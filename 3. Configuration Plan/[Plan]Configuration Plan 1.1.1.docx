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78"/>
        <w:tblW w:w="0" w:type="auto"/>
        <w:tblLayout w:type="fixed"/>
        <w:tblLook w:val="0000" w:firstRow="0" w:lastRow="0" w:firstColumn="0" w:lastColumn="0" w:noHBand="0" w:noVBand="0"/>
      </w:tblPr>
      <w:tblGrid>
        <w:gridCol w:w="2448"/>
        <w:gridCol w:w="7740"/>
      </w:tblGrid>
      <w:tr w:rsidR="006A310F" w14:paraId="4AABCFE3" w14:textId="77777777" w:rsidTr="00596658">
        <w:trPr>
          <w:trHeight w:val="982"/>
        </w:trPr>
        <w:tc>
          <w:tcPr>
            <w:tcW w:w="2448" w:type="dxa"/>
          </w:tcPr>
          <w:p w14:paraId="1AD25EB1" w14:textId="77777777" w:rsidR="006A310F" w:rsidRDefault="006A310F" w:rsidP="00596658">
            <w:pPr>
              <w:jc w:val="right"/>
            </w:pPr>
            <w:bookmarkStart w:id="0" w:name="_Toc358000941"/>
          </w:p>
        </w:tc>
        <w:tc>
          <w:tcPr>
            <w:tcW w:w="7740" w:type="dxa"/>
          </w:tcPr>
          <w:p w14:paraId="13875A9C" w14:textId="77777777" w:rsidR="006A310F" w:rsidRDefault="00351F5D" w:rsidP="00596658">
            <w:pPr>
              <w:pStyle w:val="ChapterTitle"/>
              <w:jc w:val="right"/>
              <w:rPr>
                <w:sz w:val="40"/>
              </w:rPr>
            </w:pPr>
            <w:r>
              <w:rPr>
                <w:sz w:val="40"/>
              </w:rPr>
              <w:t>Configuration Plan</w:t>
            </w:r>
          </w:p>
        </w:tc>
      </w:tr>
      <w:tr w:rsidR="006A310F" w14:paraId="446884B4" w14:textId="77777777" w:rsidTr="00596658">
        <w:trPr>
          <w:cantSplit/>
        </w:trPr>
        <w:tc>
          <w:tcPr>
            <w:tcW w:w="10188" w:type="dxa"/>
            <w:gridSpan w:val="2"/>
          </w:tcPr>
          <w:p w14:paraId="3C5320AA" w14:textId="77777777" w:rsidR="00351F5D" w:rsidRDefault="006A310F" w:rsidP="00351F5D">
            <w:pPr>
              <w:pStyle w:val="ProjectName"/>
              <w:jc w:val="right"/>
              <w:rPr>
                <w:rFonts w:ascii="Arial" w:hAnsi="Arial"/>
                <w:sz w:val="40"/>
              </w:rPr>
            </w:pPr>
            <w:r>
              <w:rPr>
                <w:rFonts w:ascii="Arial" w:hAnsi="Arial"/>
                <w:sz w:val="40"/>
              </w:rPr>
              <w:t xml:space="preserve">Tự học Tiếng Việt lớp 3 – </w:t>
            </w:r>
            <w:r w:rsidR="00351F5D">
              <w:rPr>
                <w:rFonts w:ascii="Arial" w:hAnsi="Arial"/>
                <w:sz w:val="40"/>
              </w:rPr>
              <w:t xml:space="preserve">Kế hoạch quản lý </w:t>
            </w:r>
          </w:p>
          <w:p w14:paraId="5C18F47F" w14:textId="77777777" w:rsidR="006A310F" w:rsidRDefault="00351F5D" w:rsidP="00351F5D">
            <w:pPr>
              <w:pStyle w:val="ProjectName"/>
              <w:jc w:val="right"/>
              <w:rPr>
                <w:noProof/>
                <w:sz w:val="16"/>
              </w:rPr>
            </w:pPr>
            <w:r>
              <w:rPr>
                <w:rFonts w:ascii="Arial" w:hAnsi="Arial"/>
                <w:sz w:val="40"/>
              </w:rPr>
              <w:t>cấu hình</w:t>
            </w:r>
          </w:p>
        </w:tc>
      </w:tr>
    </w:tbl>
    <w:p w14:paraId="78B7BBB0" w14:textId="77777777" w:rsidR="006A310F" w:rsidRDefault="006A310F" w:rsidP="006A310F">
      <w:pPr>
        <w:tabs>
          <w:tab w:val="left" w:pos="7200"/>
        </w:tabs>
        <w:jc w:val="center"/>
        <w:rPr>
          <w:color w:val="FF0000"/>
        </w:rPr>
      </w:pPr>
      <w:r>
        <w:rPr>
          <w:noProof/>
          <w:color w:val="FF0000"/>
        </w:rPr>
        <w:drawing>
          <wp:anchor distT="0" distB="0" distL="114300" distR="114300" simplePos="0" relativeHeight="251658240" behindDoc="0" locked="0" layoutInCell="1" allowOverlap="1" wp14:editId="4D05C429">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14:paraId="3BA84806" w14:textId="77777777"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14:paraId="41DFD609" w14:textId="77777777"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2700"/>
        <w:gridCol w:w="2070"/>
        <w:gridCol w:w="2700"/>
      </w:tblGrid>
      <w:tr w:rsidR="006A310F" w14:paraId="6090B429" w14:textId="77777777" w:rsidTr="00596658">
        <w:trPr>
          <w:cantSplit/>
        </w:trPr>
        <w:tc>
          <w:tcPr>
            <w:tcW w:w="2718" w:type="dxa"/>
            <w:tcBorders>
              <w:top w:val="nil"/>
              <w:left w:val="nil"/>
              <w:bottom w:val="nil"/>
            </w:tcBorders>
          </w:tcPr>
          <w:p w14:paraId="4322F887" w14:textId="77777777" w:rsidR="006A310F" w:rsidRDefault="006A310F" w:rsidP="00596658">
            <w:pPr>
              <w:spacing w:before="60" w:after="60"/>
              <w:rPr>
                <w:b/>
                <w:sz w:val="24"/>
              </w:rPr>
            </w:pPr>
            <w:r>
              <w:rPr>
                <w:b/>
                <w:sz w:val="24"/>
              </w:rPr>
              <w:t>Thông tin dự án</w:t>
            </w:r>
          </w:p>
        </w:tc>
        <w:tc>
          <w:tcPr>
            <w:tcW w:w="2700" w:type="dxa"/>
            <w:tcBorders>
              <w:left w:val="nil"/>
              <w:bottom w:val="nil"/>
            </w:tcBorders>
          </w:tcPr>
          <w:p w14:paraId="2FA5240B" w14:textId="77777777" w:rsidR="006A310F" w:rsidRDefault="006A310F" w:rsidP="00596658">
            <w:pPr>
              <w:spacing w:before="60" w:after="60"/>
            </w:pPr>
            <w:r>
              <w:rPr>
                <w:color w:val="0000FF"/>
              </w:rPr>
              <w:t>Tự học Tiếng Việt lớp 3</w:t>
            </w:r>
            <w:r>
              <w:rPr>
                <w:vanish/>
                <w:color w:val="0000FF"/>
              </w:rPr>
              <w:t>Use this field if you have a preliminary AFE.</w:t>
            </w:r>
          </w:p>
        </w:tc>
        <w:tc>
          <w:tcPr>
            <w:tcW w:w="2070" w:type="dxa"/>
          </w:tcPr>
          <w:p w14:paraId="6D647B08" w14:textId="77777777"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14:paraId="42D0D539" w14:textId="77777777" w:rsidR="006A310F" w:rsidRDefault="006A310F" w:rsidP="00596658">
            <w:pPr>
              <w:spacing w:before="60" w:after="60"/>
            </w:pPr>
            <w:r>
              <w:t>1.0</w:t>
            </w:r>
          </w:p>
        </w:tc>
      </w:tr>
      <w:tr w:rsidR="006A310F" w14:paraId="48F10552" w14:textId="77777777" w:rsidTr="00596658">
        <w:tc>
          <w:tcPr>
            <w:tcW w:w="2718" w:type="dxa"/>
          </w:tcPr>
          <w:p w14:paraId="2A5C7B89" w14:textId="77777777"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14:paraId="38FC0D2A" w14:textId="77777777" w:rsidR="006A310F" w:rsidRDefault="00C812F4" w:rsidP="00596658">
            <w:pPr>
              <w:spacing w:before="60" w:after="60"/>
            </w:pPr>
            <w:r>
              <w:t>Ngô Nhật Thái</w:t>
            </w:r>
          </w:p>
        </w:tc>
        <w:tc>
          <w:tcPr>
            <w:tcW w:w="2070" w:type="dxa"/>
          </w:tcPr>
          <w:p w14:paraId="3891C84B" w14:textId="77777777"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14:paraId="4BBDBC63" w14:textId="77777777" w:rsidR="006A310F" w:rsidRDefault="006A310F" w:rsidP="00C812F4">
            <w:pPr>
              <w:spacing w:before="60" w:after="60"/>
            </w:pPr>
            <w:r>
              <w:t>Th</w:t>
            </w:r>
            <w:r w:rsidR="00C812F4">
              <w:t>ầy</w:t>
            </w:r>
            <w:r>
              <w:t xml:space="preserve"> Ngô Huy Biên</w:t>
            </w:r>
          </w:p>
        </w:tc>
      </w:tr>
      <w:tr w:rsidR="006A310F" w14:paraId="3C1F8BD6" w14:textId="77777777" w:rsidTr="00596658">
        <w:tc>
          <w:tcPr>
            <w:tcW w:w="2718" w:type="dxa"/>
          </w:tcPr>
          <w:p w14:paraId="6165EF15" w14:textId="77777777" w:rsidR="006A310F" w:rsidRDefault="006A310F" w:rsidP="00596658">
            <w:pPr>
              <w:spacing w:before="60" w:after="60"/>
              <w:jc w:val="right"/>
            </w:pPr>
            <w:r>
              <w:t>Nhóm thực hiện</w:t>
            </w:r>
          </w:p>
        </w:tc>
        <w:tc>
          <w:tcPr>
            <w:tcW w:w="2700" w:type="dxa"/>
          </w:tcPr>
          <w:p w14:paraId="1E91DFBC" w14:textId="77777777" w:rsidR="006A310F" w:rsidRDefault="006A310F" w:rsidP="00596658">
            <w:pPr>
              <w:spacing w:before="60" w:after="60"/>
            </w:pPr>
            <w:r>
              <w:t>11 + 12 + 13 + 14 +15</w:t>
            </w:r>
          </w:p>
        </w:tc>
        <w:tc>
          <w:tcPr>
            <w:tcW w:w="2070" w:type="dxa"/>
          </w:tcPr>
          <w:p w14:paraId="5D40E060" w14:textId="77777777"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14:paraId="1CEC9BBE" w14:textId="77777777" w:rsidR="006A310F" w:rsidRDefault="00315B4F" w:rsidP="00596658">
            <w:pPr>
              <w:spacing w:before="60" w:after="60"/>
            </w:pPr>
            <w:r>
              <w:t>13/06/2010</w:t>
            </w:r>
          </w:p>
        </w:tc>
      </w:tr>
      <w:tr w:rsidR="006A310F" w14:paraId="3D48441C" w14:textId="77777777" w:rsidTr="00596658">
        <w:tc>
          <w:tcPr>
            <w:tcW w:w="2718" w:type="dxa"/>
          </w:tcPr>
          <w:p w14:paraId="214452FB" w14:textId="77777777"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14:paraId="5530308A" w14:textId="77777777" w:rsidR="006A310F" w:rsidRDefault="006A310F" w:rsidP="00596658">
            <w:pPr>
              <w:spacing w:before="60" w:after="60"/>
            </w:pPr>
            <w:r>
              <w:t>5/04/2010</w:t>
            </w:r>
          </w:p>
        </w:tc>
        <w:tc>
          <w:tcPr>
            <w:tcW w:w="2070" w:type="dxa"/>
          </w:tcPr>
          <w:p w14:paraId="34C2F14E" w14:textId="77777777" w:rsidR="006A310F" w:rsidRDefault="006A310F" w:rsidP="00596658">
            <w:pPr>
              <w:spacing w:before="60" w:after="60"/>
              <w:ind w:hanging="108"/>
              <w:jc w:val="right"/>
            </w:pPr>
            <w:r>
              <w:t>Ngày kết thúc</w:t>
            </w:r>
          </w:p>
        </w:tc>
        <w:tc>
          <w:tcPr>
            <w:tcW w:w="2700" w:type="dxa"/>
          </w:tcPr>
          <w:p w14:paraId="35B008A4" w14:textId="77777777" w:rsidR="006A310F" w:rsidRDefault="006A310F" w:rsidP="00596658">
            <w:pPr>
              <w:spacing w:before="60" w:after="60"/>
            </w:pPr>
            <w:r>
              <w:t>31/05/2010</w:t>
            </w:r>
          </w:p>
        </w:tc>
      </w:tr>
    </w:tbl>
    <w:p w14:paraId="1869B96C" w14:textId="77777777" w:rsidR="006A310F" w:rsidRDefault="006A310F" w:rsidP="006A310F">
      <w:pPr>
        <w:pStyle w:val="Footer"/>
        <w:tabs>
          <w:tab w:val="clear" w:pos="9360"/>
        </w:tabs>
      </w:pPr>
    </w:p>
    <w:p w14:paraId="2AFB1025" w14:textId="77777777" w:rsidR="00DB2DC0" w:rsidRDefault="00DB2DC0" w:rsidP="00FE4BA4">
      <w:pPr>
        <w:pStyle w:val="changelog"/>
      </w:pPr>
      <w:r w:rsidRPr="006C7AD2">
        <w:t>Tổng quan các chức năng được thay đổi</w:t>
      </w:r>
    </w:p>
    <w:p w14:paraId="7CA71FD9" w14:textId="77777777" w:rsidR="004C3E86" w:rsidRPr="004C3E86" w:rsidRDefault="004C3E86" w:rsidP="004C3E86">
      <w:pPr>
        <w:rPr>
          <w:lang w:eastAsia="ar-SA"/>
        </w:rPr>
      </w:pPr>
    </w:p>
    <w:tbl>
      <w:tblPr>
        <w:tblW w:w="0" w:type="auto"/>
        <w:tblInd w:w="-12" w:type="dxa"/>
        <w:tblLayout w:type="fixed"/>
        <w:tblLook w:val="0000" w:firstRow="0" w:lastRow="0" w:firstColumn="0" w:lastColumn="0" w:noHBand="0" w:noVBand="0"/>
      </w:tblPr>
      <w:tblGrid>
        <w:gridCol w:w="2304"/>
        <w:gridCol w:w="1236"/>
        <w:gridCol w:w="3960"/>
        <w:gridCol w:w="2700"/>
        <w:tblGridChange w:id="1">
          <w:tblGrid>
            <w:gridCol w:w="12"/>
            <w:gridCol w:w="24"/>
            <w:gridCol w:w="2268"/>
            <w:gridCol w:w="12"/>
            <w:gridCol w:w="24"/>
            <w:gridCol w:w="1200"/>
            <w:gridCol w:w="12"/>
            <w:gridCol w:w="24"/>
            <w:gridCol w:w="3924"/>
            <w:gridCol w:w="12"/>
            <w:gridCol w:w="24"/>
            <w:gridCol w:w="2664"/>
            <w:gridCol w:w="12"/>
            <w:gridCol w:w="24"/>
          </w:tblGrid>
        </w:tblGridChange>
      </w:tblGrid>
      <w:tr w:rsidR="00FE4BA4" w:rsidRPr="00FE4BA4" w14:paraId="2BFA696C" w14:textId="77777777" w:rsidTr="00BC58CC">
        <w:tc>
          <w:tcPr>
            <w:tcW w:w="2304" w:type="dxa"/>
            <w:tcBorders>
              <w:top w:val="single" w:sz="4" w:space="0" w:color="000000"/>
              <w:left w:val="single" w:sz="4" w:space="0" w:color="000000"/>
              <w:bottom w:val="single" w:sz="4" w:space="0" w:color="000000"/>
            </w:tcBorders>
            <w:shd w:val="clear" w:color="auto" w:fill="auto"/>
          </w:tcPr>
          <w:p w14:paraId="327DC1D1" w14:textId="77777777" w:rsidR="00DB2DC0" w:rsidRPr="00FE4BA4" w:rsidRDefault="00DB2DC0" w:rsidP="00FE4BA4">
            <w:pPr>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14:paraId="1D813DAE" w14:textId="77777777" w:rsidR="00DB2DC0" w:rsidRPr="00FE4BA4" w:rsidRDefault="00DB2DC0" w:rsidP="00FE4BA4">
            <w:pPr>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14:paraId="0227EC05" w14:textId="77777777" w:rsidR="00DB2DC0" w:rsidRPr="00FE4BA4" w:rsidRDefault="00DB2DC0" w:rsidP="00FE4BA4">
            <w:pPr>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0962AF2" w14:textId="77777777" w:rsidR="00DB2DC0" w:rsidRPr="00FE4BA4" w:rsidRDefault="00DB2DC0" w:rsidP="00FE4BA4">
            <w:pPr>
              <w:jc w:val="center"/>
              <w:rPr>
                <w:b/>
              </w:rPr>
            </w:pPr>
            <w:r w:rsidRPr="00FE4BA4">
              <w:rPr>
                <w:b/>
              </w:rPr>
              <w:t>Author</w:t>
            </w:r>
          </w:p>
        </w:tc>
      </w:tr>
      <w:tr w:rsidR="00FE4BA4" w:rsidRPr="004C3E86" w14:paraId="77105F64" w14:textId="77777777" w:rsidTr="00BC58CC">
        <w:trPr>
          <w:trHeight w:val="840"/>
        </w:trPr>
        <w:tc>
          <w:tcPr>
            <w:tcW w:w="2304" w:type="dxa"/>
            <w:tcBorders>
              <w:top w:val="single" w:sz="4" w:space="0" w:color="000000"/>
              <w:left w:val="single" w:sz="4" w:space="0" w:color="000000"/>
            </w:tcBorders>
            <w:shd w:val="clear" w:color="auto" w:fill="auto"/>
          </w:tcPr>
          <w:p w14:paraId="40AB271B" w14:textId="77777777" w:rsidR="00BC58CC" w:rsidRPr="004C3E86" w:rsidRDefault="00FE4BA4" w:rsidP="00FE4BA4">
            <w:r>
              <w:t>24/4/2010</w:t>
            </w:r>
          </w:p>
        </w:tc>
        <w:tc>
          <w:tcPr>
            <w:tcW w:w="1236" w:type="dxa"/>
            <w:tcBorders>
              <w:top w:val="single" w:sz="4" w:space="0" w:color="000000"/>
              <w:left w:val="single" w:sz="4" w:space="0" w:color="000000"/>
              <w:bottom w:val="single" w:sz="4" w:space="0" w:color="000000"/>
            </w:tcBorders>
            <w:shd w:val="clear" w:color="auto" w:fill="auto"/>
          </w:tcPr>
          <w:p w14:paraId="01080C9B" w14:textId="77777777" w:rsidR="00BC58CC" w:rsidRPr="004C3E86" w:rsidRDefault="00FE4BA4" w:rsidP="00FE4BA4">
            <w:r>
              <w:t>1.0</w:t>
            </w:r>
          </w:p>
        </w:tc>
        <w:tc>
          <w:tcPr>
            <w:tcW w:w="3960" w:type="dxa"/>
            <w:tcBorders>
              <w:top w:val="single" w:sz="4" w:space="0" w:color="000000"/>
              <w:left w:val="single" w:sz="4" w:space="0" w:color="000000"/>
            </w:tcBorders>
            <w:shd w:val="clear" w:color="auto" w:fill="auto"/>
          </w:tcPr>
          <w:p w14:paraId="2CD848F6" w14:textId="77777777" w:rsidR="00BC58CC" w:rsidRPr="004C3E86" w:rsidRDefault="004E5519" w:rsidP="00FE4BA4">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14:paraId="0073D71F" w14:textId="77777777" w:rsidR="00BC58CC" w:rsidRPr="004C3E86" w:rsidRDefault="00FE4BA4" w:rsidP="00FE4BA4">
            <w:r>
              <w:t>Trương Ngọc Tuấn</w:t>
            </w:r>
          </w:p>
        </w:tc>
      </w:tr>
      <w:tr w:rsidR="00FE4BA4" w:rsidRPr="004C3E86" w14:paraId="45DA0901" w14:textId="77777777" w:rsidTr="008F6B0F">
        <w:trPr>
          <w:trHeight w:val="730"/>
        </w:trPr>
        <w:tc>
          <w:tcPr>
            <w:tcW w:w="2304" w:type="dxa"/>
            <w:tcBorders>
              <w:top w:val="single" w:sz="4" w:space="0" w:color="000000"/>
              <w:left w:val="single" w:sz="4" w:space="0" w:color="000000"/>
              <w:bottom w:val="single" w:sz="4" w:space="0" w:color="000000"/>
            </w:tcBorders>
            <w:shd w:val="clear" w:color="auto" w:fill="auto"/>
          </w:tcPr>
          <w:p w14:paraId="4A287E72" w14:textId="77777777" w:rsidR="00BC58CC" w:rsidRPr="004C3E86" w:rsidRDefault="00E527A8" w:rsidP="00FE4BA4">
            <w:r>
              <w:t>25/4/2010</w:t>
            </w:r>
          </w:p>
        </w:tc>
        <w:tc>
          <w:tcPr>
            <w:tcW w:w="1236" w:type="dxa"/>
            <w:tcBorders>
              <w:top w:val="single" w:sz="4" w:space="0" w:color="000000"/>
              <w:left w:val="single" w:sz="4" w:space="0" w:color="000000"/>
              <w:bottom w:val="single" w:sz="4" w:space="0" w:color="000000"/>
            </w:tcBorders>
            <w:shd w:val="clear" w:color="auto" w:fill="auto"/>
          </w:tcPr>
          <w:p w14:paraId="0E87B375" w14:textId="77777777" w:rsidR="00BC58CC" w:rsidRPr="004C3E86" w:rsidRDefault="00E527A8" w:rsidP="00FE4BA4">
            <w:r>
              <w:t>1.1</w:t>
            </w:r>
          </w:p>
        </w:tc>
        <w:tc>
          <w:tcPr>
            <w:tcW w:w="3960" w:type="dxa"/>
            <w:tcBorders>
              <w:top w:val="single" w:sz="4" w:space="0" w:color="000000"/>
              <w:left w:val="single" w:sz="4" w:space="0" w:color="000000"/>
              <w:bottom w:val="single" w:sz="4" w:space="0" w:color="000000"/>
            </w:tcBorders>
            <w:shd w:val="clear" w:color="auto" w:fill="auto"/>
          </w:tcPr>
          <w:p w14:paraId="06FC5365" w14:textId="77777777" w:rsidR="00BC58CC" w:rsidRPr="004C3E86" w:rsidRDefault="00E527A8" w:rsidP="00FE4BA4">
            <w:r>
              <w:t>Thêm phần mô tả CCB</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917EC89" w14:textId="77777777" w:rsidR="00BC58CC" w:rsidRPr="004C3E86" w:rsidRDefault="00E527A8" w:rsidP="00FE4BA4">
            <w:r>
              <w:t>Trương Ngọc Tuấn</w:t>
            </w:r>
          </w:p>
        </w:tc>
      </w:tr>
      <w:tr w:rsidR="00FE4BA4" w:rsidRPr="004C3E86" w14:paraId="2C360F28" w14:textId="77777777" w:rsidTr="00A016C2">
        <w:trPr>
          <w:trHeight w:val="730"/>
        </w:trPr>
        <w:tc>
          <w:tcPr>
            <w:tcW w:w="2304" w:type="dxa"/>
            <w:tcBorders>
              <w:top w:val="single" w:sz="4" w:space="0" w:color="000000"/>
              <w:left w:val="single" w:sz="4" w:space="0" w:color="000000"/>
              <w:bottom w:val="single" w:sz="4" w:space="0" w:color="000000"/>
            </w:tcBorders>
            <w:shd w:val="clear" w:color="auto" w:fill="auto"/>
          </w:tcPr>
          <w:p w14:paraId="58983EE8" w14:textId="77777777" w:rsidR="008F6B0F" w:rsidRPr="004C3E86" w:rsidRDefault="00374326" w:rsidP="00FE4BA4">
            <w:r>
              <w:t>25/4/2010</w:t>
            </w:r>
          </w:p>
        </w:tc>
        <w:tc>
          <w:tcPr>
            <w:tcW w:w="1236" w:type="dxa"/>
            <w:tcBorders>
              <w:top w:val="single" w:sz="4" w:space="0" w:color="000000"/>
              <w:left w:val="single" w:sz="4" w:space="0" w:color="000000"/>
              <w:bottom w:val="single" w:sz="4" w:space="0" w:color="000000"/>
            </w:tcBorders>
            <w:shd w:val="clear" w:color="auto" w:fill="auto"/>
          </w:tcPr>
          <w:p w14:paraId="63B2386D" w14:textId="77777777" w:rsidR="008F6B0F" w:rsidRPr="004C3E86" w:rsidRDefault="00374326" w:rsidP="00FE4BA4">
            <w:r>
              <w:t>1.2</w:t>
            </w:r>
          </w:p>
        </w:tc>
        <w:tc>
          <w:tcPr>
            <w:tcW w:w="3960" w:type="dxa"/>
            <w:tcBorders>
              <w:top w:val="single" w:sz="4" w:space="0" w:color="000000"/>
              <w:left w:val="single" w:sz="4" w:space="0" w:color="000000"/>
              <w:bottom w:val="single" w:sz="4" w:space="0" w:color="000000"/>
            </w:tcBorders>
            <w:shd w:val="clear" w:color="auto" w:fill="auto"/>
          </w:tcPr>
          <w:p w14:paraId="472B87E3" w14:textId="77777777" w:rsidR="008F6B0F" w:rsidRPr="004C3E86" w:rsidRDefault="00374326" w:rsidP="00FE4BA4">
            <w:r>
              <w:t>Thêm phần liệt kê danh sách mẫu cấu hình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C08E495" w14:textId="77777777" w:rsidR="008F6B0F" w:rsidRPr="004C3E86" w:rsidRDefault="00374326" w:rsidP="00FE4BA4">
            <w:r>
              <w:t>Trương Ngọc Tuấn</w:t>
            </w:r>
          </w:p>
        </w:tc>
      </w:tr>
      <w:tr w:rsidR="00FE4BA4" w:rsidRPr="004C3E86" w14:paraId="104CBE81" w14:textId="77777777" w:rsidTr="004F422D">
        <w:trPr>
          <w:trHeight w:val="730"/>
        </w:trPr>
        <w:tc>
          <w:tcPr>
            <w:tcW w:w="2304" w:type="dxa"/>
            <w:tcBorders>
              <w:top w:val="single" w:sz="4" w:space="0" w:color="000000"/>
              <w:left w:val="single" w:sz="4" w:space="0" w:color="000000"/>
              <w:bottom w:val="single" w:sz="4" w:space="0" w:color="000000"/>
            </w:tcBorders>
            <w:shd w:val="clear" w:color="auto" w:fill="auto"/>
          </w:tcPr>
          <w:p w14:paraId="30F04215" w14:textId="77777777" w:rsidR="00A016C2" w:rsidRPr="004C3E86" w:rsidRDefault="00920021" w:rsidP="00FE4BA4">
            <w:bookmarkStart w:id="2" w:name="_Hlk260262219"/>
            <w:r>
              <w:t>25/4/2010</w:t>
            </w:r>
          </w:p>
        </w:tc>
        <w:tc>
          <w:tcPr>
            <w:tcW w:w="1236" w:type="dxa"/>
            <w:tcBorders>
              <w:top w:val="single" w:sz="4" w:space="0" w:color="000000"/>
              <w:left w:val="single" w:sz="4" w:space="0" w:color="000000"/>
              <w:bottom w:val="single" w:sz="4" w:space="0" w:color="000000"/>
            </w:tcBorders>
            <w:shd w:val="clear" w:color="auto" w:fill="auto"/>
          </w:tcPr>
          <w:p w14:paraId="0C23DD39" w14:textId="77777777" w:rsidR="00A016C2" w:rsidRPr="004C3E86" w:rsidRDefault="00920021" w:rsidP="00FE4BA4">
            <w:r>
              <w:t>1.3</w:t>
            </w:r>
          </w:p>
        </w:tc>
        <w:tc>
          <w:tcPr>
            <w:tcW w:w="3960" w:type="dxa"/>
            <w:tcBorders>
              <w:top w:val="single" w:sz="4" w:space="0" w:color="000000"/>
              <w:left w:val="single" w:sz="4" w:space="0" w:color="000000"/>
              <w:bottom w:val="single" w:sz="4" w:space="0" w:color="000000"/>
            </w:tcBorders>
            <w:shd w:val="clear" w:color="auto" w:fill="auto"/>
          </w:tcPr>
          <w:p w14:paraId="56EA9305" w14:textId="77777777" w:rsidR="00A016C2" w:rsidRPr="004C3E86" w:rsidRDefault="00920021" w:rsidP="00FE4BA4">
            <w:r>
              <w:t xml:space="preserve">Thêm mô tả 1 số hoạt động của quản lý cấu </w:t>
            </w:r>
            <w:r w:rsidR="00FB602D">
              <w:t>hình, còn 3.4; 3</w:t>
            </w:r>
            <w:r>
              <w:t>.5; 3.6</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0171351" w14:textId="77777777" w:rsidR="00A016C2" w:rsidRPr="004C3E86" w:rsidRDefault="00920021" w:rsidP="00FE4BA4">
            <w:r>
              <w:t>Trương Ngọc Tuấn</w:t>
            </w:r>
          </w:p>
        </w:tc>
      </w:tr>
      <w:tr w:rsidR="00747B65" w:rsidRPr="004C3E86" w14:paraId="0723B140" w14:textId="77777777" w:rsidTr="007C4C57">
        <w:tblPrEx>
          <w:tblW w:w="0" w:type="auto"/>
          <w:tblInd w:w="-12" w:type="dxa"/>
          <w:tblLayout w:type="fixed"/>
          <w:tblLook w:val="0000" w:firstRow="0" w:lastRow="0" w:firstColumn="0" w:lastColumn="0" w:noHBand="0" w:noVBand="0"/>
          <w:tblPrExChange w:id="3" w:author="TNT" w:date="2010-05-04T19:57:00Z">
            <w:tblPrEx>
              <w:tblW w:w="0" w:type="auto"/>
              <w:tblInd w:w="-12" w:type="dxa"/>
              <w:tblLayout w:type="fixed"/>
              <w:tblLook w:val="0000" w:firstRow="0" w:lastRow="0" w:firstColumn="0" w:lastColumn="0" w:noHBand="0" w:noVBand="0"/>
            </w:tblPrEx>
          </w:tblPrExChange>
        </w:tblPrEx>
        <w:trPr>
          <w:trHeight w:val="730"/>
          <w:trPrChange w:id="4" w:author="TNT" w:date="2010-05-04T19:57:00Z">
            <w:trPr>
              <w:gridBefore w:val="2"/>
              <w:trHeight w:val="730"/>
            </w:trPr>
          </w:trPrChange>
        </w:trPr>
        <w:tc>
          <w:tcPr>
            <w:tcW w:w="2304" w:type="dxa"/>
            <w:tcBorders>
              <w:top w:val="single" w:sz="4" w:space="0" w:color="000000"/>
              <w:left w:val="single" w:sz="4" w:space="0" w:color="000000"/>
              <w:bottom w:val="single" w:sz="4" w:space="0" w:color="000000"/>
            </w:tcBorders>
            <w:shd w:val="clear" w:color="auto" w:fill="auto"/>
            <w:tcPrChange w:id="5" w:author="TNT" w:date="2010-05-04T19:57:00Z">
              <w:tcPr>
                <w:tcW w:w="2304" w:type="dxa"/>
                <w:gridSpan w:val="3"/>
                <w:tcBorders>
                  <w:top w:val="single" w:sz="4" w:space="0" w:color="000000"/>
                  <w:left w:val="single" w:sz="4" w:space="0" w:color="000000"/>
                  <w:bottom w:val="single" w:sz="4" w:space="0" w:color="auto"/>
                </w:tcBorders>
                <w:shd w:val="clear" w:color="auto" w:fill="auto"/>
              </w:tcPr>
            </w:tcPrChange>
          </w:tcPr>
          <w:p w14:paraId="6B35178E" w14:textId="77777777" w:rsidR="00747B65" w:rsidRDefault="00747B65">
            <w:r>
              <w:t>28/4/2010</w:t>
            </w:r>
          </w:p>
        </w:tc>
        <w:tc>
          <w:tcPr>
            <w:tcW w:w="1236" w:type="dxa"/>
            <w:tcBorders>
              <w:top w:val="single" w:sz="4" w:space="0" w:color="000000"/>
              <w:left w:val="single" w:sz="4" w:space="0" w:color="000000"/>
              <w:bottom w:val="single" w:sz="4" w:space="0" w:color="000000"/>
            </w:tcBorders>
            <w:shd w:val="clear" w:color="auto" w:fill="auto"/>
            <w:tcPrChange w:id="6" w:author="TNT" w:date="2010-05-04T19:57:00Z">
              <w:tcPr>
                <w:tcW w:w="1236" w:type="dxa"/>
                <w:gridSpan w:val="3"/>
                <w:tcBorders>
                  <w:top w:val="single" w:sz="4" w:space="0" w:color="000000"/>
                  <w:left w:val="single" w:sz="4" w:space="0" w:color="000000"/>
                  <w:bottom w:val="single" w:sz="4" w:space="0" w:color="auto"/>
                </w:tcBorders>
                <w:shd w:val="clear" w:color="auto" w:fill="auto"/>
              </w:tcPr>
            </w:tcPrChange>
          </w:tcPr>
          <w:p w14:paraId="6ED58F06" w14:textId="77777777" w:rsidR="00747B65" w:rsidRDefault="00747B65">
            <w:r>
              <w:t>1.4</w:t>
            </w:r>
          </w:p>
        </w:tc>
        <w:tc>
          <w:tcPr>
            <w:tcW w:w="3960" w:type="dxa"/>
            <w:tcBorders>
              <w:top w:val="single" w:sz="4" w:space="0" w:color="000000"/>
              <w:left w:val="single" w:sz="4" w:space="0" w:color="000000"/>
              <w:bottom w:val="single" w:sz="4" w:space="0" w:color="000000"/>
            </w:tcBorders>
            <w:shd w:val="clear" w:color="auto" w:fill="auto"/>
            <w:tcPrChange w:id="7" w:author="TNT" w:date="2010-05-04T19:57:00Z">
              <w:tcPr>
                <w:tcW w:w="3960" w:type="dxa"/>
                <w:gridSpan w:val="3"/>
                <w:tcBorders>
                  <w:top w:val="single" w:sz="4" w:space="0" w:color="000000"/>
                  <w:left w:val="single" w:sz="4" w:space="0" w:color="000000"/>
                  <w:bottom w:val="single" w:sz="4" w:space="0" w:color="auto"/>
                </w:tcBorders>
                <w:shd w:val="clear" w:color="auto" w:fill="auto"/>
              </w:tcPr>
            </w:tcPrChange>
          </w:tcPr>
          <w:p w14:paraId="11DCCB4C" w14:textId="77777777" w:rsidR="00747B65" w:rsidRDefault="00747B65" w:rsidP="00FE4BA4">
            <w:r>
              <w:t>Chỉnh sửa phần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Change w:id="8" w:author="TNT" w:date="2010-05-04T19:57:00Z">
              <w:tcPr>
                <w:tcW w:w="2700" w:type="dxa"/>
                <w:gridSpan w:val="3"/>
                <w:tcBorders>
                  <w:top w:val="single" w:sz="4" w:space="0" w:color="000000"/>
                  <w:left w:val="single" w:sz="4" w:space="0" w:color="000000"/>
                  <w:bottom w:val="single" w:sz="4" w:space="0" w:color="auto"/>
                  <w:right w:val="single" w:sz="4" w:space="0" w:color="000000"/>
                </w:tcBorders>
                <w:shd w:val="clear" w:color="auto" w:fill="auto"/>
              </w:tcPr>
            </w:tcPrChange>
          </w:tcPr>
          <w:p w14:paraId="5E6FEEA9" w14:textId="77777777" w:rsidR="00747B65" w:rsidRDefault="00747B65" w:rsidP="00FE4BA4">
            <w:r>
              <w:t>Võ Thành Phúc</w:t>
            </w:r>
          </w:p>
        </w:tc>
      </w:tr>
      <w:tr w:rsidR="007C4C57" w:rsidRPr="004C3E86" w14:paraId="58759B93" w14:textId="77777777" w:rsidTr="00726F1B">
        <w:tblPrEx>
          <w:tblW w:w="0" w:type="auto"/>
          <w:tblInd w:w="-12" w:type="dxa"/>
          <w:tblLayout w:type="fixed"/>
          <w:tblLook w:val="0000" w:firstRow="0" w:lastRow="0" w:firstColumn="0" w:lastColumn="0" w:noHBand="0" w:noVBand="0"/>
          <w:tblPrExChange w:id="9" w:author="TNT" w:date="2010-05-06T11:18:00Z">
            <w:tblPrEx>
              <w:tblW w:w="0" w:type="auto"/>
              <w:tblInd w:w="-12" w:type="dxa"/>
              <w:tblLayout w:type="fixed"/>
              <w:tblLook w:val="0000" w:firstRow="0" w:lastRow="0" w:firstColumn="0" w:lastColumn="0" w:noHBand="0" w:noVBand="0"/>
            </w:tblPrEx>
          </w:tblPrExChange>
        </w:tblPrEx>
        <w:trPr>
          <w:trHeight w:val="730"/>
          <w:ins w:id="10" w:author="TNT" w:date="2010-05-04T19:57:00Z"/>
          <w:trPrChange w:id="11" w:author="TNT" w:date="2010-05-06T11:18:00Z">
            <w:trPr>
              <w:gridBefore w:val="1"/>
              <w:gridAfter w:val="0"/>
              <w:trHeight w:val="730"/>
            </w:trPr>
          </w:trPrChange>
        </w:trPr>
        <w:tc>
          <w:tcPr>
            <w:tcW w:w="2304" w:type="dxa"/>
            <w:tcBorders>
              <w:top w:val="single" w:sz="4" w:space="0" w:color="000000"/>
              <w:left w:val="single" w:sz="4" w:space="0" w:color="000000"/>
              <w:bottom w:val="single" w:sz="4" w:space="0" w:color="000000"/>
            </w:tcBorders>
            <w:shd w:val="clear" w:color="auto" w:fill="auto"/>
            <w:tcPrChange w:id="12" w:author="TNT" w:date="2010-05-06T11:18:00Z">
              <w:tcPr>
                <w:tcW w:w="2304" w:type="dxa"/>
                <w:gridSpan w:val="3"/>
                <w:tcBorders>
                  <w:top w:val="single" w:sz="4" w:space="0" w:color="000000"/>
                  <w:left w:val="single" w:sz="4" w:space="0" w:color="000000"/>
                  <w:bottom w:val="single" w:sz="4" w:space="0" w:color="auto"/>
                </w:tcBorders>
                <w:shd w:val="clear" w:color="auto" w:fill="auto"/>
              </w:tcPr>
            </w:tcPrChange>
          </w:tcPr>
          <w:p w14:paraId="4C5AF8A7" w14:textId="65987F0B" w:rsidR="007C4C57" w:rsidRDefault="007C4C57">
            <w:pPr>
              <w:rPr>
                <w:ins w:id="13" w:author="TNT" w:date="2010-05-04T19:57:00Z"/>
              </w:rPr>
            </w:pPr>
            <w:ins w:id="14" w:author="TNT" w:date="2010-05-04T19:59:00Z">
              <w:r>
                <w:t>4/5/2010</w:t>
              </w:r>
            </w:ins>
          </w:p>
        </w:tc>
        <w:tc>
          <w:tcPr>
            <w:tcW w:w="1236" w:type="dxa"/>
            <w:tcBorders>
              <w:top w:val="single" w:sz="4" w:space="0" w:color="000000"/>
              <w:left w:val="single" w:sz="4" w:space="0" w:color="000000"/>
              <w:bottom w:val="single" w:sz="4" w:space="0" w:color="000000"/>
            </w:tcBorders>
            <w:shd w:val="clear" w:color="auto" w:fill="auto"/>
            <w:tcPrChange w:id="15" w:author="TNT" w:date="2010-05-06T11:18:00Z">
              <w:tcPr>
                <w:tcW w:w="1236" w:type="dxa"/>
                <w:gridSpan w:val="3"/>
                <w:tcBorders>
                  <w:top w:val="single" w:sz="4" w:space="0" w:color="000000"/>
                  <w:left w:val="single" w:sz="4" w:space="0" w:color="000000"/>
                  <w:bottom w:val="single" w:sz="4" w:space="0" w:color="auto"/>
                </w:tcBorders>
                <w:shd w:val="clear" w:color="auto" w:fill="auto"/>
              </w:tcPr>
            </w:tcPrChange>
          </w:tcPr>
          <w:p w14:paraId="5901EEB1" w14:textId="129B299F" w:rsidR="007C4C57" w:rsidRDefault="007C4C57">
            <w:pPr>
              <w:rPr>
                <w:ins w:id="16" w:author="TNT" w:date="2010-05-04T19:57:00Z"/>
              </w:rPr>
            </w:pPr>
            <w:ins w:id="17" w:author="TNT" w:date="2010-05-04T19:59:00Z">
              <w:r>
                <w:t>1.4.1</w:t>
              </w:r>
            </w:ins>
          </w:p>
        </w:tc>
        <w:tc>
          <w:tcPr>
            <w:tcW w:w="3960" w:type="dxa"/>
            <w:tcBorders>
              <w:top w:val="single" w:sz="4" w:space="0" w:color="000000"/>
              <w:left w:val="single" w:sz="4" w:space="0" w:color="000000"/>
              <w:bottom w:val="single" w:sz="4" w:space="0" w:color="000000"/>
            </w:tcBorders>
            <w:shd w:val="clear" w:color="auto" w:fill="auto"/>
            <w:tcPrChange w:id="18" w:author="TNT" w:date="2010-05-06T11:18:00Z">
              <w:tcPr>
                <w:tcW w:w="3960" w:type="dxa"/>
                <w:gridSpan w:val="3"/>
                <w:tcBorders>
                  <w:top w:val="single" w:sz="4" w:space="0" w:color="000000"/>
                  <w:left w:val="single" w:sz="4" w:space="0" w:color="000000"/>
                  <w:bottom w:val="single" w:sz="4" w:space="0" w:color="auto"/>
                </w:tcBorders>
                <w:shd w:val="clear" w:color="auto" w:fill="auto"/>
              </w:tcPr>
            </w:tcPrChange>
          </w:tcPr>
          <w:p w14:paraId="3A2ED5D7" w14:textId="1D8D9752" w:rsidR="007C4C57" w:rsidRDefault="007C4C57" w:rsidP="00FE4BA4">
            <w:pPr>
              <w:rPr>
                <w:ins w:id="19" w:author="TNT" w:date="2010-05-04T19:57:00Z"/>
              </w:rPr>
            </w:pPr>
            <w:ins w:id="20" w:author="TNT" w:date="2010-05-04T19:57:00Z">
              <w:r>
                <w:t>Chỉnh sửa phần 2.2 (bổ sung sơ đồ mối quan hệ giữa các mẫu, mô tả nhóm mẫu), 3.1 (chỉnh sửa quy tắc đặt tên mẫu)</w:t>
              </w:r>
            </w:ins>
            <w:ins w:id="21" w:author="TNT" w:date="2010-05-04T19:59:00Z">
              <w:r>
                <w:t>, 3.2 (quy tắc dùng thùng chứa)</w:t>
              </w:r>
            </w:ins>
          </w:p>
        </w:tc>
        <w:tc>
          <w:tcPr>
            <w:tcW w:w="2700" w:type="dxa"/>
            <w:tcBorders>
              <w:top w:val="single" w:sz="4" w:space="0" w:color="000000"/>
              <w:left w:val="single" w:sz="4" w:space="0" w:color="000000"/>
              <w:bottom w:val="single" w:sz="4" w:space="0" w:color="000000"/>
              <w:right w:val="single" w:sz="4" w:space="0" w:color="000000"/>
            </w:tcBorders>
            <w:shd w:val="clear" w:color="auto" w:fill="auto"/>
            <w:tcPrChange w:id="22" w:author="TNT" w:date="2010-05-06T11:18:00Z">
              <w:tcPr>
                <w:tcW w:w="2700" w:type="dxa"/>
                <w:gridSpan w:val="3"/>
                <w:tcBorders>
                  <w:top w:val="single" w:sz="4" w:space="0" w:color="000000"/>
                  <w:left w:val="single" w:sz="4" w:space="0" w:color="000000"/>
                  <w:bottom w:val="single" w:sz="4" w:space="0" w:color="auto"/>
                  <w:right w:val="single" w:sz="4" w:space="0" w:color="000000"/>
                </w:tcBorders>
                <w:shd w:val="clear" w:color="auto" w:fill="auto"/>
              </w:tcPr>
            </w:tcPrChange>
          </w:tcPr>
          <w:p w14:paraId="31CE7545" w14:textId="5BF2F483" w:rsidR="007C4C57" w:rsidRDefault="007C4C57" w:rsidP="00FE4BA4">
            <w:pPr>
              <w:rPr>
                <w:ins w:id="23" w:author="TNT" w:date="2010-05-04T19:57:00Z"/>
              </w:rPr>
            </w:pPr>
            <w:ins w:id="24" w:author="TNT" w:date="2010-05-04T19:59:00Z">
              <w:r>
                <w:t>Trương Ngọc Tuấn</w:t>
              </w:r>
            </w:ins>
          </w:p>
        </w:tc>
      </w:tr>
      <w:tr w:rsidR="00726F1B" w:rsidRPr="004C3E86" w14:paraId="0F3A186C" w14:textId="77777777" w:rsidTr="00407B58">
        <w:tblPrEx>
          <w:tblW w:w="0" w:type="auto"/>
          <w:tblInd w:w="-12" w:type="dxa"/>
          <w:tblLayout w:type="fixed"/>
          <w:tblLook w:val="0000" w:firstRow="0" w:lastRow="0" w:firstColumn="0" w:lastColumn="0" w:noHBand="0" w:noVBand="0"/>
          <w:tblPrExChange w:id="25" w:author="TNT" w:date="2010-05-09T00:11:00Z">
            <w:tblPrEx>
              <w:tblW w:w="0" w:type="auto"/>
              <w:tblInd w:w="-12" w:type="dxa"/>
              <w:tblLayout w:type="fixed"/>
              <w:tblLook w:val="0000" w:firstRow="0" w:lastRow="0" w:firstColumn="0" w:lastColumn="0" w:noHBand="0" w:noVBand="0"/>
            </w:tblPrEx>
          </w:tblPrExChange>
        </w:tblPrEx>
        <w:trPr>
          <w:trHeight w:val="730"/>
          <w:ins w:id="26" w:author="TNT" w:date="2010-05-06T11:18:00Z"/>
          <w:trPrChange w:id="27" w:author="TNT" w:date="2010-05-09T00:11:00Z">
            <w:trPr>
              <w:gridAfter w:val="0"/>
              <w:trHeight w:val="730"/>
            </w:trPr>
          </w:trPrChange>
        </w:trPr>
        <w:tc>
          <w:tcPr>
            <w:tcW w:w="2304" w:type="dxa"/>
            <w:tcBorders>
              <w:top w:val="single" w:sz="4" w:space="0" w:color="000000"/>
              <w:left w:val="single" w:sz="4" w:space="0" w:color="000000"/>
              <w:bottom w:val="single" w:sz="4" w:space="0" w:color="000000"/>
            </w:tcBorders>
            <w:shd w:val="clear" w:color="auto" w:fill="auto"/>
            <w:tcPrChange w:id="28" w:author="TNT" w:date="2010-05-09T00:11:00Z">
              <w:tcPr>
                <w:tcW w:w="2304" w:type="dxa"/>
                <w:gridSpan w:val="3"/>
                <w:tcBorders>
                  <w:top w:val="single" w:sz="4" w:space="0" w:color="000000"/>
                  <w:left w:val="single" w:sz="4" w:space="0" w:color="000000"/>
                  <w:bottom w:val="single" w:sz="4" w:space="0" w:color="auto"/>
                </w:tcBorders>
                <w:shd w:val="clear" w:color="auto" w:fill="auto"/>
              </w:tcPr>
            </w:tcPrChange>
          </w:tcPr>
          <w:p w14:paraId="372FB199" w14:textId="42C7A833" w:rsidR="00726F1B" w:rsidRDefault="00726F1B">
            <w:pPr>
              <w:rPr>
                <w:ins w:id="29" w:author="TNT" w:date="2010-05-06T11:18:00Z"/>
              </w:rPr>
            </w:pPr>
            <w:ins w:id="30" w:author="TNT" w:date="2010-05-06T11:18:00Z">
              <w:r>
                <w:lastRenderedPageBreak/>
                <w:t>6/5/2010</w:t>
              </w:r>
            </w:ins>
          </w:p>
        </w:tc>
        <w:tc>
          <w:tcPr>
            <w:tcW w:w="1236" w:type="dxa"/>
            <w:tcBorders>
              <w:top w:val="single" w:sz="4" w:space="0" w:color="000000"/>
              <w:left w:val="single" w:sz="4" w:space="0" w:color="000000"/>
              <w:bottom w:val="single" w:sz="4" w:space="0" w:color="000000"/>
            </w:tcBorders>
            <w:shd w:val="clear" w:color="auto" w:fill="auto"/>
            <w:tcPrChange w:id="31" w:author="TNT" w:date="2010-05-09T00:11:00Z">
              <w:tcPr>
                <w:tcW w:w="1236" w:type="dxa"/>
                <w:gridSpan w:val="3"/>
                <w:tcBorders>
                  <w:top w:val="single" w:sz="4" w:space="0" w:color="000000"/>
                  <w:left w:val="single" w:sz="4" w:space="0" w:color="000000"/>
                  <w:bottom w:val="single" w:sz="4" w:space="0" w:color="auto"/>
                </w:tcBorders>
                <w:shd w:val="clear" w:color="auto" w:fill="auto"/>
              </w:tcPr>
            </w:tcPrChange>
          </w:tcPr>
          <w:p w14:paraId="3BBD1CD0" w14:textId="008C7284" w:rsidR="00726F1B" w:rsidRDefault="00726F1B">
            <w:pPr>
              <w:rPr>
                <w:ins w:id="32" w:author="TNT" w:date="2010-05-06T11:18:00Z"/>
              </w:rPr>
            </w:pPr>
            <w:ins w:id="33" w:author="TNT" w:date="2010-05-06T11:18:00Z">
              <w:r>
                <w:t>1.4.2</w:t>
              </w:r>
            </w:ins>
          </w:p>
        </w:tc>
        <w:tc>
          <w:tcPr>
            <w:tcW w:w="3960" w:type="dxa"/>
            <w:tcBorders>
              <w:top w:val="single" w:sz="4" w:space="0" w:color="000000"/>
              <w:left w:val="single" w:sz="4" w:space="0" w:color="000000"/>
              <w:bottom w:val="single" w:sz="4" w:space="0" w:color="000000"/>
            </w:tcBorders>
            <w:shd w:val="clear" w:color="auto" w:fill="auto"/>
            <w:tcPrChange w:id="34" w:author="TNT" w:date="2010-05-09T00:11:00Z">
              <w:tcPr>
                <w:tcW w:w="3960" w:type="dxa"/>
                <w:gridSpan w:val="3"/>
                <w:tcBorders>
                  <w:top w:val="single" w:sz="4" w:space="0" w:color="000000"/>
                  <w:left w:val="single" w:sz="4" w:space="0" w:color="000000"/>
                  <w:bottom w:val="single" w:sz="4" w:space="0" w:color="auto"/>
                </w:tcBorders>
                <w:shd w:val="clear" w:color="auto" w:fill="auto"/>
              </w:tcPr>
            </w:tcPrChange>
          </w:tcPr>
          <w:p w14:paraId="0B5A5631" w14:textId="6C253362" w:rsidR="00726F1B" w:rsidRDefault="00726F1B" w:rsidP="00FE4BA4">
            <w:pPr>
              <w:rPr>
                <w:ins w:id="35" w:author="TNT" w:date="2010-05-06T11:19:00Z"/>
                <w:szCs w:val="24"/>
              </w:rPr>
            </w:pPr>
            <w:ins w:id="36" w:author="TNT" w:date="2010-05-06T11:18:00Z">
              <w:r>
                <w:t xml:space="preserve">Thêm mẫu: </w:t>
              </w:r>
              <w:r>
                <w:rPr>
                  <w:szCs w:val="24"/>
                </w:rPr>
                <w:t>Source Code Change Log trong phần 2.2</w:t>
              </w:r>
            </w:ins>
            <w:ins w:id="37" w:author="TNT" w:date="2010-05-06T11:19:00Z">
              <w:r>
                <w:rPr>
                  <w:szCs w:val="24"/>
                </w:rPr>
                <w:t>;</w:t>
              </w:r>
            </w:ins>
          </w:p>
          <w:p w14:paraId="1902E841" w14:textId="77777777" w:rsidR="00726F1B" w:rsidRDefault="00726F1B" w:rsidP="00726F1B">
            <w:pPr>
              <w:rPr>
                <w:ins w:id="38" w:author="TNT" w:date="2010-05-06T11:20:00Z"/>
                <w:szCs w:val="24"/>
              </w:rPr>
            </w:pPr>
            <w:ins w:id="39" w:author="TNT" w:date="2010-05-06T11:19:00Z">
              <w:r>
                <w:rPr>
                  <w:szCs w:val="24"/>
                </w:rPr>
                <w:t>sửa 3.1, 3.2 định danh + đặt tên mẫu cấu hình;</w:t>
              </w:r>
            </w:ins>
          </w:p>
          <w:p w14:paraId="609955EA" w14:textId="53C0B084" w:rsidR="00726F1B" w:rsidRDefault="0008410D" w:rsidP="00726F1B">
            <w:pPr>
              <w:rPr>
                <w:ins w:id="40" w:author="TNT" w:date="2010-05-06T11:21:00Z"/>
                <w:szCs w:val="24"/>
              </w:rPr>
            </w:pPr>
            <w:ins w:id="41" w:author="TNT" w:date="2010-05-06T11:20:00Z">
              <w:r>
                <w:rPr>
                  <w:szCs w:val="24"/>
                </w:rPr>
                <w:t xml:space="preserve">thêm nội dung 3.5 </w:t>
              </w:r>
              <w:r w:rsidR="00726F1B">
                <w:rPr>
                  <w:szCs w:val="24"/>
                </w:rPr>
                <w:t>Quản lý việc thay đổi phiên bản</w:t>
              </w:r>
            </w:ins>
            <w:ins w:id="42" w:author="TNT" w:date="2010-05-06T11:21:00Z">
              <w:r>
                <w:rPr>
                  <w:szCs w:val="24"/>
                </w:rPr>
                <w:t>;</w:t>
              </w:r>
            </w:ins>
          </w:p>
          <w:p w14:paraId="129251AF" w14:textId="2240953E" w:rsidR="0008410D" w:rsidRDefault="0008410D" w:rsidP="00726F1B">
            <w:pPr>
              <w:rPr>
                <w:ins w:id="43" w:author="TNT" w:date="2010-05-06T11:21:00Z"/>
                <w:szCs w:val="24"/>
              </w:rPr>
            </w:pPr>
            <w:ins w:id="44" w:author="TNT" w:date="2010-05-06T11:21:00Z">
              <w:r>
                <w:rPr>
                  <w:szCs w:val="24"/>
                </w:rPr>
                <w:t>thêm nội dung 3.6 báo cáo hiện trạng;</w:t>
              </w:r>
            </w:ins>
          </w:p>
          <w:p w14:paraId="6107366C" w14:textId="22AA2479" w:rsidR="0008410D" w:rsidRDefault="0008410D" w:rsidP="0008410D">
            <w:pPr>
              <w:rPr>
                <w:ins w:id="45" w:author="TNT" w:date="2010-05-06T11:18:00Z"/>
              </w:rPr>
            </w:pPr>
            <w:ins w:id="46" w:author="TNT" w:date="2010-05-06T11:21:00Z">
              <w:r>
                <w:rPr>
                  <w:szCs w:val="24"/>
                </w:rPr>
                <w:t>thêm nội dung 3.5 thanh tra;</w:t>
              </w:r>
            </w:ins>
          </w:p>
        </w:tc>
        <w:tc>
          <w:tcPr>
            <w:tcW w:w="2700" w:type="dxa"/>
            <w:tcBorders>
              <w:top w:val="single" w:sz="4" w:space="0" w:color="000000"/>
              <w:left w:val="single" w:sz="4" w:space="0" w:color="000000"/>
              <w:bottom w:val="single" w:sz="4" w:space="0" w:color="000000"/>
              <w:right w:val="single" w:sz="4" w:space="0" w:color="000000"/>
            </w:tcBorders>
            <w:shd w:val="clear" w:color="auto" w:fill="auto"/>
            <w:tcPrChange w:id="47" w:author="TNT" w:date="2010-05-09T00:11:00Z">
              <w:tcPr>
                <w:tcW w:w="2700" w:type="dxa"/>
                <w:gridSpan w:val="3"/>
                <w:tcBorders>
                  <w:top w:val="single" w:sz="4" w:space="0" w:color="000000"/>
                  <w:left w:val="single" w:sz="4" w:space="0" w:color="000000"/>
                  <w:bottom w:val="single" w:sz="4" w:space="0" w:color="auto"/>
                  <w:right w:val="single" w:sz="4" w:space="0" w:color="000000"/>
                </w:tcBorders>
                <w:shd w:val="clear" w:color="auto" w:fill="auto"/>
              </w:tcPr>
            </w:tcPrChange>
          </w:tcPr>
          <w:p w14:paraId="6CBFA56C" w14:textId="7445EB3A" w:rsidR="00726F1B" w:rsidRDefault="0008410D" w:rsidP="00FE4BA4">
            <w:pPr>
              <w:rPr>
                <w:ins w:id="48" w:author="TNT" w:date="2010-05-06T11:18:00Z"/>
              </w:rPr>
            </w:pPr>
            <w:ins w:id="49" w:author="TNT" w:date="2010-05-06T11:21:00Z">
              <w:r>
                <w:t>Trương Ngọc Tuấn</w:t>
              </w:r>
            </w:ins>
          </w:p>
        </w:tc>
      </w:tr>
      <w:tr w:rsidR="00407B58" w:rsidRPr="004C3E86" w14:paraId="2D5C9EC7" w14:textId="77777777" w:rsidTr="00BC58CC">
        <w:trPr>
          <w:trHeight w:val="730"/>
          <w:ins w:id="50" w:author="TNT" w:date="2010-05-09T00:11:00Z"/>
        </w:trPr>
        <w:tc>
          <w:tcPr>
            <w:tcW w:w="2304" w:type="dxa"/>
            <w:tcBorders>
              <w:top w:val="single" w:sz="4" w:space="0" w:color="000000"/>
              <w:left w:val="single" w:sz="4" w:space="0" w:color="000000"/>
              <w:bottom w:val="single" w:sz="4" w:space="0" w:color="auto"/>
            </w:tcBorders>
            <w:shd w:val="clear" w:color="auto" w:fill="auto"/>
          </w:tcPr>
          <w:p w14:paraId="68B80F8B" w14:textId="55441521" w:rsidR="00407B58" w:rsidRDefault="00407B58">
            <w:pPr>
              <w:rPr>
                <w:ins w:id="51" w:author="TNT" w:date="2010-05-09T00:11:00Z"/>
              </w:rPr>
            </w:pPr>
            <w:ins w:id="52" w:author="TNT" w:date="2010-05-09T00:11:00Z">
              <w:r>
                <w:t>9/5/2010</w:t>
              </w:r>
            </w:ins>
          </w:p>
        </w:tc>
        <w:tc>
          <w:tcPr>
            <w:tcW w:w="1236" w:type="dxa"/>
            <w:tcBorders>
              <w:top w:val="single" w:sz="4" w:space="0" w:color="000000"/>
              <w:left w:val="single" w:sz="4" w:space="0" w:color="000000"/>
              <w:bottom w:val="single" w:sz="4" w:space="0" w:color="auto"/>
            </w:tcBorders>
            <w:shd w:val="clear" w:color="auto" w:fill="auto"/>
          </w:tcPr>
          <w:p w14:paraId="783937BC" w14:textId="2FEB6EDA" w:rsidR="00407B58" w:rsidRDefault="00407B58">
            <w:pPr>
              <w:rPr>
                <w:ins w:id="53" w:author="TNT" w:date="2010-05-09T00:11:00Z"/>
              </w:rPr>
            </w:pPr>
            <w:ins w:id="54" w:author="TNT" w:date="2010-05-09T00:11:00Z">
              <w:r>
                <w:t>1.4.3</w:t>
              </w:r>
            </w:ins>
          </w:p>
        </w:tc>
        <w:tc>
          <w:tcPr>
            <w:tcW w:w="3960" w:type="dxa"/>
            <w:tcBorders>
              <w:top w:val="single" w:sz="4" w:space="0" w:color="000000"/>
              <w:left w:val="single" w:sz="4" w:space="0" w:color="000000"/>
              <w:bottom w:val="single" w:sz="4" w:space="0" w:color="auto"/>
            </w:tcBorders>
            <w:shd w:val="clear" w:color="auto" w:fill="auto"/>
          </w:tcPr>
          <w:p w14:paraId="0FC82ABE" w14:textId="77777777" w:rsidR="00407B58" w:rsidRDefault="00407B58" w:rsidP="00FE4BA4">
            <w:pPr>
              <w:rPr>
                <w:ins w:id="55" w:author="TNT" w:date="2010-05-09T00:11:00Z"/>
              </w:rPr>
            </w:pPr>
            <w:ins w:id="56" w:author="TNT" w:date="2010-05-09T00:11:00Z">
              <w:r>
                <w:t>Thêm phần 2 các pha phát triển của đề án;</w:t>
              </w:r>
            </w:ins>
          </w:p>
          <w:p w14:paraId="461C2B3F" w14:textId="0DEA9C6C" w:rsidR="00407B58" w:rsidRDefault="00407B58" w:rsidP="00407B58">
            <w:pPr>
              <w:rPr>
                <w:ins w:id="57" w:author="TNT" w:date="2010-05-09T00:11:00Z"/>
              </w:rPr>
            </w:pPr>
            <w:ins w:id="58" w:author="TNT" w:date="2010-05-09T00:11:00Z">
              <w:r>
                <w:t>Chỉnh sửa nội dung của các mẫu</w:t>
              </w:r>
            </w:ins>
            <w:ins w:id="59" w:author="TNT" w:date="2010-05-09T00:12:00Z">
              <w:r>
                <w:t xml:space="preserve"> (bỏ cái  gọi là nhóm mẫu – do hiểu lầm định nghĩa CI)</w:t>
              </w:r>
            </w:ins>
          </w:p>
        </w:tc>
        <w:tc>
          <w:tcPr>
            <w:tcW w:w="2700" w:type="dxa"/>
            <w:tcBorders>
              <w:top w:val="single" w:sz="4" w:space="0" w:color="000000"/>
              <w:left w:val="single" w:sz="4" w:space="0" w:color="000000"/>
              <w:bottom w:val="single" w:sz="4" w:space="0" w:color="auto"/>
              <w:right w:val="single" w:sz="4" w:space="0" w:color="000000"/>
            </w:tcBorders>
            <w:shd w:val="clear" w:color="auto" w:fill="auto"/>
          </w:tcPr>
          <w:p w14:paraId="41B3E4C8" w14:textId="7C7F8950" w:rsidR="00407B58" w:rsidRDefault="00407B58" w:rsidP="00FE4BA4">
            <w:pPr>
              <w:rPr>
                <w:ins w:id="60" w:author="TNT" w:date="2010-05-09T00:11:00Z"/>
              </w:rPr>
            </w:pPr>
            <w:ins w:id="61" w:author="TNT" w:date="2010-05-09T00:13:00Z">
              <w:r>
                <w:t>Trương Ngọc Tuấn</w:t>
              </w:r>
            </w:ins>
          </w:p>
        </w:tc>
      </w:tr>
      <w:bookmarkEnd w:id="2"/>
    </w:tbl>
    <w:p w14:paraId="7F538E48" w14:textId="77777777" w:rsidR="006A310F" w:rsidRDefault="006A310F" w:rsidP="006A310F">
      <w:pPr>
        <w:pStyle w:val="Header"/>
        <w:pBdr>
          <w:bottom w:val="none" w:sz="0" w:space="0" w:color="auto"/>
        </w:pBdr>
        <w:spacing w:after="0"/>
        <w:rPr>
          <w:sz w:val="16"/>
        </w:rPr>
      </w:pPr>
    </w:p>
    <w:p w14:paraId="43865C8A" w14:textId="77777777" w:rsidR="006A310F" w:rsidRDefault="006A310F" w:rsidP="006A310F">
      <w:pPr>
        <w:pStyle w:val="BlockText"/>
        <w:jc w:val="right"/>
        <w:rPr>
          <w:noProof/>
          <w:sz w:val="20"/>
        </w:rPr>
      </w:pPr>
    </w:p>
    <w:p w14:paraId="1498E1B1" w14:textId="77777777"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EndPr>
        <w:rPr>
          <w:rFonts w:asciiTheme="majorHAnsi" w:hAnsiTheme="majorHAnsi"/>
        </w:rPr>
      </w:sdtEndPr>
      <w:sdtContent>
        <w:p w14:paraId="481708AF" w14:textId="77777777" w:rsidR="00EA376E" w:rsidRDefault="00EA376E">
          <w:pPr>
            <w:pStyle w:val="TOCHeading"/>
          </w:pPr>
          <w:r>
            <w:t>Mục lục</w:t>
          </w:r>
        </w:p>
        <w:p w14:paraId="36B5030F" w14:textId="77777777" w:rsidR="00EA376E" w:rsidRPr="00EA376E" w:rsidRDefault="00EA376E" w:rsidP="00EA376E"/>
        <w:p w14:paraId="594315FD" w14:textId="77777777" w:rsidR="00920021" w:rsidRDefault="00F200A3">
          <w:pPr>
            <w:pStyle w:val="TOC1"/>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60002395" w:history="1">
            <w:r w:rsidR="00920021" w:rsidRPr="008D6CB9">
              <w:rPr>
                <w:rStyle w:val="Hyperlink"/>
                <w:noProof/>
              </w:rPr>
              <w:t>1</w:t>
            </w:r>
            <w:r w:rsidR="00920021">
              <w:rPr>
                <w:rFonts w:asciiTheme="minorHAnsi" w:eastAsiaTheme="minorEastAsia" w:hAnsiTheme="minorHAnsi" w:cstheme="minorBidi"/>
                <w:noProof/>
                <w:szCs w:val="22"/>
              </w:rPr>
              <w:tab/>
            </w:r>
            <w:r w:rsidR="00920021" w:rsidRPr="008D6CB9">
              <w:rPr>
                <w:rStyle w:val="Hyperlink"/>
                <w:noProof/>
              </w:rPr>
              <w:t>Giới thiệu (Introduction)</w:t>
            </w:r>
            <w:r w:rsidR="00920021">
              <w:rPr>
                <w:noProof/>
                <w:webHidden/>
              </w:rPr>
              <w:tab/>
            </w:r>
            <w:r>
              <w:rPr>
                <w:noProof/>
                <w:webHidden/>
              </w:rPr>
              <w:fldChar w:fldCharType="begin"/>
            </w:r>
            <w:r w:rsidR="00920021">
              <w:rPr>
                <w:noProof/>
                <w:webHidden/>
              </w:rPr>
              <w:instrText xml:space="preserve"> PAGEREF _Toc260002395 \h </w:instrText>
            </w:r>
            <w:r>
              <w:rPr>
                <w:noProof/>
                <w:webHidden/>
              </w:rPr>
            </w:r>
            <w:r>
              <w:rPr>
                <w:noProof/>
                <w:webHidden/>
              </w:rPr>
              <w:fldChar w:fldCharType="separate"/>
            </w:r>
            <w:r w:rsidR="00920021">
              <w:rPr>
                <w:noProof/>
                <w:webHidden/>
              </w:rPr>
              <w:t>1-4</w:t>
            </w:r>
            <w:r>
              <w:rPr>
                <w:noProof/>
                <w:webHidden/>
              </w:rPr>
              <w:fldChar w:fldCharType="end"/>
            </w:r>
          </w:hyperlink>
        </w:p>
        <w:p w14:paraId="7DAF65F2"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396" w:history="1">
            <w:r w:rsidR="00920021" w:rsidRPr="008D6CB9">
              <w:rPr>
                <w:rStyle w:val="Hyperlink"/>
                <w:noProof/>
              </w:rPr>
              <w:t>1.1</w:t>
            </w:r>
            <w:r w:rsidR="00920021">
              <w:rPr>
                <w:rFonts w:asciiTheme="minorHAnsi" w:eastAsiaTheme="minorEastAsia" w:hAnsiTheme="minorHAnsi" w:cstheme="minorBidi"/>
                <w:noProof/>
                <w:szCs w:val="22"/>
              </w:rPr>
              <w:tab/>
            </w:r>
            <w:r w:rsidR="00920021" w:rsidRPr="008D6CB9">
              <w:rPr>
                <w:rStyle w:val="Hyperlink"/>
                <w:noProof/>
              </w:rPr>
              <w:t>Mục đích (Purpose)</w:t>
            </w:r>
            <w:r w:rsidR="00920021">
              <w:rPr>
                <w:noProof/>
                <w:webHidden/>
              </w:rPr>
              <w:tab/>
            </w:r>
            <w:r w:rsidR="00F200A3">
              <w:rPr>
                <w:noProof/>
                <w:webHidden/>
              </w:rPr>
              <w:fldChar w:fldCharType="begin"/>
            </w:r>
            <w:r w:rsidR="00920021">
              <w:rPr>
                <w:noProof/>
                <w:webHidden/>
              </w:rPr>
              <w:instrText xml:space="preserve"> PAGEREF _Toc260002396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4CE6E95A"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397" w:history="1">
            <w:r w:rsidR="00920021" w:rsidRPr="008D6CB9">
              <w:rPr>
                <w:rStyle w:val="Hyperlink"/>
                <w:noProof/>
              </w:rPr>
              <w:t>1.2</w:t>
            </w:r>
            <w:r w:rsidR="00920021">
              <w:rPr>
                <w:rFonts w:asciiTheme="minorHAnsi" w:eastAsiaTheme="minorEastAsia" w:hAnsiTheme="minorHAnsi" w:cstheme="minorBidi"/>
                <w:noProof/>
                <w:szCs w:val="22"/>
              </w:rPr>
              <w:tab/>
            </w:r>
            <w:r w:rsidR="00920021" w:rsidRPr="008D6CB9">
              <w:rPr>
                <w:rStyle w:val="Hyperlink"/>
                <w:noProof/>
              </w:rPr>
              <w:t>Phạm vi hoạt động (Scope)</w:t>
            </w:r>
            <w:r w:rsidR="00920021">
              <w:rPr>
                <w:noProof/>
                <w:webHidden/>
              </w:rPr>
              <w:tab/>
            </w:r>
            <w:r w:rsidR="00F200A3">
              <w:rPr>
                <w:noProof/>
                <w:webHidden/>
              </w:rPr>
              <w:fldChar w:fldCharType="begin"/>
            </w:r>
            <w:r w:rsidR="00920021">
              <w:rPr>
                <w:noProof/>
                <w:webHidden/>
              </w:rPr>
              <w:instrText xml:space="preserve"> PAGEREF _Toc260002397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51930606"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398" w:history="1">
            <w:r w:rsidR="00920021" w:rsidRPr="008D6CB9">
              <w:rPr>
                <w:rStyle w:val="Hyperlink"/>
                <w:noProof/>
              </w:rPr>
              <w:t>1.3</w:t>
            </w:r>
            <w:r w:rsidR="00920021">
              <w:rPr>
                <w:rFonts w:asciiTheme="minorHAnsi" w:eastAsiaTheme="minorEastAsia" w:hAnsiTheme="minorHAnsi" w:cstheme="minorBidi"/>
                <w:noProof/>
                <w:szCs w:val="22"/>
              </w:rPr>
              <w:tab/>
            </w:r>
            <w:r w:rsidR="00920021" w:rsidRPr="008D6CB9">
              <w:rPr>
                <w:rStyle w:val="Hyperlink"/>
                <w:noProof/>
              </w:rPr>
              <w:t>Một số định nghĩa (Definitions, Acronyms, and Abbreviations)</w:t>
            </w:r>
            <w:r w:rsidR="00920021">
              <w:rPr>
                <w:noProof/>
                <w:webHidden/>
              </w:rPr>
              <w:tab/>
            </w:r>
            <w:r w:rsidR="00F200A3">
              <w:rPr>
                <w:noProof/>
                <w:webHidden/>
              </w:rPr>
              <w:fldChar w:fldCharType="begin"/>
            </w:r>
            <w:r w:rsidR="00920021">
              <w:rPr>
                <w:noProof/>
                <w:webHidden/>
              </w:rPr>
              <w:instrText xml:space="preserve"> PAGEREF _Toc260002398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105AF657"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399" w:history="1">
            <w:r w:rsidR="00920021" w:rsidRPr="008D6CB9">
              <w:rPr>
                <w:rStyle w:val="Hyperlink"/>
                <w:noProof/>
              </w:rPr>
              <w:t>1.4</w:t>
            </w:r>
            <w:r w:rsidR="00920021">
              <w:rPr>
                <w:rFonts w:asciiTheme="minorHAnsi" w:eastAsiaTheme="minorEastAsia" w:hAnsiTheme="minorHAnsi" w:cstheme="minorBidi"/>
                <w:noProof/>
                <w:szCs w:val="22"/>
              </w:rPr>
              <w:tab/>
            </w:r>
            <w:r w:rsidR="00920021" w:rsidRPr="008D6CB9">
              <w:rPr>
                <w:rStyle w:val="Hyperlink"/>
                <w:noProof/>
              </w:rPr>
              <w:t>Tham khảo (References)</w:t>
            </w:r>
            <w:r w:rsidR="00920021">
              <w:rPr>
                <w:noProof/>
                <w:webHidden/>
              </w:rPr>
              <w:tab/>
            </w:r>
            <w:r w:rsidR="00F200A3">
              <w:rPr>
                <w:noProof/>
                <w:webHidden/>
              </w:rPr>
              <w:fldChar w:fldCharType="begin"/>
            </w:r>
            <w:r w:rsidR="00920021">
              <w:rPr>
                <w:noProof/>
                <w:webHidden/>
              </w:rPr>
              <w:instrText xml:space="preserve"> PAGEREF _Toc260002399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0CA91923"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400" w:history="1">
            <w:r w:rsidR="00920021" w:rsidRPr="008D6CB9">
              <w:rPr>
                <w:rStyle w:val="Hyperlink"/>
                <w:noProof/>
              </w:rPr>
              <w:t>1.5</w:t>
            </w:r>
            <w:r w:rsidR="00920021">
              <w:rPr>
                <w:rFonts w:asciiTheme="minorHAnsi" w:eastAsiaTheme="minorEastAsia" w:hAnsiTheme="minorHAnsi" w:cstheme="minorBidi"/>
                <w:noProof/>
                <w:szCs w:val="22"/>
              </w:rPr>
              <w:tab/>
            </w:r>
            <w:r w:rsidR="00920021" w:rsidRPr="008D6CB9">
              <w:rPr>
                <w:rStyle w:val="Hyperlink"/>
                <w:noProof/>
              </w:rPr>
              <w:t>Các thành phần chính của tài liệu này (Overview)</w:t>
            </w:r>
            <w:r w:rsidR="00920021">
              <w:rPr>
                <w:noProof/>
                <w:webHidden/>
              </w:rPr>
              <w:tab/>
            </w:r>
            <w:r w:rsidR="00F200A3">
              <w:rPr>
                <w:noProof/>
                <w:webHidden/>
              </w:rPr>
              <w:fldChar w:fldCharType="begin"/>
            </w:r>
            <w:r w:rsidR="00920021">
              <w:rPr>
                <w:noProof/>
                <w:webHidden/>
              </w:rPr>
              <w:instrText xml:space="preserve"> PAGEREF _Toc260002400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4E3609AA" w14:textId="77777777" w:rsidR="00920021" w:rsidRDefault="00667707">
          <w:pPr>
            <w:pStyle w:val="TOC1"/>
            <w:rPr>
              <w:rFonts w:asciiTheme="minorHAnsi" w:eastAsiaTheme="minorEastAsia" w:hAnsiTheme="minorHAnsi" w:cstheme="minorBidi"/>
              <w:noProof/>
              <w:szCs w:val="22"/>
            </w:rPr>
          </w:pPr>
          <w:hyperlink w:anchor="_Toc260002401" w:history="1">
            <w:r w:rsidR="00920021" w:rsidRPr="008D6CB9">
              <w:rPr>
                <w:rStyle w:val="Hyperlink"/>
                <w:noProof/>
              </w:rPr>
              <w:t>2</w:t>
            </w:r>
            <w:r w:rsidR="00920021">
              <w:rPr>
                <w:rFonts w:asciiTheme="minorHAnsi" w:eastAsiaTheme="minorEastAsia" w:hAnsiTheme="minorHAnsi" w:cstheme="minorBidi"/>
                <w:noProof/>
                <w:szCs w:val="22"/>
              </w:rPr>
              <w:tab/>
            </w:r>
            <w:r w:rsidR="00920021" w:rsidRPr="008D6CB9">
              <w:rPr>
                <w:rStyle w:val="Hyperlink"/>
                <w:noProof/>
              </w:rPr>
              <w:t>Quản lý cấu hình (Software Configuration Management)</w:t>
            </w:r>
            <w:r w:rsidR="00920021">
              <w:rPr>
                <w:noProof/>
                <w:webHidden/>
              </w:rPr>
              <w:tab/>
            </w:r>
            <w:r w:rsidR="00F200A3">
              <w:rPr>
                <w:noProof/>
                <w:webHidden/>
              </w:rPr>
              <w:fldChar w:fldCharType="begin"/>
            </w:r>
            <w:r w:rsidR="00920021">
              <w:rPr>
                <w:noProof/>
                <w:webHidden/>
              </w:rPr>
              <w:instrText xml:space="preserve"> PAGEREF _Toc260002401 \h </w:instrText>
            </w:r>
            <w:r w:rsidR="00F200A3">
              <w:rPr>
                <w:noProof/>
                <w:webHidden/>
              </w:rPr>
            </w:r>
            <w:r w:rsidR="00F200A3">
              <w:rPr>
                <w:noProof/>
                <w:webHidden/>
              </w:rPr>
              <w:fldChar w:fldCharType="separate"/>
            </w:r>
            <w:r w:rsidR="00920021">
              <w:rPr>
                <w:noProof/>
                <w:webHidden/>
              </w:rPr>
              <w:t>2-5</w:t>
            </w:r>
            <w:r w:rsidR="00F200A3">
              <w:rPr>
                <w:noProof/>
                <w:webHidden/>
              </w:rPr>
              <w:fldChar w:fldCharType="end"/>
            </w:r>
          </w:hyperlink>
        </w:p>
        <w:p w14:paraId="0A1D9035"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402" w:history="1">
            <w:r w:rsidR="00920021" w:rsidRPr="008D6CB9">
              <w:rPr>
                <w:rStyle w:val="Hyperlink"/>
                <w:noProof/>
              </w:rPr>
              <w:t>2.1</w:t>
            </w:r>
            <w:r w:rsidR="00920021">
              <w:rPr>
                <w:rFonts w:asciiTheme="minorHAnsi" w:eastAsiaTheme="minorEastAsia" w:hAnsiTheme="minorHAnsi" w:cstheme="minorBidi"/>
                <w:noProof/>
                <w:szCs w:val="22"/>
              </w:rPr>
              <w:tab/>
            </w:r>
            <w:r w:rsidR="00920021" w:rsidRPr="008D6CB9">
              <w:rPr>
                <w:rStyle w:val="Hyperlink"/>
                <w:noProof/>
              </w:rPr>
              <w:t>Nhóm quản lý cấu hình (configuration control board)</w:t>
            </w:r>
            <w:r w:rsidR="00920021">
              <w:rPr>
                <w:noProof/>
                <w:webHidden/>
              </w:rPr>
              <w:tab/>
            </w:r>
            <w:r w:rsidR="00F200A3">
              <w:rPr>
                <w:noProof/>
                <w:webHidden/>
              </w:rPr>
              <w:fldChar w:fldCharType="begin"/>
            </w:r>
            <w:r w:rsidR="00920021">
              <w:rPr>
                <w:noProof/>
                <w:webHidden/>
              </w:rPr>
              <w:instrText xml:space="preserve"> PAGEREF _Toc260002402 \h </w:instrText>
            </w:r>
            <w:r w:rsidR="00F200A3">
              <w:rPr>
                <w:noProof/>
                <w:webHidden/>
              </w:rPr>
            </w:r>
            <w:r w:rsidR="00F200A3">
              <w:rPr>
                <w:noProof/>
                <w:webHidden/>
              </w:rPr>
              <w:fldChar w:fldCharType="separate"/>
            </w:r>
            <w:r w:rsidR="00920021">
              <w:rPr>
                <w:noProof/>
                <w:webHidden/>
              </w:rPr>
              <w:t>2-5</w:t>
            </w:r>
            <w:r w:rsidR="00F200A3">
              <w:rPr>
                <w:noProof/>
                <w:webHidden/>
              </w:rPr>
              <w:fldChar w:fldCharType="end"/>
            </w:r>
          </w:hyperlink>
        </w:p>
        <w:p w14:paraId="2B3205BD"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03" w:history="1">
            <w:r w:rsidR="00920021" w:rsidRPr="008D6CB9">
              <w:rPr>
                <w:rStyle w:val="Hyperlink"/>
                <w:noProof/>
              </w:rPr>
              <w:t>2.1.1</w:t>
            </w:r>
            <w:r w:rsidR="00920021">
              <w:rPr>
                <w:rFonts w:asciiTheme="minorHAnsi" w:eastAsiaTheme="minorEastAsia" w:hAnsiTheme="minorHAnsi" w:cstheme="minorBidi"/>
                <w:noProof/>
                <w:szCs w:val="22"/>
              </w:rPr>
              <w:tab/>
            </w:r>
            <w:r w:rsidR="00920021" w:rsidRPr="008D6CB9">
              <w:rPr>
                <w:rStyle w:val="Hyperlink"/>
                <w:noProof/>
              </w:rPr>
              <w:t>Tổ chức (Organization)</w:t>
            </w:r>
            <w:r w:rsidR="00920021">
              <w:rPr>
                <w:noProof/>
                <w:webHidden/>
              </w:rPr>
              <w:tab/>
            </w:r>
            <w:r w:rsidR="00F200A3">
              <w:rPr>
                <w:noProof/>
                <w:webHidden/>
              </w:rPr>
              <w:fldChar w:fldCharType="begin"/>
            </w:r>
            <w:r w:rsidR="00920021">
              <w:rPr>
                <w:noProof/>
                <w:webHidden/>
              </w:rPr>
              <w:instrText xml:space="preserve"> PAGEREF _Toc260002403 \h </w:instrText>
            </w:r>
            <w:r w:rsidR="00F200A3">
              <w:rPr>
                <w:noProof/>
                <w:webHidden/>
              </w:rPr>
            </w:r>
            <w:r w:rsidR="00F200A3">
              <w:rPr>
                <w:noProof/>
                <w:webHidden/>
              </w:rPr>
              <w:fldChar w:fldCharType="separate"/>
            </w:r>
            <w:r w:rsidR="00920021">
              <w:rPr>
                <w:noProof/>
                <w:webHidden/>
              </w:rPr>
              <w:t>2-5</w:t>
            </w:r>
            <w:r w:rsidR="00F200A3">
              <w:rPr>
                <w:noProof/>
                <w:webHidden/>
              </w:rPr>
              <w:fldChar w:fldCharType="end"/>
            </w:r>
          </w:hyperlink>
        </w:p>
        <w:p w14:paraId="3912FE40"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04" w:history="1">
            <w:r w:rsidR="00920021" w:rsidRPr="008D6CB9">
              <w:rPr>
                <w:rStyle w:val="Hyperlink"/>
                <w:noProof/>
              </w:rPr>
              <w:t>2.1.2</w:t>
            </w:r>
            <w:r w:rsidR="00920021">
              <w:rPr>
                <w:rFonts w:asciiTheme="minorHAnsi" w:eastAsiaTheme="minorEastAsia" w:hAnsiTheme="minorHAnsi" w:cstheme="minorBidi"/>
                <w:noProof/>
                <w:szCs w:val="22"/>
              </w:rPr>
              <w:tab/>
            </w:r>
            <w:r w:rsidR="00920021" w:rsidRPr="008D6CB9">
              <w:rPr>
                <w:rStyle w:val="Hyperlink"/>
                <w:noProof/>
              </w:rPr>
              <w:t>Trách nhiệm từng người (Responsibilities)</w:t>
            </w:r>
            <w:r w:rsidR="00920021">
              <w:rPr>
                <w:noProof/>
                <w:webHidden/>
              </w:rPr>
              <w:tab/>
            </w:r>
            <w:r w:rsidR="00F200A3">
              <w:rPr>
                <w:noProof/>
                <w:webHidden/>
              </w:rPr>
              <w:fldChar w:fldCharType="begin"/>
            </w:r>
            <w:r w:rsidR="00920021">
              <w:rPr>
                <w:noProof/>
                <w:webHidden/>
              </w:rPr>
              <w:instrText xml:space="preserve"> PAGEREF _Toc260002404 \h </w:instrText>
            </w:r>
            <w:r w:rsidR="00F200A3">
              <w:rPr>
                <w:noProof/>
                <w:webHidden/>
              </w:rPr>
            </w:r>
            <w:r w:rsidR="00F200A3">
              <w:rPr>
                <w:noProof/>
                <w:webHidden/>
              </w:rPr>
              <w:fldChar w:fldCharType="separate"/>
            </w:r>
            <w:r w:rsidR="00920021">
              <w:rPr>
                <w:noProof/>
                <w:webHidden/>
              </w:rPr>
              <w:t>2-5</w:t>
            </w:r>
            <w:r w:rsidR="00F200A3">
              <w:rPr>
                <w:noProof/>
                <w:webHidden/>
              </w:rPr>
              <w:fldChar w:fldCharType="end"/>
            </w:r>
          </w:hyperlink>
        </w:p>
        <w:p w14:paraId="28B0A7E1"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405" w:history="1">
            <w:r w:rsidR="00920021" w:rsidRPr="008D6CB9">
              <w:rPr>
                <w:rStyle w:val="Hyperlink"/>
                <w:noProof/>
              </w:rPr>
              <w:t>2.2</w:t>
            </w:r>
            <w:r w:rsidR="00920021">
              <w:rPr>
                <w:rFonts w:asciiTheme="minorHAnsi" w:eastAsiaTheme="minorEastAsia" w:hAnsiTheme="minorHAnsi" w:cstheme="minorBidi"/>
                <w:noProof/>
                <w:szCs w:val="22"/>
              </w:rPr>
              <w:tab/>
            </w:r>
            <w:r w:rsidR="00920021" w:rsidRPr="008D6CB9">
              <w:rPr>
                <w:rStyle w:val="Hyperlink"/>
                <w:noProof/>
              </w:rPr>
              <w:t>Các mẫu cấu hình (Configuration Items)</w:t>
            </w:r>
            <w:r w:rsidR="00920021">
              <w:rPr>
                <w:noProof/>
                <w:webHidden/>
              </w:rPr>
              <w:tab/>
            </w:r>
            <w:r w:rsidR="00F200A3">
              <w:rPr>
                <w:noProof/>
                <w:webHidden/>
              </w:rPr>
              <w:fldChar w:fldCharType="begin"/>
            </w:r>
            <w:r w:rsidR="00920021">
              <w:rPr>
                <w:noProof/>
                <w:webHidden/>
              </w:rPr>
              <w:instrText xml:space="preserve"> PAGEREF _Toc260002405 \h </w:instrText>
            </w:r>
            <w:r w:rsidR="00F200A3">
              <w:rPr>
                <w:noProof/>
                <w:webHidden/>
              </w:rPr>
            </w:r>
            <w:r w:rsidR="00F200A3">
              <w:rPr>
                <w:noProof/>
                <w:webHidden/>
              </w:rPr>
              <w:fldChar w:fldCharType="separate"/>
            </w:r>
            <w:r w:rsidR="00920021">
              <w:rPr>
                <w:noProof/>
                <w:webHidden/>
              </w:rPr>
              <w:t>2-6</w:t>
            </w:r>
            <w:r w:rsidR="00F200A3">
              <w:rPr>
                <w:noProof/>
                <w:webHidden/>
              </w:rPr>
              <w:fldChar w:fldCharType="end"/>
            </w:r>
          </w:hyperlink>
        </w:p>
        <w:p w14:paraId="1C253948"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06" w:history="1">
            <w:r w:rsidR="00920021" w:rsidRPr="008D6CB9">
              <w:rPr>
                <w:rStyle w:val="Hyperlink"/>
                <w:noProof/>
              </w:rPr>
              <w:t>2.2.1</w:t>
            </w:r>
            <w:r w:rsidR="00920021">
              <w:rPr>
                <w:rFonts w:asciiTheme="minorHAnsi" w:eastAsiaTheme="minorEastAsia" w:hAnsiTheme="minorHAnsi" w:cstheme="minorBidi"/>
                <w:noProof/>
                <w:szCs w:val="22"/>
              </w:rPr>
              <w:tab/>
            </w:r>
            <w:r w:rsidR="00920021" w:rsidRPr="008D6CB9">
              <w:rPr>
                <w:rStyle w:val="Hyperlink"/>
                <w:noProof/>
              </w:rPr>
              <w:t>Lấy yêu cầu phần mềm</w:t>
            </w:r>
            <w:r w:rsidR="00920021">
              <w:rPr>
                <w:noProof/>
                <w:webHidden/>
              </w:rPr>
              <w:tab/>
            </w:r>
            <w:r w:rsidR="00F200A3">
              <w:rPr>
                <w:noProof/>
                <w:webHidden/>
              </w:rPr>
              <w:fldChar w:fldCharType="begin"/>
            </w:r>
            <w:r w:rsidR="00920021">
              <w:rPr>
                <w:noProof/>
                <w:webHidden/>
              </w:rPr>
              <w:instrText xml:space="preserve"> PAGEREF _Toc260002406 \h </w:instrText>
            </w:r>
            <w:r w:rsidR="00F200A3">
              <w:rPr>
                <w:noProof/>
                <w:webHidden/>
              </w:rPr>
            </w:r>
            <w:r w:rsidR="00F200A3">
              <w:rPr>
                <w:noProof/>
                <w:webHidden/>
              </w:rPr>
              <w:fldChar w:fldCharType="separate"/>
            </w:r>
            <w:r w:rsidR="00920021">
              <w:rPr>
                <w:noProof/>
                <w:webHidden/>
              </w:rPr>
              <w:t>2-6</w:t>
            </w:r>
            <w:r w:rsidR="00F200A3">
              <w:rPr>
                <w:noProof/>
                <w:webHidden/>
              </w:rPr>
              <w:fldChar w:fldCharType="end"/>
            </w:r>
          </w:hyperlink>
        </w:p>
        <w:p w14:paraId="5B135120"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07" w:history="1">
            <w:r w:rsidR="00920021" w:rsidRPr="008D6CB9">
              <w:rPr>
                <w:rStyle w:val="Hyperlink"/>
                <w:noProof/>
              </w:rPr>
              <w:t>2.2.2</w:t>
            </w:r>
            <w:r w:rsidR="00920021">
              <w:rPr>
                <w:rFonts w:asciiTheme="minorHAnsi" w:eastAsiaTheme="minorEastAsia" w:hAnsiTheme="minorHAnsi" w:cstheme="minorBidi"/>
                <w:noProof/>
                <w:szCs w:val="22"/>
              </w:rPr>
              <w:tab/>
            </w:r>
            <w:r w:rsidR="00920021" w:rsidRPr="008D6CB9">
              <w:rPr>
                <w:rStyle w:val="Hyperlink"/>
                <w:noProof/>
              </w:rPr>
              <w:t>Lập kế hoạch</w:t>
            </w:r>
            <w:r w:rsidR="00920021">
              <w:rPr>
                <w:noProof/>
                <w:webHidden/>
              </w:rPr>
              <w:tab/>
            </w:r>
            <w:r w:rsidR="00F200A3">
              <w:rPr>
                <w:noProof/>
                <w:webHidden/>
              </w:rPr>
              <w:fldChar w:fldCharType="begin"/>
            </w:r>
            <w:r w:rsidR="00920021">
              <w:rPr>
                <w:noProof/>
                <w:webHidden/>
              </w:rPr>
              <w:instrText xml:space="preserve"> PAGEREF _Toc260002407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0F1C2DE4"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08" w:history="1">
            <w:r w:rsidR="00920021" w:rsidRPr="008D6CB9">
              <w:rPr>
                <w:rStyle w:val="Hyperlink"/>
                <w:noProof/>
              </w:rPr>
              <w:t>2.2.3</w:t>
            </w:r>
            <w:r w:rsidR="00920021">
              <w:rPr>
                <w:rFonts w:asciiTheme="minorHAnsi" w:eastAsiaTheme="minorEastAsia" w:hAnsiTheme="minorHAnsi" w:cstheme="minorBidi"/>
                <w:noProof/>
                <w:szCs w:val="22"/>
              </w:rPr>
              <w:tab/>
            </w:r>
            <w:r w:rsidR="00920021" w:rsidRPr="008D6CB9">
              <w:rPr>
                <w:rStyle w:val="Hyperlink"/>
                <w:noProof/>
              </w:rPr>
              <w:t>Thiết kế hệ thống</w:t>
            </w:r>
            <w:r w:rsidR="00920021">
              <w:rPr>
                <w:noProof/>
                <w:webHidden/>
              </w:rPr>
              <w:tab/>
            </w:r>
            <w:r w:rsidR="00F200A3">
              <w:rPr>
                <w:noProof/>
                <w:webHidden/>
              </w:rPr>
              <w:fldChar w:fldCharType="begin"/>
            </w:r>
            <w:r w:rsidR="00920021">
              <w:rPr>
                <w:noProof/>
                <w:webHidden/>
              </w:rPr>
              <w:instrText xml:space="preserve"> PAGEREF _Toc260002408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47194192"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09" w:history="1">
            <w:r w:rsidR="00920021" w:rsidRPr="008D6CB9">
              <w:rPr>
                <w:rStyle w:val="Hyperlink"/>
                <w:noProof/>
              </w:rPr>
              <w:t>2.2.4</w:t>
            </w:r>
            <w:r w:rsidR="00920021">
              <w:rPr>
                <w:rFonts w:asciiTheme="minorHAnsi" w:eastAsiaTheme="minorEastAsia" w:hAnsiTheme="minorHAnsi" w:cstheme="minorBidi"/>
                <w:noProof/>
                <w:szCs w:val="22"/>
              </w:rPr>
              <w:tab/>
            </w:r>
            <w:r w:rsidR="00920021" w:rsidRPr="008D6CB9">
              <w:rPr>
                <w:rStyle w:val="Hyperlink"/>
                <w:noProof/>
              </w:rPr>
              <w:t>Phát triển phần mềm</w:t>
            </w:r>
            <w:r w:rsidR="00920021">
              <w:rPr>
                <w:noProof/>
                <w:webHidden/>
              </w:rPr>
              <w:tab/>
            </w:r>
            <w:r w:rsidR="00F200A3">
              <w:rPr>
                <w:noProof/>
                <w:webHidden/>
              </w:rPr>
              <w:fldChar w:fldCharType="begin"/>
            </w:r>
            <w:r w:rsidR="00920021">
              <w:rPr>
                <w:noProof/>
                <w:webHidden/>
              </w:rPr>
              <w:instrText xml:space="preserve"> PAGEREF _Toc260002409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2EF54B4B"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10" w:history="1">
            <w:r w:rsidR="00920021" w:rsidRPr="008D6CB9">
              <w:rPr>
                <w:rStyle w:val="Hyperlink"/>
                <w:noProof/>
              </w:rPr>
              <w:t>2.2.5</w:t>
            </w:r>
            <w:r w:rsidR="00920021">
              <w:rPr>
                <w:rFonts w:asciiTheme="minorHAnsi" w:eastAsiaTheme="minorEastAsia" w:hAnsiTheme="minorHAnsi" w:cstheme="minorBidi"/>
                <w:noProof/>
                <w:szCs w:val="22"/>
              </w:rPr>
              <w:tab/>
            </w:r>
            <w:r w:rsidR="00920021" w:rsidRPr="008D6CB9">
              <w:rPr>
                <w:rStyle w:val="Hyperlink"/>
                <w:noProof/>
              </w:rPr>
              <w:t>Kiểm lỗi phần mềm</w:t>
            </w:r>
            <w:r w:rsidR="00920021">
              <w:rPr>
                <w:noProof/>
                <w:webHidden/>
              </w:rPr>
              <w:tab/>
            </w:r>
            <w:r w:rsidR="00F200A3">
              <w:rPr>
                <w:noProof/>
                <w:webHidden/>
              </w:rPr>
              <w:fldChar w:fldCharType="begin"/>
            </w:r>
            <w:r w:rsidR="00920021">
              <w:rPr>
                <w:noProof/>
                <w:webHidden/>
              </w:rPr>
              <w:instrText xml:space="preserve"> PAGEREF _Toc260002410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13563A24"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11" w:history="1">
            <w:r w:rsidR="00920021" w:rsidRPr="008D6CB9">
              <w:rPr>
                <w:rStyle w:val="Hyperlink"/>
                <w:noProof/>
              </w:rPr>
              <w:t>2.2.6</w:t>
            </w:r>
            <w:r w:rsidR="00920021">
              <w:rPr>
                <w:rFonts w:asciiTheme="minorHAnsi" w:eastAsiaTheme="minorEastAsia" w:hAnsiTheme="minorHAnsi" w:cstheme="minorBidi"/>
                <w:noProof/>
                <w:szCs w:val="22"/>
              </w:rPr>
              <w:tab/>
            </w:r>
            <w:r w:rsidR="00920021" w:rsidRPr="008D6CB9">
              <w:rPr>
                <w:rStyle w:val="Hyperlink"/>
                <w:noProof/>
              </w:rPr>
              <w:t>Phát hành và bảo trì sản phẩm</w:t>
            </w:r>
            <w:r w:rsidR="00920021">
              <w:rPr>
                <w:noProof/>
                <w:webHidden/>
              </w:rPr>
              <w:tab/>
            </w:r>
            <w:r w:rsidR="00F200A3">
              <w:rPr>
                <w:noProof/>
                <w:webHidden/>
              </w:rPr>
              <w:fldChar w:fldCharType="begin"/>
            </w:r>
            <w:r w:rsidR="00920021">
              <w:rPr>
                <w:noProof/>
                <w:webHidden/>
              </w:rPr>
              <w:instrText xml:space="preserve"> PAGEREF _Toc260002411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6E012BE6" w14:textId="77777777" w:rsidR="00920021" w:rsidRDefault="00667707">
          <w:pPr>
            <w:pStyle w:val="TOC1"/>
            <w:rPr>
              <w:rFonts w:asciiTheme="minorHAnsi" w:eastAsiaTheme="minorEastAsia" w:hAnsiTheme="minorHAnsi" w:cstheme="minorBidi"/>
              <w:noProof/>
              <w:szCs w:val="22"/>
            </w:rPr>
          </w:pPr>
          <w:hyperlink w:anchor="_Toc260002412" w:history="1">
            <w:r w:rsidR="00920021" w:rsidRPr="008D6CB9">
              <w:rPr>
                <w:rStyle w:val="Hyperlink"/>
                <w:noProof/>
              </w:rPr>
              <w:t>3</w:t>
            </w:r>
            <w:r w:rsidR="00920021">
              <w:rPr>
                <w:rFonts w:asciiTheme="minorHAnsi" w:eastAsiaTheme="minorEastAsia" w:hAnsiTheme="minorHAnsi" w:cstheme="minorBidi"/>
                <w:noProof/>
                <w:szCs w:val="22"/>
              </w:rPr>
              <w:tab/>
            </w:r>
            <w:r w:rsidR="00920021" w:rsidRPr="008D6CB9">
              <w:rPr>
                <w:rStyle w:val="Hyperlink"/>
                <w:noProof/>
              </w:rPr>
              <w:t>Các hoạt động quản lý cấu hình</w:t>
            </w:r>
            <w:r w:rsidR="00920021">
              <w:rPr>
                <w:noProof/>
                <w:webHidden/>
              </w:rPr>
              <w:tab/>
            </w:r>
            <w:r w:rsidR="00F200A3">
              <w:rPr>
                <w:noProof/>
                <w:webHidden/>
              </w:rPr>
              <w:fldChar w:fldCharType="begin"/>
            </w:r>
            <w:r w:rsidR="00920021">
              <w:rPr>
                <w:noProof/>
                <w:webHidden/>
              </w:rPr>
              <w:instrText xml:space="preserve"> PAGEREF _Toc260002412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3DFE18EE"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413" w:history="1">
            <w:r w:rsidR="00920021" w:rsidRPr="008D6CB9">
              <w:rPr>
                <w:rStyle w:val="Hyperlink"/>
                <w:noProof/>
              </w:rPr>
              <w:t>3.1</w:t>
            </w:r>
            <w:r w:rsidR="00920021">
              <w:rPr>
                <w:rFonts w:asciiTheme="minorHAnsi" w:eastAsiaTheme="minorEastAsia" w:hAnsiTheme="minorHAnsi" w:cstheme="minorBidi"/>
                <w:noProof/>
                <w:szCs w:val="22"/>
              </w:rPr>
              <w:tab/>
            </w:r>
            <w:r w:rsidR="00920021" w:rsidRPr="008D6CB9">
              <w:rPr>
                <w:rStyle w:val="Hyperlink"/>
                <w:noProof/>
              </w:rPr>
              <w:t>Định danh mẫu cấu hình</w:t>
            </w:r>
            <w:r w:rsidR="00920021">
              <w:rPr>
                <w:noProof/>
                <w:webHidden/>
              </w:rPr>
              <w:tab/>
            </w:r>
            <w:r w:rsidR="00F200A3">
              <w:rPr>
                <w:noProof/>
                <w:webHidden/>
              </w:rPr>
              <w:fldChar w:fldCharType="begin"/>
            </w:r>
            <w:r w:rsidR="00920021">
              <w:rPr>
                <w:noProof/>
                <w:webHidden/>
              </w:rPr>
              <w:instrText xml:space="preserve"> PAGEREF _Toc260002413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580F3E66"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414" w:history="1">
            <w:r w:rsidR="00920021" w:rsidRPr="008D6CB9">
              <w:rPr>
                <w:rStyle w:val="Hyperlink"/>
                <w:noProof/>
              </w:rPr>
              <w:t>3.2</w:t>
            </w:r>
            <w:r w:rsidR="00920021">
              <w:rPr>
                <w:rFonts w:asciiTheme="minorHAnsi" w:eastAsiaTheme="minorEastAsia" w:hAnsiTheme="minorHAnsi" w:cstheme="minorBidi"/>
                <w:noProof/>
                <w:szCs w:val="22"/>
              </w:rPr>
              <w:tab/>
            </w:r>
            <w:r w:rsidR="00920021" w:rsidRPr="008D6CB9">
              <w:rPr>
                <w:rStyle w:val="Hyperlink"/>
                <w:noProof/>
              </w:rPr>
              <w:t>Thiết lập hệ thống quản lý cấu hình và lưu trữ các mẫu cấu hình</w:t>
            </w:r>
            <w:r w:rsidR="00920021">
              <w:rPr>
                <w:noProof/>
                <w:webHidden/>
              </w:rPr>
              <w:tab/>
            </w:r>
            <w:r w:rsidR="00F200A3">
              <w:rPr>
                <w:noProof/>
                <w:webHidden/>
              </w:rPr>
              <w:fldChar w:fldCharType="begin"/>
            </w:r>
            <w:r w:rsidR="00920021">
              <w:rPr>
                <w:noProof/>
                <w:webHidden/>
              </w:rPr>
              <w:instrText xml:space="preserve"> PAGEREF _Toc260002414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5BD9A406"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415" w:history="1">
            <w:r w:rsidR="00920021" w:rsidRPr="008D6CB9">
              <w:rPr>
                <w:rStyle w:val="Hyperlink"/>
                <w:noProof/>
              </w:rPr>
              <w:t>3.3</w:t>
            </w:r>
            <w:r w:rsidR="00920021">
              <w:rPr>
                <w:rFonts w:asciiTheme="minorHAnsi" w:eastAsiaTheme="minorEastAsia" w:hAnsiTheme="minorHAnsi" w:cstheme="minorBidi"/>
                <w:noProof/>
                <w:szCs w:val="22"/>
              </w:rPr>
              <w:tab/>
            </w:r>
            <w:r w:rsidR="00920021" w:rsidRPr="008D6CB9">
              <w:rPr>
                <w:rStyle w:val="Hyperlink"/>
                <w:noProof/>
              </w:rPr>
              <w:t>Quản lý các mẫu cấu hình</w:t>
            </w:r>
            <w:r w:rsidR="00920021">
              <w:rPr>
                <w:noProof/>
                <w:webHidden/>
              </w:rPr>
              <w:tab/>
            </w:r>
            <w:r w:rsidR="00F200A3">
              <w:rPr>
                <w:noProof/>
                <w:webHidden/>
              </w:rPr>
              <w:fldChar w:fldCharType="begin"/>
            </w:r>
            <w:r w:rsidR="00920021">
              <w:rPr>
                <w:noProof/>
                <w:webHidden/>
              </w:rPr>
              <w:instrText xml:space="preserve"> PAGEREF _Toc260002415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47765345"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16" w:history="1">
            <w:r w:rsidR="00920021" w:rsidRPr="008D6CB9">
              <w:rPr>
                <w:rStyle w:val="Hyperlink"/>
                <w:noProof/>
              </w:rPr>
              <w:t>3.3.1</w:t>
            </w:r>
            <w:r w:rsidR="00920021">
              <w:rPr>
                <w:rFonts w:asciiTheme="minorHAnsi" w:eastAsiaTheme="minorEastAsia" w:hAnsiTheme="minorHAnsi" w:cstheme="minorBidi"/>
                <w:noProof/>
                <w:szCs w:val="22"/>
              </w:rPr>
              <w:tab/>
            </w:r>
            <w:r w:rsidR="00920021" w:rsidRPr="008D6CB9">
              <w:rPr>
                <w:rStyle w:val="Hyperlink"/>
                <w:noProof/>
              </w:rPr>
              <w:t>Bổ sung mẫu cấu hình mới</w:t>
            </w:r>
            <w:r w:rsidR="00920021">
              <w:rPr>
                <w:noProof/>
                <w:webHidden/>
              </w:rPr>
              <w:tab/>
            </w:r>
            <w:r w:rsidR="00F200A3">
              <w:rPr>
                <w:noProof/>
                <w:webHidden/>
              </w:rPr>
              <w:fldChar w:fldCharType="begin"/>
            </w:r>
            <w:r w:rsidR="00920021">
              <w:rPr>
                <w:noProof/>
                <w:webHidden/>
              </w:rPr>
              <w:instrText xml:space="preserve"> PAGEREF _Toc260002416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216556C9"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17" w:history="1">
            <w:r w:rsidR="00920021" w:rsidRPr="008D6CB9">
              <w:rPr>
                <w:rStyle w:val="Hyperlink"/>
                <w:noProof/>
              </w:rPr>
              <w:t>3.3.2</w:t>
            </w:r>
            <w:r w:rsidR="00920021">
              <w:rPr>
                <w:rFonts w:asciiTheme="minorHAnsi" w:eastAsiaTheme="minorEastAsia" w:hAnsiTheme="minorHAnsi" w:cstheme="minorBidi"/>
                <w:noProof/>
                <w:szCs w:val="22"/>
              </w:rPr>
              <w:tab/>
            </w:r>
            <w:r w:rsidR="00920021" w:rsidRPr="008D6CB9">
              <w:rPr>
                <w:rStyle w:val="Hyperlink"/>
                <w:noProof/>
              </w:rPr>
              <w:t>Chỉnh sửa mẫu cấu hình</w:t>
            </w:r>
            <w:r w:rsidR="00920021">
              <w:rPr>
                <w:noProof/>
                <w:webHidden/>
              </w:rPr>
              <w:tab/>
            </w:r>
            <w:r w:rsidR="00F200A3">
              <w:rPr>
                <w:noProof/>
                <w:webHidden/>
              </w:rPr>
              <w:fldChar w:fldCharType="begin"/>
            </w:r>
            <w:r w:rsidR="00920021">
              <w:rPr>
                <w:noProof/>
                <w:webHidden/>
              </w:rPr>
              <w:instrText xml:space="preserve"> PAGEREF _Toc260002417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47BF12E5" w14:textId="77777777" w:rsidR="00920021" w:rsidRDefault="00667707">
          <w:pPr>
            <w:pStyle w:val="TOC3"/>
            <w:tabs>
              <w:tab w:val="left" w:pos="1320"/>
              <w:tab w:val="right" w:leader="dot" w:pos="10214"/>
            </w:tabs>
            <w:rPr>
              <w:rFonts w:asciiTheme="minorHAnsi" w:eastAsiaTheme="minorEastAsia" w:hAnsiTheme="minorHAnsi" w:cstheme="minorBidi"/>
              <w:noProof/>
              <w:szCs w:val="22"/>
            </w:rPr>
          </w:pPr>
          <w:hyperlink w:anchor="_Toc260002418" w:history="1">
            <w:r w:rsidR="00920021" w:rsidRPr="008D6CB9">
              <w:rPr>
                <w:rStyle w:val="Hyperlink"/>
                <w:noProof/>
              </w:rPr>
              <w:t>3.3.3</w:t>
            </w:r>
            <w:r w:rsidR="00920021">
              <w:rPr>
                <w:rFonts w:asciiTheme="minorHAnsi" w:eastAsiaTheme="minorEastAsia" w:hAnsiTheme="minorHAnsi" w:cstheme="minorBidi"/>
                <w:noProof/>
                <w:szCs w:val="22"/>
              </w:rPr>
              <w:tab/>
            </w:r>
            <w:r w:rsidR="00920021" w:rsidRPr="008D6CB9">
              <w:rPr>
                <w:rStyle w:val="Hyperlink"/>
                <w:noProof/>
              </w:rPr>
              <w:t>Xóa mẫu cấu hình</w:t>
            </w:r>
            <w:r w:rsidR="00920021">
              <w:rPr>
                <w:noProof/>
                <w:webHidden/>
              </w:rPr>
              <w:tab/>
            </w:r>
            <w:r w:rsidR="00F200A3">
              <w:rPr>
                <w:noProof/>
                <w:webHidden/>
              </w:rPr>
              <w:fldChar w:fldCharType="begin"/>
            </w:r>
            <w:r w:rsidR="00920021">
              <w:rPr>
                <w:noProof/>
                <w:webHidden/>
              </w:rPr>
              <w:instrText xml:space="preserve"> PAGEREF _Toc260002418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0844A5AD"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419" w:history="1">
            <w:r w:rsidR="00920021" w:rsidRPr="008D6CB9">
              <w:rPr>
                <w:rStyle w:val="Hyperlink"/>
                <w:noProof/>
              </w:rPr>
              <w:t>3.4</w:t>
            </w:r>
            <w:r w:rsidR="00920021">
              <w:rPr>
                <w:rFonts w:asciiTheme="minorHAnsi" w:eastAsiaTheme="minorEastAsia" w:hAnsiTheme="minorHAnsi" w:cstheme="minorBidi"/>
                <w:noProof/>
                <w:szCs w:val="22"/>
              </w:rPr>
              <w:tab/>
            </w:r>
            <w:r w:rsidR="00920021" w:rsidRPr="008D6CB9">
              <w:rPr>
                <w:rStyle w:val="Hyperlink"/>
                <w:noProof/>
              </w:rPr>
              <w:t>Quản lý việc thay đổi phiên bản tài liệu</w:t>
            </w:r>
            <w:r w:rsidR="00920021">
              <w:rPr>
                <w:noProof/>
                <w:webHidden/>
              </w:rPr>
              <w:tab/>
            </w:r>
            <w:r w:rsidR="00F200A3">
              <w:rPr>
                <w:noProof/>
                <w:webHidden/>
              </w:rPr>
              <w:fldChar w:fldCharType="begin"/>
            </w:r>
            <w:r w:rsidR="00920021">
              <w:rPr>
                <w:noProof/>
                <w:webHidden/>
              </w:rPr>
              <w:instrText xml:space="preserve"> PAGEREF _Toc260002419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4C948017"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420" w:history="1">
            <w:r w:rsidR="00920021" w:rsidRPr="008D6CB9">
              <w:rPr>
                <w:rStyle w:val="Hyperlink"/>
                <w:noProof/>
              </w:rPr>
              <w:t>3.5</w:t>
            </w:r>
            <w:r w:rsidR="00920021">
              <w:rPr>
                <w:rFonts w:asciiTheme="minorHAnsi" w:eastAsiaTheme="minorEastAsia" w:hAnsiTheme="minorHAnsi" w:cstheme="minorBidi"/>
                <w:noProof/>
                <w:szCs w:val="22"/>
              </w:rPr>
              <w:tab/>
            </w:r>
            <w:r w:rsidR="00920021" w:rsidRPr="008D6CB9">
              <w:rPr>
                <w:rStyle w:val="Hyperlink"/>
                <w:noProof/>
              </w:rPr>
              <w:t>Báo cáo hiện trạng của dự án (Configuration Status Accounting)</w:t>
            </w:r>
            <w:r w:rsidR="00920021">
              <w:rPr>
                <w:noProof/>
                <w:webHidden/>
              </w:rPr>
              <w:tab/>
            </w:r>
            <w:r w:rsidR="00F200A3">
              <w:rPr>
                <w:noProof/>
                <w:webHidden/>
              </w:rPr>
              <w:fldChar w:fldCharType="begin"/>
            </w:r>
            <w:r w:rsidR="00920021">
              <w:rPr>
                <w:noProof/>
                <w:webHidden/>
              </w:rPr>
              <w:instrText xml:space="preserve"> PAGEREF _Toc260002420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7802CC91" w14:textId="77777777" w:rsidR="00920021" w:rsidRDefault="00667707">
          <w:pPr>
            <w:pStyle w:val="TOC2"/>
            <w:tabs>
              <w:tab w:val="left" w:pos="880"/>
              <w:tab w:val="right" w:leader="dot" w:pos="10214"/>
            </w:tabs>
            <w:rPr>
              <w:rFonts w:asciiTheme="minorHAnsi" w:eastAsiaTheme="minorEastAsia" w:hAnsiTheme="minorHAnsi" w:cstheme="minorBidi"/>
              <w:noProof/>
              <w:szCs w:val="22"/>
            </w:rPr>
          </w:pPr>
          <w:hyperlink w:anchor="_Toc260002421" w:history="1">
            <w:r w:rsidR="00920021" w:rsidRPr="008D6CB9">
              <w:rPr>
                <w:rStyle w:val="Hyperlink"/>
                <w:noProof/>
              </w:rPr>
              <w:t>3.6</w:t>
            </w:r>
            <w:r w:rsidR="00920021">
              <w:rPr>
                <w:rFonts w:asciiTheme="minorHAnsi" w:eastAsiaTheme="minorEastAsia" w:hAnsiTheme="minorHAnsi" w:cstheme="minorBidi"/>
                <w:noProof/>
                <w:szCs w:val="22"/>
              </w:rPr>
              <w:tab/>
            </w:r>
            <w:r w:rsidR="00920021" w:rsidRPr="008D6CB9">
              <w:rPr>
                <w:rStyle w:val="Hyperlink"/>
                <w:noProof/>
              </w:rPr>
              <w:t>Thanh tra cấu hình (Configuration Audit)</w:t>
            </w:r>
            <w:r w:rsidR="00920021">
              <w:rPr>
                <w:noProof/>
                <w:webHidden/>
              </w:rPr>
              <w:tab/>
            </w:r>
            <w:r w:rsidR="00F200A3">
              <w:rPr>
                <w:noProof/>
                <w:webHidden/>
              </w:rPr>
              <w:fldChar w:fldCharType="begin"/>
            </w:r>
            <w:r w:rsidR="00920021">
              <w:rPr>
                <w:noProof/>
                <w:webHidden/>
              </w:rPr>
              <w:instrText xml:space="preserve"> PAGEREF _Toc260002421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1E6ECB31" w14:textId="77777777" w:rsidR="00920021" w:rsidRDefault="00667707">
          <w:pPr>
            <w:pStyle w:val="TOC1"/>
            <w:rPr>
              <w:rFonts w:asciiTheme="minorHAnsi" w:eastAsiaTheme="minorEastAsia" w:hAnsiTheme="minorHAnsi" w:cstheme="minorBidi"/>
              <w:noProof/>
              <w:szCs w:val="22"/>
            </w:rPr>
          </w:pPr>
          <w:hyperlink w:anchor="_Toc260002422" w:history="1">
            <w:r w:rsidR="00920021" w:rsidRPr="008D6CB9">
              <w:rPr>
                <w:rStyle w:val="Hyperlink"/>
                <w:noProof/>
              </w:rPr>
              <w:t>4</w:t>
            </w:r>
            <w:r w:rsidR="00920021">
              <w:rPr>
                <w:rFonts w:asciiTheme="minorHAnsi" w:eastAsiaTheme="minorEastAsia" w:hAnsiTheme="minorHAnsi" w:cstheme="minorBidi"/>
                <w:noProof/>
                <w:szCs w:val="22"/>
              </w:rPr>
              <w:tab/>
            </w:r>
            <w:r w:rsidR="00920021" w:rsidRPr="008D6CB9">
              <w:rPr>
                <w:rStyle w:val="Hyperlink"/>
                <w:noProof/>
              </w:rPr>
              <w:t>Công cụ hỗ trợ (Tools, Environment)</w:t>
            </w:r>
            <w:r w:rsidR="00920021">
              <w:rPr>
                <w:noProof/>
                <w:webHidden/>
              </w:rPr>
              <w:tab/>
            </w:r>
            <w:r w:rsidR="00F200A3">
              <w:rPr>
                <w:noProof/>
                <w:webHidden/>
              </w:rPr>
              <w:fldChar w:fldCharType="begin"/>
            </w:r>
            <w:r w:rsidR="00920021">
              <w:rPr>
                <w:noProof/>
                <w:webHidden/>
              </w:rPr>
              <w:instrText xml:space="preserve"> PAGEREF _Toc260002422 \h </w:instrText>
            </w:r>
            <w:r w:rsidR="00F200A3">
              <w:rPr>
                <w:noProof/>
                <w:webHidden/>
              </w:rPr>
            </w:r>
            <w:r w:rsidR="00F200A3">
              <w:rPr>
                <w:noProof/>
                <w:webHidden/>
              </w:rPr>
              <w:fldChar w:fldCharType="separate"/>
            </w:r>
            <w:r w:rsidR="00920021">
              <w:rPr>
                <w:noProof/>
                <w:webHidden/>
              </w:rPr>
              <w:t>4-8</w:t>
            </w:r>
            <w:r w:rsidR="00F200A3">
              <w:rPr>
                <w:noProof/>
                <w:webHidden/>
              </w:rPr>
              <w:fldChar w:fldCharType="end"/>
            </w:r>
          </w:hyperlink>
        </w:p>
        <w:p w14:paraId="1B75DBAA" w14:textId="77777777" w:rsidR="00EA376E" w:rsidRDefault="00F200A3">
          <w:r>
            <w:fldChar w:fldCharType="end"/>
          </w:r>
        </w:p>
      </w:sdtContent>
    </w:sdt>
    <w:p w14:paraId="1378B977" w14:textId="77777777" w:rsidR="00EA376E" w:rsidRDefault="00EA376E" w:rsidP="00AB499B">
      <w:pPr>
        <w:spacing w:after="200" w:line="276" w:lineRule="auto"/>
        <w:rPr>
          <w:noProof/>
          <w:sz w:val="20"/>
        </w:rPr>
      </w:pPr>
      <w:r>
        <w:rPr>
          <w:noProof/>
          <w:sz w:val="20"/>
        </w:rPr>
        <w:br w:type="page"/>
      </w:r>
    </w:p>
    <w:p w14:paraId="196FC042" w14:textId="77777777" w:rsidR="00656930" w:rsidRDefault="00656930" w:rsidP="00656930">
      <w:pPr>
        <w:pStyle w:val="Heading1"/>
        <w:keepNext w:val="0"/>
      </w:pPr>
      <w:bookmarkStart w:id="62" w:name="_Toc478353320"/>
      <w:bookmarkStart w:id="63" w:name="_Toc456600917"/>
      <w:bookmarkStart w:id="64" w:name="_Toc456598586"/>
      <w:bookmarkStart w:id="65" w:name="_Toc260002395"/>
      <w:bookmarkEnd w:id="0"/>
      <w:r>
        <w:lastRenderedPageBreak/>
        <w:t>Giới thiệu (Introduction</w:t>
      </w:r>
      <w:bookmarkEnd w:id="62"/>
      <w:bookmarkEnd w:id="63"/>
      <w:bookmarkEnd w:id="64"/>
      <w:r>
        <w:t>)</w:t>
      </w:r>
      <w:bookmarkEnd w:id="65"/>
    </w:p>
    <w:p w14:paraId="6F2F5607" w14:textId="77777777" w:rsidR="00154078" w:rsidRDefault="00154078" w:rsidP="00F142FA">
      <w:pPr>
        <w:pStyle w:val="Comment"/>
      </w:pPr>
      <w:r>
        <w:t>Giới thiệu chung về tài liệu này</w:t>
      </w:r>
    </w:p>
    <w:p w14:paraId="06043146" w14:textId="77777777" w:rsidR="005E2FFB" w:rsidRPr="006D7882" w:rsidRDefault="005E2FFB" w:rsidP="00F142FA">
      <w:pPr>
        <w:pStyle w:val="Comment"/>
        <w:rPr>
          <w:i w:val="0"/>
          <w:color w:val="000000" w:themeColor="text1"/>
          <w:sz w:val="22"/>
          <w:szCs w:val="22"/>
        </w:rPr>
      </w:pPr>
      <w:r w:rsidRPr="006D7882">
        <w:rPr>
          <w:i w:val="0"/>
          <w:color w:val="000000" w:themeColor="text1"/>
          <w:sz w:val="22"/>
          <w:szCs w:val="22"/>
        </w:rPr>
        <w:t xml:space="preserve">Là một trong những tài liệu chính trong quá trình phát triển phần mềm.  Tài liệu này theo </w:t>
      </w:r>
      <w:r w:rsidR="006D7882" w:rsidRPr="006D7882">
        <w:rPr>
          <w:i w:val="0"/>
          <w:color w:val="000000" w:themeColor="text1"/>
          <w:sz w:val="22"/>
          <w:szCs w:val="22"/>
        </w:rPr>
        <w:t>mô tả lại các hoạt động quản lý cấu hình qua từng giai đoạn phát triển như:  chương trình (mã nguồn, các bản release), tài liệu (tài liệu kỹ thuật, tài liệu cho người dùng…), data (các phiên bản qua từng giai đoạn, dữ liệu về các thay đổi của chương trình)</w:t>
      </w:r>
      <w:r w:rsidR="006D7882">
        <w:rPr>
          <w:i w:val="0"/>
          <w:color w:val="000000" w:themeColor="text1"/>
          <w:sz w:val="22"/>
          <w:szCs w:val="22"/>
        </w:rPr>
        <w:t>, các hệ thống Build…</w:t>
      </w:r>
    </w:p>
    <w:p w14:paraId="69E2FF1A" w14:textId="77777777" w:rsidR="00656930" w:rsidRDefault="00656930" w:rsidP="00656930">
      <w:pPr>
        <w:pStyle w:val="Heading2"/>
        <w:keepNext w:val="0"/>
      </w:pPr>
      <w:bookmarkStart w:id="66" w:name="_Toc478353321"/>
      <w:bookmarkStart w:id="67" w:name="_Toc456600918"/>
      <w:bookmarkStart w:id="68" w:name="_Toc456598587"/>
      <w:bookmarkStart w:id="69" w:name="_Toc260002396"/>
      <w:r>
        <w:t>Mục đích (Purp</w:t>
      </w:r>
      <w:bookmarkStart w:id="70" w:name="_GoBack"/>
      <w:bookmarkEnd w:id="70"/>
      <w:r>
        <w:t>ose</w:t>
      </w:r>
      <w:bookmarkEnd w:id="66"/>
      <w:bookmarkEnd w:id="67"/>
      <w:bookmarkEnd w:id="68"/>
      <w:r>
        <w:t>)</w:t>
      </w:r>
      <w:bookmarkEnd w:id="69"/>
    </w:p>
    <w:p w14:paraId="44617CE2" w14:textId="77777777" w:rsidR="00656930" w:rsidRDefault="00154078" w:rsidP="00656930">
      <w:pPr>
        <w:pStyle w:val="InfoBlue"/>
      </w:pPr>
      <w:r>
        <w:t>Mô tả mục đích tài liệu</w:t>
      </w:r>
    </w:p>
    <w:p w14:paraId="6B00CE47" w14:textId="77777777" w:rsidR="006D7882" w:rsidRDefault="006D7882" w:rsidP="006D7882">
      <w:pPr>
        <w:pStyle w:val="BodyText"/>
        <w:numPr>
          <w:ilvl w:val="0"/>
          <w:numId w:val="40"/>
        </w:numPr>
      </w:pPr>
      <w:r>
        <w:t>Nêu lên kế hoạch quản lý cấu hình, cá nhân, đơn vị chịu trách nhiệm</w:t>
      </w:r>
      <w:r w:rsidR="00986FE8">
        <w:t xml:space="preserve"> với </w:t>
      </w:r>
      <w:r>
        <w:t xml:space="preserve"> các hoạt động quản lý cấu hình.</w:t>
      </w:r>
    </w:p>
    <w:p w14:paraId="18F67461" w14:textId="77777777" w:rsidR="006D7882" w:rsidRDefault="00986FE8" w:rsidP="006D7882">
      <w:pPr>
        <w:pStyle w:val="BodyText"/>
        <w:numPr>
          <w:ilvl w:val="0"/>
          <w:numId w:val="40"/>
        </w:numPr>
        <w:rPr>
          <w:ins w:id="71" w:author="ThanhPhuc" w:date="2010-04-28T23:26:00Z"/>
        </w:rPr>
      </w:pPr>
      <w:r>
        <w:t>Nêu cách thức quản lý sự thay đổi, quản lý phiên bản, các quy định  và các hoạt động, công cụ thực hiện việc quản lý này.</w:t>
      </w:r>
    </w:p>
    <w:p w14:paraId="41DB6702" w14:textId="77777777" w:rsidR="00986FE8" w:rsidRPr="006D7882" w:rsidRDefault="00986FE8" w:rsidP="006D7882">
      <w:pPr>
        <w:pStyle w:val="BodyText"/>
        <w:numPr>
          <w:ilvl w:val="0"/>
          <w:numId w:val="40"/>
        </w:numPr>
      </w:pPr>
      <w:r>
        <w:t xml:space="preserve">Các thành viên trong nhóm phát triển sẽ thực hiện theo những </w:t>
      </w:r>
      <w:r w:rsidR="0059326B">
        <w:t>quy định, yêu cầu</w:t>
      </w:r>
      <w:r>
        <w:t xml:space="preserve"> đề ra trong kế hoạch quản lý cấu hình nhằm </w:t>
      </w:r>
      <w:r w:rsidR="0059326B">
        <w:t>tạo sự thống nhất, quản lý quá trình xây dựng dự án.</w:t>
      </w:r>
    </w:p>
    <w:p w14:paraId="190B934B" w14:textId="77777777" w:rsidR="00656930" w:rsidRDefault="00656930" w:rsidP="00656930">
      <w:pPr>
        <w:pStyle w:val="Heading2"/>
        <w:keepNext w:val="0"/>
      </w:pPr>
      <w:bookmarkStart w:id="72" w:name="_Toc478353322"/>
      <w:bookmarkStart w:id="73" w:name="_Toc456600919"/>
      <w:bookmarkStart w:id="74" w:name="_Toc456598588"/>
      <w:bookmarkStart w:id="75" w:name="_Toc260002397"/>
      <w:r>
        <w:t>Phạm vi hoạt động (Scope</w:t>
      </w:r>
      <w:bookmarkEnd w:id="72"/>
      <w:bookmarkEnd w:id="73"/>
      <w:bookmarkEnd w:id="74"/>
      <w:r>
        <w:t>)</w:t>
      </w:r>
      <w:bookmarkEnd w:id="75"/>
    </w:p>
    <w:p w14:paraId="6C1E565F" w14:textId="77777777" w:rsidR="00656930" w:rsidRDefault="00F67265" w:rsidP="00656930">
      <w:pPr>
        <w:pStyle w:val="InfoBlue"/>
      </w:pPr>
      <w:r>
        <w:t>Mô tả khi nào thì dùng tài liệu này</w:t>
      </w:r>
    </w:p>
    <w:p w14:paraId="62E46834" w14:textId="77777777" w:rsidR="0059326B" w:rsidRDefault="0059326B">
      <w:pPr>
        <w:pStyle w:val="BodyText"/>
        <w:numPr>
          <w:ilvl w:val="0"/>
          <w:numId w:val="40"/>
        </w:numPr>
        <w:rPr>
          <w:ins w:id="76" w:author="TNT" w:date="2010-05-04T18:44:00Z"/>
        </w:rPr>
        <w:pPrChange w:id="77" w:author="ThanhPhuc" w:date="2010-04-28T23:31:00Z">
          <w:pPr>
            <w:pStyle w:val="InfoBlue"/>
          </w:pPr>
        </w:pPrChange>
      </w:pPr>
      <w:r>
        <w:t>Tài liệu được xây dựng từ khi bắt đầu bước vào pha Elaboration và sử dụng xuyên suốt, theo dõi, bám sát quá trình phát triển thay đổi của hệ thống.</w:t>
      </w:r>
    </w:p>
    <w:p w14:paraId="6F7E9018" w14:textId="77777777" w:rsidR="004F422D" w:rsidRPr="004F422D" w:rsidRDefault="004F422D">
      <w:pPr>
        <w:pStyle w:val="BodyText"/>
        <w:numPr>
          <w:ilvl w:val="0"/>
          <w:numId w:val="40"/>
        </w:numPr>
        <w:pPrChange w:id="78" w:author="ThanhPhuc" w:date="2010-04-28T23:31:00Z">
          <w:pPr>
            <w:pStyle w:val="InfoBlue"/>
          </w:pPr>
        </w:pPrChange>
      </w:pPr>
      <w:ins w:id="79" w:author="TNT" w:date="2010-05-04T18:44:00Z">
        <w:r>
          <w:t>Tài liệu này được thay đổi thường xuyên để phù hợp với thực tế phát triển phần mềm.</w:t>
        </w:r>
      </w:ins>
    </w:p>
    <w:p w14:paraId="656AD690" w14:textId="77777777" w:rsidR="00F67265" w:rsidRPr="00F67265" w:rsidRDefault="00F67265" w:rsidP="00F67265">
      <w:pPr>
        <w:pStyle w:val="BodyText"/>
      </w:pPr>
      <w:r>
        <w:t>Tài liệu dùng trong giai đoạn phát triển, chuyển giao và bảo trì hệ thống.</w:t>
      </w:r>
    </w:p>
    <w:p w14:paraId="4EB6373E" w14:textId="77777777" w:rsidR="00656930" w:rsidRDefault="00656930" w:rsidP="00656930">
      <w:pPr>
        <w:pStyle w:val="Heading2"/>
        <w:keepNext w:val="0"/>
      </w:pPr>
      <w:bookmarkStart w:id="80" w:name="_Toc478353323"/>
      <w:bookmarkStart w:id="81" w:name="_Toc456600920"/>
      <w:bookmarkStart w:id="82" w:name="_Toc456598589"/>
      <w:bookmarkStart w:id="83" w:name="_Toc260002398"/>
      <w:r>
        <w:t>Một số định nghĩa (Definitions, Acronyms, and Abbreviations</w:t>
      </w:r>
      <w:bookmarkEnd w:id="80"/>
      <w:bookmarkEnd w:id="81"/>
      <w:bookmarkEnd w:id="82"/>
      <w:r>
        <w:t>)</w:t>
      </w:r>
      <w:bookmarkEnd w:id="83"/>
    </w:p>
    <w:p w14:paraId="3F7212B3" w14:textId="77777777" w:rsidR="00656930" w:rsidRDefault="00F67265" w:rsidP="00656930">
      <w:pPr>
        <w:pStyle w:val="InfoBlue"/>
      </w:pPr>
      <w:r>
        <w:t>Định nghĩa 1  số thuật ngữ, từ viết tắt.</w:t>
      </w:r>
    </w:p>
    <w:p w14:paraId="16443A51" w14:textId="77777777" w:rsidR="00F67265" w:rsidRDefault="00F67265" w:rsidP="00F67265">
      <w:pPr>
        <w:pStyle w:val="BodyText"/>
      </w:pPr>
      <w:r>
        <w:t>CCB: configuration control board</w:t>
      </w:r>
    </w:p>
    <w:p w14:paraId="527DEE5F" w14:textId="77777777" w:rsidR="00F67265" w:rsidRDefault="00F67265" w:rsidP="00F67265">
      <w:pPr>
        <w:pStyle w:val="BodyText"/>
      </w:pPr>
      <w:r>
        <w:t xml:space="preserve">Baseline: </w:t>
      </w:r>
    </w:p>
    <w:p w14:paraId="442E8E26" w14:textId="77777777" w:rsidR="0059326B" w:rsidRPr="00545CE3" w:rsidRDefault="0059326B" w:rsidP="00D66DA9">
      <w:pPr>
        <w:pStyle w:val="unfinish"/>
      </w:pPr>
      <w:r>
        <w:t xml:space="preserve">Được xem là cột mốc đánh dấu từng chặng trong quá trình phát triển phần. Một phiên bản phải  được kiểm tra, đánh giá và đồng ý của QA hay </w:t>
      </w:r>
      <w:r w:rsidR="00C3631F">
        <w:t>CCB</w:t>
      </w:r>
      <w:r>
        <w:t xml:space="preserve"> để trở thành baseline. Những thay đổi từ baseline phải được đánh giá và thẩm định lại.Cụ thể baseline ở đây là một phiên bản phần mềm sau một vòng lặp các nhóm đã thực hiện các chức năng mới thê</w:t>
      </w:r>
      <w:r w:rsidR="00BC7E8D">
        <w:t>m vào, được tích hợp thành một p</w:t>
      </w:r>
      <w:r>
        <w:t xml:space="preserve">hiên </w:t>
      </w:r>
      <w:r w:rsidR="00BC7E8D">
        <w:t>chính thức có các chức năng mới đó và được kiểm tra chấp nhận từ CCB hay QA.</w:t>
      </w:r>
    </w:p>
    <w:p w14:paraId="49102743" w14:textId="77777777" w:rsidR="00F67265" w:rsidRPr="00F67265" w:rsidRDefault="00F67265" w:rsidP="00F67265">
      <w:pPr>
        <w:pStyle w:val="BodyText"/>
      </w:pPr>
      <w:r>
        <w:t xml:space="preserve">Configuration Item: </w:t>
      </w:r>
      <w:r w:rsidR="00CA5918">
        <w:t>mẫu</w:t>
      </w:r>
      <w:r>
        <w:t xml:space="preserve"> </w:t>
      </w:r>
      <w:r w:rsidR="00BC7E8D">
        <w:t>là đối tượng của quản lý cấu hình, là một phần của phần mềm, có thề là một hoặc nhiều tính năng, thành phần, giao diện được phân chia bởi CCB</w:t>
      </w:r>
    </w:p>
    <w:p w14:paraId="0BBF1EEB" w14:textId="77777777" w:rsidR="00656930" w:rsidRDefault="00656930" w:rsidP="00656930">
      <w:pPr>
        <w:pStyle w:val="Heading2"/>
        <w:keepNext w:val="0"/>
      </w:pPr>
      <w:bookmarkStart w:id="84" w:name="_Toc478353324"/>
      <w:bookmarkStart w:id="85" w:name="_Toc456600921"/>
      <w:bookmarkStart w:id="86" w:name="_Toc456598590"/>
      <w:bookmarkStart w:id="87" w:name="_Toc260002399"/>
      <w:r>
        <w:t>Tham khảo (References</w:t>
      </w:r>
      <w:bookmarkEnd w:id="84"/>
      <w:bookmarkEnd w:id="85"/>
      <w:bookmarkEnd w:id="86"/>
      <w:r>
        <w:t>)</w:t>
      </w:r>
      <w:bookmarkEnd w:id="87"/>
    </w:p>
    <w:p w14:paraId="3E11CE3A" w14:textId="77777777" w:rsidR="00656930" w:rsidRDefault="00F67265" w:rsidP="00656930">
      <w:pPr>
        <w:pStyle w:val="InfoBlue"/>
      </w:pPr>
      <w:r>
        <w:lastRenderedPageBreak/>
        <w:t>Liệt kê các tài liệu khác, template tham khảo.</w:t>
      </w:r>
    </w:p>
    <w:p w14:paraId="4C214B08" w14:textId="77777777" w:rsidR="00F67265" w:rsidRDefault="00F67265" w:rsidP="00F67265">
      <w:pPr>
        <w:pStyle w:val="BodyText"/>
      </w:pPr>
      <w:r>
        <w:t xml:space="preserve">Bộ template của RUP - </w:t>
      </w:r>
      <w:r w:rsidRPr="00F67265">
        <w:t>rup_wd_tmpl</w:t>
      </w:r>
      <w:r w:rsidR="00856358">
        <w:t>.</w:t>
      </w:r>
    </w:p>
    <w:p w14:paraId="34484215" w14:textId="77777777" w:rsidR="00F67265" w:rsidRDefault="00856358" w:rsidP="00F67265">
      <w:pPr>
        <w:pStyle w:val="BodyText"/>
      </w:pPr>
      <w:r>
        <w:t xml:space="preserve">Tham khảo </w:t>
      </w:r>
      <w:r w:rsidR="00F67265">
        <w:t xml:space="preserve">từ </w:t>
      </w:r>
      <w:r>
        <w:t>2</w:t>
      </w:r>
      <w:r w:rsidR="00F67265">
        <w:t xml:space="preserve"> nhóm năm trước trong google code</w:t>
      </w:r>
      <w:r>
        <w:t xml:space="preserve"> - </w:t>
      </w:r>
      <w:r w:rsidRPr="00856358">
        <w:t>Bản kế hoạch cấu hình QLTV.doc</w:t>
      </w:r>
      <w:r>
        <w:t>, TeamFrienly Configuration Management Plan/ Change Control Process.</w:t>
      </w:r>
    </w:p>
    <w:p w14:paraId="531BE0BE" w14:textId="77777777" w:rsidR="00856358" w:rsidRDefault="00856358" w:rsidP="00F67265">
      <w:pPr>
        <w:pStyle w:val="BodyText"/>
      </w:pPr>
      <w:r>
        <w:t xml:space="preserve">Một số Template khác: </w:t>
      </w:r>
      <w:r w:rsidRPr="00856358">
        <w:t>CM_Plan_Template.doc</w:t>
      </w:r>
      <w:r>
        <w:t xml:space="preserve">, </w:t>
      </w:r>
      <w:r w:rsidRPr="00856358">
        <w:t>cmptemplate.doc</w:t>
      </w:r>
      <w:r>
        <w:t>.</w:t>
      </w:r>
    </w:p>
    <w:p w14:paraId="6F89ACF1" w14:textId="77777777" w:rsidR="00BC7E8D" w:rsidRDefault="00BC7E8D" w:rsidP="00F67265">
      <w:pPr>
        <w:pStyle w:val="BodyText"/>
      </w:pPr>
      <w:r>
        <w:t xml:space="preserve">Ebook: </w:t>
      </w:r>
      <w:r>
        <w:tab/>
      </w:r>
      <w:r w:rsidRPr="00BC7E8D">
        <w:t>Software_Engineering</w:t>
      </w:r>
      <w:r>
        <w:t xml:space="preserve"> 5</w:t>
      </w:r>
      <w:r w:rsidRPr="004F422D">
        <w:rPr>
          <w:vertAlign w:val="superscript"/>
        </w:rPr>
        <w:t>th</w:t>
      </w:r>
      <w:r>
        <w:t xml:space="preserve"> - </w:t>
      </w:r>
      <w:r w:rsidRPr="00BC7E8D">
        <w:t>Roger S. Pressman, Ph.D</w:t>
      </w:r>
    </w:p>
    <w:p w14:paraId="0FBC842D" w14:textId="77777777" w:rsidR="00BC7E8D" w:rsidRDefault="00BC7E8D" w:rsidP="004F422D">
      <w:pPr>
        <w:pStyle w:val="BodyText"/>
        <w:ind w:firstLine="576"/>
      </w:pPr>
      <w:r>
        <w:t>S</w:t>
      </w:r>
      <w:r w:rsidRPr="00BC7E8D">
        <w:t xml:space="preserve">oftware engineering </w:t>
      </w:r>
      <w:r>
        <w:t>8</w:t>
      </w:r>
      <w:r w:rsidRPr="004F422D">
        <w:rPr>
          <w:vertAlign w:val="superscript"/>
        </w:rPr>
        <w:t>th</w:t>
      </w:r>
      <w:r>
        <w:t xml:space="preserve"> – S</w:t>
      </w:r>
      <w:r w:rsidRPr="00BC7E8D">
        <w:t>ommerville</w:t>
      </w:r>
      <w:r>
        <w:t>.</w:t>
      </w:r>
    </w:p>
    <w:p w14:paraId="4E27781B" w14:textId="77777777" w:rsidR="00656930" w:rsidRDefault="00F142FA" w:rsidP="00656930">
      <w:pPr>
        <w:pStyle w:val="Heading2"/>
        <w:keepNext w:val="0"/>
      </w:pPr>
      <w:bookmarkStart w:id="88" w:name="_Toc478353325"/>
      <w:bookmarkStart w:id="89" w:name="_Toc456600922"/>
      <w:bookmarkStart w:id="90" w:name="_Toc456598591"/>
      <w:bookmarkStart w:id="91" w:name="_Toc260002400"/>
      <w:r>
        <w:t>Các thành phần chính của tài liệu này (</w:t>
      </w:r>
      <w:r w:rsidR="00656930">
        <w:t>Overview</w:t>
      </w:r>
      <w:bookmarkEnd w:id="88"/>
      <w:bookmarkEnd w:id="89"/>
      <w:bookmarkEnd w:id="90"/>
      <w:r>
        <w:t>)</w:t>
      </w:r>
      <w:bookmarkEnd w:id="91"/>
    </w:p>
    <w:p w14:paraId="5B3781C4" w14:textId="77777777" w:rsidR="00856358" w:rsidRDefault="00856358" w:rsidP="00856358">
      <w:pPr>
        <w:pStyle w:val="InfoBlue"/>
      </w:pPr>
      <w:r>
        <w:t>Mô tả cách tổ chức tài liệu này.</w:t>
      </w:r>
    </w:p>
    <w:p w14:paraId="7B7A33DC" w14:textId="77777777" w:rsidR="00856358" w:rsidRDefault="00856358" w:rsidP="00856358">
      <w:pPr>
        <w:pStyle w:val="BodyText"/>
      </w:pPr>
      <w:r>
        <w:t>Tài liệu gổm các phần chính sau:</w:t>
      </w:r>
    </w:p>
    <w:p w14:paraId="1A248233" w14:textId="77777777" w:rsidR="00856358" w:rsidRDefault="00856358" w:rsidP="00856358">
      <w:pPr>
        <w:pStyle w:val="BodyText"/>
        <w:numPr>
          <w:ilvl w:val="0"/>
          <w:numId w:val="30"/>
        </w:numPr>
      </w:pPr>
      <w:r>
        <w:t>Mô tả nhóm</w:t>
      </w:r>
      <w:r w:rsidR="00BC7E8D">
        <w:t>, kế hoạch</w:t>
      </w:r>
      <w:r>
        <w:t xml:space="preserve"> quản lý cấu hình.</w:t>
      </w:r>
    </w:p>
    <w:p w14:paraId="05A39B00" w14:textId="77777777" w:rsidR="00856358" w:rsidRDefault="00DF0B0D" w:rsidP="00856358">
      <w:pPr>
        <w:pStyle w:val="BodyText"/>
        <w:numPr>
          <w:ilvl w:val="0"/>
          <w:numId w:val="30"/>
        </w:numPr>
      </w:pPr>
      <w:r>
        <w:t>Phân chia mẫu</w:t>
      </w:r>
      <w:r w:rsidR="00545CE3">
        <w:t xml:space="preserve"> cấu hình</w:t>
      </w:r>
      <w:r w:rsidR="00856358">
        <w:t>.</w:t>
      </w:r>
    </w:p>
    <w:p w14:paraId="707DF283" w14:textId="77777777" w:rsidR="00DF0B0D" w:rsidRDefault="00DF0B0D">
      <w:pPr>
        <w:pStyle w:val="BodyText"/>
        <w:numPr>
          <w:ilvl w:val="0"/>
          <w:numId w:val="30"/>
        </w:numPr>
      </w:pPr>
      <w:r>
        <w:t>Quản lý thay đổi, quản lý phiên bản</w:t>
      </w:r>
    </w:p>
    <w:p w14:paraId="2ACD8F8A" w14:textId="77777777" w:rsidR="00DF0B0D" w:rsidRDefault="00DF0B0D">
      <w:pPr>
        <w:pStyle w:val="BodyText"/>
        <w:numPr>
          <w:ilvl w:val="0"/>
          <w:numId w:val="30"/>
        </w:numPr>
      </w:pPr>
      <w:r>
        <w:t>Các hệ thống công cụ quản lý, hệ thống build.</w:t>
      </w:r>
    </w:p>
    <w:p w14:paraId="2B087607" w14:textId="77777777" w:rsidR="00856358" w:rsidRPr="00856358" w:rsidRDefault="00856358" w:rsidP="00856358">
      <w:pPr>
        <w:pStyle w:val="BodyText"/>
        <w:numPr>
          <w:ilvl w:val="0"/>
          <w:numId w:val="30"/>
        </w:numPr>
      </w:pPr>
      <w:r>
        <w:t>Các hoạt động liên quan đến quản lý cấu hình.</w:t>
      </w:r>
    </w:p>
    <w:p w14:paraId="21F567C4" w14:textId="5E9A8B50" w:rsidR="00667707" w:rsidRDefault="00667707" w:rsidP="00F142FA">
      <w:pPr>
        <w:pStyle w:val="Heading1"/>
        <w:rPr>
          <w:ins w:id="92" w:author="TNT" w:date="2010-05-08T23:09:00Z"/>
        </w:rPr>
      </w:pPr>
      <w:bookmarkStart w:id="93" w:name="_Toc478353326"/>
      <w:bookmarkStart w:id="94" w:name="_Toc260002401"/>
      <w:ins w:id="95" w:author="TNT" w:date="2010-05-08T23:01:00Z">
        <w:r>
          <w:t>Các pha phát triển của đề án</w:t>
        </w:r>
      </w:ins>
    </w:p>
    <w:p w14:paraId="69DF7658" w14:textId="46F75A17" w:rsidR="00667707" w:rsidRDefault="00667707" w:rsidP="00667707">
      <w:pPr>
        <w:pStyle w:val="Heading2"/>
        <w:rPr>
          <w:ins w:id="96" w:author="TNT" w:date="2010-05-08T23:05:00Z"/>
        </w:rPr>
        <w:pPrChange w:id="97" w:author="TNT" w:date="2010-05-08T23:04:00Z">
          <w:pPr>
            <w:pStyle w:val="Heading1"/>
          </w:pPr>
        </w:pPrChange>
      </w:pPr>
      <w:ins w:id="98" w:author="TNT" w:date="2010-05-08T23:03:00Z">
        <w:r w:rsidRPr="00FB2E2C">
          <w:t>Giai đoạn mở đầu</w:t>
        </w:r>
      </w:ins>
      <w:ins w:id="99" w:author="TNT" w:date="2010-05-08T23:05:00Z">
        <w:r>
          <w:t xml:space="preserve"> (Inception)</w:t>
        </w:r>
      </w:ins>
    </w:p>
    <w:p w14:paraId="2CCF2447" w14:textId="6C2D6FE0" w:rsidR="00667707" w:rsidRPr="00AE232B" w:rsidRDefault="00667707" w:rsidP="00667707">
      <w:pPr>
        <w:rPr>
          <w:ins w:id="100" w:author="TNT" w:date="2010-05-08T23:08:00Z"/>
        </w:rPr>
        <w:pPrChange w:id="101" w:author="TNT" w:date="2010-05-08T23:10:00Z">
          <w:pPr>
            <w:spacing w:line="276" w:lineRule="auto"/>
            <w:ind w:firstLine="360"/>
          </w:pPr>
        </w:pPrChange>
      </w:pPr>
      <w:ins w:id="102" w:author="TNT" w:date="2010-05-08T23:08:00Z">
        <w:r w:rsidRPr="00AE232B">
          <w:t>Là quá trình tìm hiều sơ lược về đối tượng sẽ sử dụng phần mềm quản lý thư viện. Chức năng chính của phần mềm dùng để làm gì? Lựa chọn qui trình nào để phát triển phần mềm? Lên kế hoạch cho việc phát triển phần mềm</w:t>
        </w:r>
        <w:r>
          <w:t xml:space="preserve"> tương ứng với qui trình đã lựa chọn</w:t>
        </w:r>
        <w:r w:rsidRPr="00AE232B">
          <w:t>.</w:t>
        </w:r>
      </w:ins>
      <w:ins w:id="103" w:author="TNT" w:date="2010-05-08T23:13:00Z">
        <w:r w:rsidR="00FF2D03">
          <w:t xml:space="preserve"> Xác định yêu cầu người dùng</w:t>
        </w:r>
      </w:ins>
      <w:ins w:id="104" w:author="TNT" w:date="2010-05-08T23:14:00Z">
        <w:r w:rsidR="00FF2D03">
          <w:t>, tìm hiểu chuẩn Code</w:t>
        </w:r>
      </w:ins>
    </w:p>
    <w:p w14:paraId="21AF6FEB" w14:textId="65A4E848" w:rsidR="00667707" w:rsidRPr="00AE232B" w:rsidRDefault="00667707" w:rsidP="00667707">
      <w:pPr>
        <w:rPr>
          <w:ins w:id="105" w:author="TNT" w:date="2010-05-08T23:08:00Z"/>
        </w:rPr>
        <w:pPrChange w:id="106" w:author="TNT" w:date="2010-05-08T23:10:00Z">
          <w:pPr>
            <w:spacing w:line="276" w:lineRule="auto"/>
            <w:ind w:firstLine="360"/>
          </w:pPr>
        </w:pPrChange>
      </w:pPr>
      <w:ins w:id="107" w:author="TNT" w:date="2010-05-08T23:09:00Z">
        <w:r>
          <w:t>Các</w:t>
        </w:r>
        <w:r w:rsidR="00FF2D03">
          <w:t xml:space="preserve"> tài liệu (Work Product) cơ bản</w:t>
        </w:r>
      </w:ins>
      <w:ins w:id="108" w:author="TNT" w:date="2010-05-08T23:20:00Z">
        <w:r w:rsidR="00FF2D03">
          <w:t xml:space="preserve">, cần bổ sung </w:t>
        </w:r>
      </w:ins>
      <w:ins w:id="109" w:author="TNT" w:date="2010-05-08T23:09:00Z">
        <w:r>
          <w:t>trong phần này bao gồm:</w:t>
        </w:r>
      </w:ins>
    </w:p>
    <w:p w14:paraId="2ECE92FE" w14:textId="77777777" w:rsidR="00667707" w:rsidRPr="00667707" w:rsidRDefault="00667707" w:rsidP="00667707">
      <w:pPr>
        <w:pStyle w:val="bullet"/>
        <w:rPr>
          <w:ins w:id="110" w:author="TNT" w:date="2010-05-08T23:10:00Z"/>
          <w:sz w:val="24"/>
          <w:rPrChange w:id="111" w:author="TNT" w:date="2010-05-08T23:10:00Z">
            <w:rPr>
              <w:ins w:id="112" w:author="TNT" w:date="2010-05-08T23:10:00Z"/>
              <w:sz w:val="24"/>
              <w:szCs w:val="24"/>
              <w:lang w:val="en-US"/>
            </w:rPr>
          </w:rPrChange>
        </w:rPr>
        <w:pPrChange w:id="113" w:author="TNT" w:date="2010-05-08T23:10:00Z">
          <w:pPr>
            <w:pStyle w:val="ListParagraph"/>
            <w:numPr>
              <w:numId w:val="35"/>
            </w:numPr>
            <w:ind w:hanging="360"/>
            <w:contextualSpacing w:val="0"/>
          </w:pPr>
        </w:pPrChange>
      </w:pPr>
      <w:ins w:id="114" w:author="TNT" w:date="2010-05-08T23:10:00Z">
        <w:r>
          <w:t>Statement Of Work</w:t>
        </w:r>
        <w:r w:rsidRPr="00AE232B">
          <w:rPr>
            <w:sz w:val="24"/>
          </w:rPr>
          <w:t xml:space="preserve"> </w:t>
        </w:r>
      </w:ins>
    </w:p>
    <w:p w14:paraId="55E16D96" w14:textId="77777777" w:rsidR="00667707" w:rsidRPr="00667707" w:rsidRDefault="00667707" w:rsidP="00667707">
      <w:pPr>
        <w:pStyle w:val="bullet"/>
        <w:rPr>
          <w:ins w:id="115" w:author="TNT" w:date="2010-05-08T23:10:00Z"/>
          <w:sz w:val="24"/>
          <w:rPrChange w:id="116" w:author="TNT" w:date="2010-05-08T23:10:00Z">
            <w:rPr>
              <w:ins w:id="117" w:author="TNT" w:date="2010-05-08T23:10:00Z"/>
              <w:sz w:val="24"/>
              <w:szCs w:val="24"/>
              <w:lang w:val="en-US"/>
            </w:rPr>
          </w:rPrChange>
        </w:rPr>
        <w:pPrChange w:id="118" w:author="TNT" w:date="2010-05-08T23:10:00Z">
          <w:pPr>
            <w:pStyle w:val="ListParagraph"/>
            <w:numPr>
              <w:numId w:val="35"/>
            </w:numPr>
            <w:ind w:hanging="360"/>
            <w:contextualSpacing w:val="0"/>
          </w:pPr>
        </w:pPrChange>
      </w:pPr>
      <w:ins w:id="119" w:author="TNT" w:date="2010-05-08T23:10:00Z">
        <w:r>
          <w:t>Project Plan</w:t>
        </w:r>
        <w:r w:rsidRPr="00AE232B">
          <w:rPr>
            <w:sz w:val="24"/>
          </w:rPr>
          <w:t xml:space="preserve"> </w:t>
        </w:r>
      </w:ins>
    </w:p>
    <w:p w14:paraId="1DC599B6" w14:textId="40A6915E" w:rsidR="00667707" w:rsidRPr="00FF2D03" w:rsidRDefault="00667707" w:rsidP="00667707">
      <w:pPr>
        <w:pStyle w:val="bullet"/>
        <w:rPr>
          <w:ins w:id="120" w:author="TNT" w:date="2010-05-08T23:14:00Z"/>
        </w:rPr>
        <w:pPrChange w:id="121" w:author="TNT" w:date="2010-05-08T23:10:00Z">
          <w:pPr>
            <w:pStyle w:val="Heading1"/>
          </w:pPr>
        </w:pPrChange>
      </w:pPr>
      <w:ins w:id="122" w:author="TNT" w:date="2010-05-08T23:10:00Z">
        <w:r>
          <w:t>Requirement Specification</w:t>
        </w:r>
      </w:ins>
    </w:p>
    <w:p w14:paraId="08A2E55C" w14:textId="2629C542" w:rsidR="00FF2D03" w:rsidRPr="00667707" w:rsidRDefault="00FF2D03" w:rsidP="00667707">
      <w:pPr>
        <w:pStyle w:val="bullet"/>
        <w:rPr>
          <w:ins w:id="123" w:author="TNT" w:date="2010-05-08T23:03:00Z"/>
        </w:rPr>
        <w:pPrChange w:id="124" w:author="TNT" w:date="2010-05-08T23:10:00Z">
          <w:pPr>
            <w:pStyle w:val="Heading1"/>
          </w:pPr>
        </w:pPrChange>
      </w:pPr>
      <w:ins w:id="125" w:author="TNT" w:date="2010-05-08T23:14:00Z">
        <w:r>
          <w:rPr>
            <w:lang w:val="en-US"/>
          </w:rPr>
          <w:t>Code Standard</w:t>
        </w:r>
      </w:ins>
    </w:p>
    <w:p w14:paraId="75D3AE43" w14:textId="099A6AB9" w:rsidR="00667707" w:rsidRDefault="00667707" w:rsidP="00667707">
      <w:pPr>
        <w:pStyle w:val="Heading2"/>
        <w:rPr>
          <w:ins w:id="126" w:author="TNT" w:date="2010-05-08T23:13:00Z"/>
          <w:rStyle w:val="google-src-text"/>
          <w:rFonts w:ascii="Times New Roman" w:hAnsi="Times New Roman"/>
          <w:szCs w:val="28"/>
        </w:rPr>
        <w:pPrChange w:id="127" w:author="TNT" w:date="2010-05-08T23:04:00Z">
          <w:pPr>
            <w:pStyle w:val="Heading1"/>
          </w:pPr>
        </w:pPrChange>
      </w:pPr>
      <w:ins w:id="128" w:author="TNT" w:date="2010-05-08T23:03:00Z">
        <w:r w:rsidRPr="00FB2E2C">
          <w:rPr>
            <w:rStyle w:val="google-src-text"/>
            <w:rFonts w:ascii="Times New Roman" w:hAnsi="Times New Roman"/>
            <w:szCs w:val="28"/>
          </w:rPr>
          <w:t>Bắt đầu vào giai đoạn thiết kế phần mềm</w:t>
        </w:r>
      </w:ins>
      <w:ins w:id="129" w:author="TNT" w:date="2010-05-08T23:05:00Z">
        <w:r>
          <w:rPr>
            <w:rStyle w:val="google-src-text"/>
            <w:rFonts w:ascii="Times New Roman" w:hAnsi="Times New Roman"/>
            <w:szCs w:val="28"/>
          </w:rPr>
          <w:t xml:space="preserve"> (</w:t>
        </w:r>
        <w:r w:rsidRPr="00667707">
          <w:t>Elaboration</w:t>
        </w:r>
        <w:r>
          <w:rPr>
            <w:rStyle w:val="google-src-text"/>
            <w:rFonts w:ascii="Times New Roman" w:hAnsi="Times New Roman"/>
            <w:szCs w:val="28"/>
          </w:rPr>
          <w:t>)</w:t>
        </w:r>
      </w:ins>
    </w:p>
    <w:p w14:paraId="40CFF791" w14:textId="77777777" w:rsidR="00FF2D03" w:rsidRDefault="00FF2D03" w:rsidP="00FF2D03">
      <w:pPr>
        <w:rPr>
          <w:ins w:id="130" w:author="TNT" w:date="2010-05-08T23:19:00Z"/>
        </w:rPr>
        <w:pPrChange w:id="131" w:author="TNT" w:date="2010-05-08T23:19:00Z">
          <w:pPr/>
        </w:pPrChange>
      </w:pPr>
      <w:ins w:id="132" w:author="TNT" w:date="2010-05-08T23:13:00Z">
        <w:r w:rsidRPr="00AE232B">
          <w:rPr>
            <w:kern w:val="32"/>
          </w:rPr>
          <w:t>Là quá trình thiết kế, xây dựng những lược đồ, những mô hình UML,  các lớp xử lý, giao diện, và lớp truy cập vào cơ sở dữ liệu</w:t>
        </w:r>
      </w:ins>
      <w:ins w:id="133" w:author="TNT" w:date="2010-05-08T23:16:00Z">
        <w:r>
          <w:rPr>
            <w:kern w:val="32"/>
          </w:rPr>
          <w:t>, code + test cơ bản</w:t>
        </w:r>
      </w:ins>
      <w:ins w:id="134" w:author="TNT" w:date="2010-05-08T23:19:00Z">
        <w:r>
          <w:t xml:space="preserve">. </w:t>
        </w:r>
      </w:ins>
    </w:p>
    <w:p w14:paraId="641FF36D" w14:textId="777AE5D4" w:rsidR="00FF2D03" w:rsidRPr="00AE232B" w:rsidRDefault="00FF2D03" w:rsidP="00FF2D03">
      <w:pPr>
        <w:rPr>
          <w:ins w:id="135" w:author="TNT" w:date="2010-05-08T23:18:00Z"/>
        </w:rPr>
      </w:pPr>
      <w:ins w:id="136" w:author="TNT" w:date="2010-05-08T23:18:00Z">
        <w:r>
          <w:t>Các tài liệu (Work Product) cơ bản trong phần này bao gồm:</w:t>
        </w:r>
      </w:ins>
    </w:p>
    <w:p w14:paraId="1910F28D" w14:textId="77777777" w:rsidR="00FF2D03" w:rsidRDefault="00FF2D03" w:rsidP="00FF2D03">
      <w:pPr>
        <w:pStyle w:val="bullet"/>
        <w:rPr>
          <w:ins w:id="137" w:author="TNT" w:date="2010-05-08T23:17:00Z"/>
          <w:kern w:val="32"/>
        </w:rPr>
        <w:pPrChange w:id="138" w:author="TNT" w:date="2010-05-08T23:19:00Z">
          <w:pPr>
            <w:numPr>
              <w:numId w:val="35"/>
            </w:numPr>
            <w:spacing w:after="200" w:line="276" w:lineRule="auto"/>
            <w:ind w:left="720" w:hanging="360"/>
          </w:pPr>
        </w:pPrChange>
      </w:pPr>
      <w:ins w:id="139" w:author="TNT" w:date="2010-05-08T23:17:00Z">
        <w:r w:rsidRPr="00FF2D03">
          <w:rPr>
            <w:kern w:val="32"/>
          </w:rPr>
          <w:lastRenderedPageBreak/>
          <w:t>Architecture Design.</w:t>
        </w:r>
      </w:ins>
    </w:p>
    <w:p w14:paraId="3447856D" w14:textId="1C198F94" w:rsidR="00FF2D03" w:rsidRDefault="00FF2D03" w:rsidP="00FF2D03">
      <w:pPr>
        <w:pStyle w:val="bullet"/>
        <w:rPr>
          <w:ins w:id="140" w:author="TNT" w:date="2010-05-08T23:18:00Z"/>
          <w:kern w:val="32"/>
        </w:rPr>
        <w:pPrChange w:id="141" w:author="TNT" w:date="2010-05-08T23:19:00Z">
          <w:pPr>
            <w:numPr>
              <w:numId w:val="35"/>
            </w:numPr>
            <w:spacing w:after="200" w:line="276" w:lineRule="auto"/>
            <w:ind w:left="720" w:hanging="360"/>
          </w:pPr>
        </w:pPrChange>
      </w:pPr>
      <w:ins w:id="142" w:author="TNT" w:date="2010-05-08T23:17:00Z">
        <w:r w:rsidRPr="00FF2D03">
          <w:rPr>
            <w:kern w:val="32"/>
          </w:rPr>
          <w:t>Detailed Design</w:t>
        </w:r>
      </w:ins>
      <w:ins w:id="143" w:author="TNT" w:date="2010-05-08T23:18:00Z">
        <w:r>
          <w:rPr>
            <w:kern w:val="32"/>
          </w:rPr>
          <w:t>.</w:t>
        </w:r>
      </w:ins>
    </w:p>
    <w:p w14:paraId="1BA5E447" w14:textId="2B05C35B" w:rsidR="00FF2D03" w:rsidRPr="00FF2D03" w:rsidRDefault="00FF2D03" w:rsidP="00FF2D03">
      <w:pPr>
        <w:pStyle w:val="bullet"/>
        <w:rPr>
          <w:ins w:id="144" w:author="TNT" w:date="2010-05-08T23:13:00Z"/>
          <w:kern w:val="32"/>
        </w:rPr>
        <w:pPrChange w:id="145" w:author="TNT" w:date="2010-05-08T23:19:00Z">
          <w:pPr>
            <w:numPr>
              <w:numId w:val="35"/>
            </w:numPr>
            <w:spacing w:after="200" w:line="276" w:lineRule="auto"/>
            <w:ind w:left="720" w:hanging="360"/>
          </w:pPr>
        </w:pPrChange>
      </w:pPr>
      <w:ins w:id="146" w:author="TNT" w:date="2010-05-08T23:18:00Z">
        <w:r w:rsidRPr="00FF2D03">
          <w:rPr>
            <w:kern w:val="32"/>
          </w:rPr>
          <w:t>Data Design.</w:t>
        </w:r>
      </w:ins>
    </w:p>
    <w:p w14:paraId="1724460A" w14:textId="3902B4B0" w:rsidR="00FF2D03" w:rsidRDefault="00FF2D03" w:rsidP="00FF2D03">
      <w:pPr>
        <w:pStyle w:val="bullet"/>
        <w:rPr>
          <w:ins w:id="147" w:author="TNT" w:date="2010-05-08T23:18:00Z"/>
          <w:kern w:val="32"/>
        </w:rPr>
        <w:pPrChange w:id="148" w:author="TNT" w:date="2010-05-08T23:19:00Z">
          <w:pPr>
            <w:numPr>
              <w:numId w:val="35"/>
            </w:numPr>
            <w:spacing w:after="200" w:line="276" w:lineRule="auto"/>
            <w:ind w:left="720" w:hanging="360"/>
          </w:pPr>
        </w:pPrChange>
      </w:pPr>
      <w:ins w:id="149" w:author="TNT" w:date="2010-05-08T23:18:00Z">
        <w:r>
          <w:rPr>
            <w:kern w:val="32"/>
          </w:rPr>
          <w:t>Data.</w:t>
        </w:r>
      </w:ins>
    </w:p>
    <w:p w14:paraId="7177AFC7" w14:textId="77777777" w:rsidR="00D054D7" w:rsidRDefault="00667707" w:rsidP="00D054D7">
      <w:pPr>
        <w:pStyle w:val="Heading2"/>
        <w:rPr>
          <w:ins w:id="150" w:author="TNT" w:date="2010-05-08T23:28:00Z"/>
          <w:rStyle w:val="google-src-text"/>
          <w:rFonts w:ascii="Times New Roman" w:hAnsi="Times New Roman"/>
          <w:szCs w:val="28"/>
        </w:rPr>
        <w:pPrChange w:id="151" w:author="TNT" w:date="2010-05-08T23:28:00Z">
          <w:pPr>
            <w:pStyle w:val="Heading1"/>
          </w:pPr>
        </w:pPrChange>
      </w:pPr>
      <w:ins w:id="152" w:author="TNT" w:date="2010-05-08T23:03:00Z">
        <w:r w:rsidRPr="00FB2E2C">
          <w:rPr>
            <w:rStyle w:val="google-src-text"/>
            <w:rFonts w:ascii="Times New Roman" w:hAnsi="Times New Roman"/>
            <w:szCs w:val="28"/>
          </w:rPr>
          <w:t>Xây dựng</w:t>
        </w:r>
      </w:ins>
      <w:ins w:id="153" w:author="TNT" w:date="2010-05-08T23:05:00Z">
        <w:r>
          <w:rPr>
            <w:rStyle w:val="google-src-text"/>
            <w:rFonts w:ascii="Times New Roman" w:hAnsi="Times New Roman"/>
            <w:szCs w:val="28"/>
          </w:rPr>
          <w:t xml:space="preserve"> (</w:t>
        </w:r>
        <w:r w:rsidRPr="00667707">
          <w:t>Contruction</w:t>
        </w:r>
        <w:r>
          <w:rPr>
            <w:rStyle w:val="google-src-text"/>
            <w:rFonts w:ascii="Times New Roman" w:hAnsi="Times New Roman"/>
            <w:szCs w:val="28"/>
          </w:rPr>
          <w:t>)</w:t>
        </w:r>
      </w:ins>
    </w:p>
    <w:p w14:paraId="3D272921" w14:textId="77777777" w:rsidR="00D054D7" w:rsidRPr="00545EF2" w:rsidRDefault="00D054D7" w:rsidP="00D054D7">
      <w:pPr>
        <w:rPr>
          <w:ins w:id="154" w:author="TNT" w:date="2010-05-08T23:28:00Z"/>
          <w:rStyle w:val="label"/>
          <w:rFonts w:ascii="Times New Roman" w:hAnsi="Times New Roman"/>
          <w:szCs w:val="28"/>
        </w:rPr>
        <w:pPrChange w:id="155" w:author="TNT" w:date="2010-05-08T23:28:00Z">
          <w:pPr/>
        </w:pPrChange>
      </w:pPr>
      <w:ins w:id="156" w:author="TNT" w:date="2010-05-08T23:28:00Z">
        <w:r>
          <w:rPr>
            <w:rStyle w:val="label"/>
          </w:rPr>
          <w:t>Quá trình tập trung xây dựng, kiểm tra, và hoản thiện sản phẩm</w:t>
        </w:r>
      </w:ins>
    </w:p>
    <w:p w14:paraId="4EAF9EDE" w14:textId="77777777" w:rsidR="00D054D7" w:rsidRPr="00AE232B" w:rsidRDefault="00D054D7" w:rsidP="00D054D7">
      <w:pPr>
        <w:rPr>
          <w:ins w:id="157" w:author="TNT" w:date="2010-05-08T23:28:00Z"/>
        </w:rPr>
        <w:pPrChange w:id="158" w:author="TNT" w:date="2010-05-08T23:28:00Z">
          <w:pPr/>
        </w:pPrChange>
      </w:pPr>
      <w:ins w:id="159" w:author="TNT" w:date="2010-05-08T23:28:00Z">
        <w:r>
          <w:t>Các tài liệu (Work Product) cơ bản trong phần này bao gồm:</w:t>
        </w:r>
      </w:ins>
    </w:p>
    <w:p w14:paraId="2E2990C5" w14:textId="70D9F51C" w:rsidR="00FF2D03" w:rsidRDefault="00D054D7" w:rsidP="00D054D7">
      <w:pPr>
        <w:pStyle w:val="bullet"/>
        <w:rPr>
          <w:ins w:id="160" w:author="TNT" w:date="2010-05-08T23:26:00Z"/>
          <w:rStyle w:val="label"/>
        </w:rPr>
        <w:pPrChange w:id="161" w:author="TNT" w:date="2010-05-08T23:28:00Z">
          <w:pPr>
            <w:pStyle w:val="Heading1"/>
          </w:pPr>
        </w:pPrChange>
      </w:pPr>
      <w:ins w:id="162" w:author="TNT" w:date="2010-05-08T23:26:00Z">
        <w:r>
          <w:rPr>
            <w:rStyle w:val="label"/>
          </w:rPr>
          <w:t>Source Code.</w:t>
        </w:r>
      </w:ins>
    </w:p>
    <w:p w14:paraId="749D250F" w14:textId="456442E0" w:rsidR="00D054D7" w:rsidRPr="00FF2D03" w:rsidRDefault="00D054D7" w:rsidP="00D054D7">
      <w:pPr>
        <w:pStyle w:val="bullet"/>
        <w:rPr>
          <w:ins w:id="163" w:author="TNT" w:date="2010-05-08T23:03:00Z"/>
          <w:rPrChange w:id="164" w:author="TNT" w:date="2010-05-08T23:19:00Z">
            <w:rPr>
              <w:ins w:id="165" w:author="TNT" w:date="2010-05-08T23:03:00Z"/>
              <w:rStyle w:val="google-src-text"/>
              <w:rFonts w:ascii="Times New Roman" w:hAnsi="Times New Roman"/>
              <w:szCs w:val="28"/>
            </w:rPr>
          </w:rPrChange>
        </w:rPr>
        <w:pPrChange w:id="166" w:author="TNT" w:date="2010-05-08T23:28:00Z">
          <w:pPr>
            <w:pStyle w:val="Heading1"/>
          </w:pPr>
        </w:pPrChange>
      </w:pPr>
      <w:ins w:id="167" w:author="TNT" w:date="2010-05-08T23:27:00Z">
        <w:r>
          <w:rPr>
            <w:rStyle w:val="label"/>
          </w:rPr>
          <w:t>Test document</w:t>
        </w:r>
      </w:ins>
    </w:p>
    <w:p w14:paraId="2C71F569" w14:textId="02CFF661" w:rsidR="00667707" w:rsidRDefault="00667707" w:rsidP="00667707">
      <w:pPr>
        <w:pStyle w:val="Heading2"/>
        <w:rPr>
          <w:ins w:id="168" w:author="TNT" w:date="2010-05-08T23:28:00Z"/>
          <w:rStyle w:val="google-src-text"/>
          <w:rFonts w:ascii="Times New Roman" w:hAnsi="Times New Roman"/>
          <w:szCs w:val="28"/>
        </w:rPr>
        <w:pPrChange w:id="169" w:author="TNT" w:date="2010-05-08T23:04:00Z">
          <w:pPr>
            <w:pStyle w:val="Heading1"/>
          </w:pPr>
        </w:pPrChange>
      </w:pPr>
      <w:ins w:id="170" w:author="TNT" w:date="2010-05-08T23:03:00Z">
        <w:r w:rsidRPr="00FB2E2C">
          <w:rPr>
            <w:rStyle w:val="google-src-text"/>
            <w:rFonts w:ascii="Times New Roman" w:hAnsi="Times New Roman"/>
            <w:szCs w:val="28"/>
          </w:rPr>
          <w:t>Chuyển giao</w:t>
        </w:r>
      </w:ins>
      <w:ins w:id="171" w:author="TNT" w:date="2010-05-08T23:05:00Z">
        <w:r>
          <w:rPr>
            <w:rStyle w:val="google-src-text"/>
            <w:rFonts w:ascii="Times New Roman" w:hAnsi="Times New Roman"/>
            <w:szCs w:val="28"/>
          </w:rPr>
          <w:t xml:space="preserve"> (</w:t>
        </w:r>
        <w:r w:rsidRPr="00667707">
          <w:t>Transition</w:t>
        </w:r>
        <w:r>
          <w:rPr>
            <w:rStyle w:val="google-src-text"/>
            <w:rFonts w:ascii="Times New Roman" w:hAnsi="Times New Roman"/>
            <w:szCs w:val="28"/>
          </w:rPr>
          <w:t>)</w:t>
        </w:r>
      </w:ins>
    </w:p>
    <w:p w14:paraId="5E48CDD8" w14:textId="05F04E05" w:rsidR="00D054D7" w:rsidRDefault="00D054D7" w:rsidP="00D054D7">
      <w:pPr>
        <w:rPr>
          <w:ins w:id="172" w:author="TNT" w:date="2010-05-08T23:29:00Z"/>
        </w:rPr>
        <w:pPrChange w:id="173" w:author="TNT" w:date="2010-05-08T23:29:00Z">
          <w:pPr/>
        </w:pPrChange>
      </w:pPr>
      <w:ins w:id="174" w:author="TNT" w:date="2010-05-08T23:29:00Z">
        <w:r>
          <w:t xml:space="preserve">Chuyển giao sản </w:t>
        </w:r>
      </w:ins>
      <w:ins w:id="175" w:author="TNT" w:date="2010-05-08T23:34:00Z">
        <w:r>
          <w:t>phẩm</w:t>
        </w:r>
      </w:ins>
      <w:ins w:id="176" w:author="TNT" w:date="2010-05-08T23:29:00Z">
        <w:r>
          <w:t xml:space="preserve"> cho khách hàng, sửa lỗi phát sinh</w:t>
        </w:r>
      </w:ins>
    </w:p>
    <w:p w14:paraId="431E64C3" w14:textId="77777777" w:rsidR="00D054D7" w:rsidRPr="00AE232B" w:rsidRDefault="00D054D7" w:rsidP="00D054D7">
      <w:pPr>
        <w:rPr>
          <w:ins w:id="177" w:author="TNT" w:date="2010-05-08T23:29:00Z"/>
        </w:rPr>
        <w:pPrChange w:id="178" w:author="TNT" w:date="2010-05-08T23:29:00Z">
          <w:pPr/>
        </w:pPrChange>
      </w:pPr>
      <w:ins w:id="179" w:author="TNT" w:date="2010-05-08T23:29:00Z">
        <w:r>
          <w:t>Các tài liệu (Work Product) cơ bản trong phần này bao gồm:</w:t>
        </w:r>
      </w:ins>
    </w:p>
    <w:p w14:paraId="74EC5B8F" w14:textId="12ACC71C" w:rsidR="00D054D7" w:rsidRDefault="00D054D7" w:rsidP="00D054D7">
      <w:pPr>
        <w:pStyle w:val="bullet"/>
        <w:rPr>
          <w:ins w:id="180" w:author="TNT" w:date="2010-05-08T23:29:00Z"/>
        </w:rPr>
        <w:pPrChange w:id="181" w:author="TNT" w:date="2010-05-08T23:29:00Z">
          <w:pPr>
            <w:pStyle w:val="Heading1"/>
          </w:pPr>
        </w:pPrChange>
      </w:pPr>
      <w:ins w:id="182" w:author="TNT" w:date="2010-05-08T23:29:00Z">
        <w:r>
          <w:t>File setup</w:t>
        </w:r>
      </w:ins>
    </w:p>
    <w:p w14:paraId="095F4B7A" w14:textId="5FAE377E" w:rsidR="00D054D7" w:rsidRPr="00D054D7" w:rsidRDefault="00D054D7" w:rsidP="00D054D7">
      <w:pPr>
        <w:pStyle w:val="bullet"/>
        <w:rPr>
          <w:ins w:id="183" w:author="TNT" w:date="2010-05-08T23:01:00Z"/>
        </w:rPr>
        <w:pPrChange w:id="184" w:author="TNT" w:date="2010-05-08T23:29:00Z">
          <w:pPr>
            <w:pStyle w:val="Heading1"/>
          </w:pPr>
        </w:pPrChange>
      </w:pPr>
      <w:ins w:id="185" w:author="TNT" w:date="2010-05-08T23:29:00Z">
        <w:r>
          <w:t>Manual,…</w:t>
        </w:r>
      </w:ins>
    </w:p>
    <w:p w14:paraId="7EA4BCA9" w14:textId="77777777" w:rsidR="00F142FA" w:rsidRDefault="00473996" w:rsidP="00F142FA">
      <w:pPr>
        <w:pStyle w:val="Heading1"/>
      </w:pPr>
      <w:r>
        <w:t>Quản lý cấu hình (</w:t>
      </w:r>
      <w:r w:rsidR="00F142FA" w:rsidRPr="00F142FA">
        <w:t>Software</w:t>
      </w:r>
      <w:r w:rsidR="00F142FA">
        <w:t xml:space="preserve"> Configuration Management</w:t>
      </w:r>
      <w:bookmarkEnd w:id="93"/>
      <w:r>
        <w:t>)</w:t>
      </w:r>
      <w:bookmarkEnd w:id="94"/>
    </w:p>
    <w:p w14:paraId="10E6A299" w14:textId="77777777" w:rsidR="00473996" w:rsidRDefault="005507C0" w:rsidP="005507C0">
      <w:pPr>
        <w:pStyle w:val="Heading2"/>
      </w:pPr>
      <w:bookmarkStart w:id="186" w:name="_Toc260002402"/>
      <w:bookmarkStart w:id="187" w:name="_Toc478353327"/>
      <w:r>
        <w:t>Nhóm quản lý cấu hình</w:t>
      </w:r>
      <w:r w:rsidR="00473996">
        <w:t xml:space="preserve"> (</w:t>
      </w:r>
      <w:r>
        <w:t>configuration control board</w:t>
      </w:r>
      <w:r w:rsidR="00473996">
        <w:t>)</w:t>
      </w:r>
      <w:bookmarkEnd w:id="186"/>
    </w:p>
    <w:p w14:paraId="7AF87D27" w14:textId="77777777" w:rsidR="001C3F47" w:rsidRPr="001C3F47" w:rsidRDefault="001C3F47" w:rsidP="001C3F47">
      <w:pPr>
        <w:pStyle w:val="Comment"/>
      </w:pPr>
      <w:r>
        <w:t>Nêu lên quyền và nghĩa vụ của nhóm này, mối liên hệ giữa nhóm và PM, các thành phần trong đề án.</w:t>
      </w:r>
    </w:p>
    <w:p w14:paraId="29E63C80" w14:textId="77777777" w:rsidR="00473996" w:rsidRDefault="00473996" w:rsidP="005507C0">
      <w:pPr>
        <w:pStyle w:val="Heading3"/>
      </w:pPr>
      <w:bookmarkStart w:id="188" w:name="_Toc260002403"/>
      <w:r>
        <w:t>Tổ chức</w:t>
      </w:r>
      <w:r w:rsidR="005507C0">
        <w:t xml:space="preserve"> </w:t>
      </w:r>
      <w:r>
        <w:t>(</w:t>
      </w:r>
      <w:r w:rsidR="00F142FA" w:rsidRPr="00F142FA">
        <w:t>Organization</w:t>
      </w:r>
      <w:r>
        <w:t>)</w:t>
      </w:r>
      <w:bookmarkEnd w:id="188"/>
    </w:p>
    <w:p w14:paraId="00ABD3BE" w14:textId="77777777" w:rsidR="00856358" w:rsidRDefault="00856358" w:rsidP="00365C2D">
      <w:pPr>
        <w:pStyle w:val="Comment"/>
      </w:pPr>
      <w:r>
        <w:t xml:space="preserve">Mô tả </w:t>
      </w:r>
      <w:r w:rsidR="00365C2D">
        <w:t>cách</w:t>
      </w:r>
      <w:r>
        <w:t xml:space="preserve"> tổ chức nhóm quản lý cấu hình, nhóm có nhiệm vụ cơ bản là giám sát sự thay đổi của các tài liệu và xác định xem các thay đổi đó có quan trọng không để tiến hành chỉnh sửa các tài liệu khác bị ảnh hưởng khi sự thay đổi này được chấp nhận.</w:t>
      </w:r>
    </w:p>
    <w:p w14:paraId="5AE6E050" w14:textId="77777777" w:rsidR="00351F5D" w:rsidRPr="00365F0F" w:rsidRDefault="00351F5D" w:rsidP="00351F5D">
      <w:r>
        <w:t>C</w:t>
      </w:r>
      <w:r w:rsidRPr="00365F0F">
        <w:t>onfiguration control board (CCB) là nhóm người chịu trách nhiệm đánh giá đề xuất th</w:t>
      </w:r>
      <w:r w:rsidR="00632B56">
        <w:t>a</w:t>
      </w:r>
      <w:r w:rsidRPr="00365F0F">
        <w:t xml:space="preserve">y đổi </w:t>
      </w:r>
      <w:r w:rsidR="00632B56">
        <w:t>mẫu</w:t>
      </w:r>
      <w:r w:rsidR="00454114">
        <w:t xml:space="preserve"> cấu hình và cấp phép cho sự thay đổi các mẫu cấu hình</w:t>
      </w:r>
      <w:r w:rsidRPr="00365F0F">
        <w:t>. Gồm các nhiệm vụ sau:</w:t>
      </w:r>
    </w:p>
    <w:p w14:paraId="6638310E" w14:textId="77777777" w:rsidR="00351F5D" w:rsidRPr="00365F0F" w:rsidRDefault="00351F5D" w:rsidP="00632B56">
      <w:r w:rsidRPr="00365F0F">
        <w:t>Đánh giá đề xuất</w:t>
      </w:r>
      <w:r w:rsidR="00632B56">
        <w:t xml:space="preserve"> mẫu </w:t>
      </w:r>
      <w:r w:rsidR="00454114">
        <w:t>cấu hình</w:t>
      </w:r>
      <w:r w:rsidR="00632B56">
        <w:t xml:space="preserve"> mới. </w:t>
      </w:r>
    </w:p>
    <w:p w14:paraId="14BEE325" w14:textId="77777777" w:rsidR="00351F5D" w:rsidRPr="00365F0F" w:rsidRDefault="00351F5D" w:rsidP="00351F5D">
      <w:r w:rsidRPr="00365F0F">
        <w:t xml:space="preserve">Theo dõi chặt chẽ </w:t>
      </w:r>
      <w:r w:rsidR="00454114">
        <w:t>các mẫu cấu hình</w:t>
      </w:r>
      <w:r w:rsidR="00632B56">
        <w:t xml:space="preserve"> </w:t>
      </w:r>
      <w:r w:rsidRPr="00365F0F">
        <w:t xml:space="preserve">và </w:t>
      </w:r>
      <w:r w:rsidR="00632B56">
        <w:t xml:space="preserve">các </w:t>
      </w:r>
      <w:r w:rsidRPr="00365F0F">
        <w:t xml:space="preserve">yêu </w:t>
      </w:r>
      <w:r w:rsidR="00632B56">
        <w:t xml:space="preserve">cầu </w:t>
      </w:r>
      <w:r w:rsidRPr="00365F0F">
        <w:t>thay đổi tương ứng</w:t>
      </w:r>
      <w:r w:rsidR="00632B56">
        <w:t xml:space="preserve"> đối với từng </w:t>
      </w:r>
      <w:r w:rsidR="00454114">
        <w:t>mẫu</w:t>
      </w:r>
      <w:r w:rsidRPr="00365F0F">
        <w:t>.</w:t>
      </w:r>
    </w:p>
    <w:p w14:paraId="7A1CBBFC" w14:textId="77777777" w:rsidR="00351F5D" w:rsidRDefault="00632B56" w:rsidP="00351F5D">
      <w:r>
        <w:t xml:space="preserve">Quan hệ chặt chẽ </w:t>
      </w:r>
      <w:r w:rsidR="00351F5D" w:rsidRPr="00365F0F">
        <w:t xml:space="preserve">với PM hoặc </w:t>
      </w:r>
      <w:r>
        <w:t>các trưởng nhóm có liên quan</w:t>
      </w:r>
      <w:r w:rsidR="00454114">
        <w:t>.</w:t>
      </w:r>
    </w:p>
    <w:p w14:paraId="3B649F91" w14:textId="77777777" w:rsidR="00351F5D" w:rsidRDefault="00351F5D" w:rsidP="00351F5D">
      <w:r>
        <w:t>CCB bao gồm các thành viên như sau:</w:t>
      </w:r>
    </w:p>
    <w:p w14:paraId="1E4A629B" w14:textId="77777777" w:rsidR="00351F5D"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Trưởng nhóm quản lý cấu hình (Configuration Manager)</w:t>
      </w:r>
    </w:p>
    <w:p w14:paraId="26B5A17D" w14:textId="77777777" w:rsidR="00454114"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Trường dự án (Project Manager)</w:t>
      </w:r>
    </w:p>
    <w:p w14:paraId="2100EF56" w14:textId="77777777" w:rsidR="00351F5D"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Kiểm tra chất lượng (Quality Assurance)</w:t>
      </w:r>
    </w:p>
    <w:p w14:paraId="3BEA6F30" w14:textId="77777777" w:rsidR="00351F5D"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Các trưởng nhóm (Team leader)</w:t>
      </w:r>
      <w:r w:rsidR="00E362C3">
        <w:rPr>
          <w:rFonts w:asciiTheme="majorHAnsi" w:hAnsiTheme="majorHAnsi" w:cstheme="majorHAnsi"/>
          <w:lang w:val="en-US"/>
        </w:rPr>
        <w:t xml:space="preserve"> hoặc các thành viên trong nhóm</w:t>
      </w:r>
      <w:r w:rsidRPr="00E527A8">
        <w:rPr>
          <w:rFonts w:asciiTheme="majorHAnsi" w:hAnsiTheme="majorHAnsi" w:cstheme="majorHAnsi"/>
        </w:rPr>
        <w:t>.</w:t>
      </w:r>
    </w:p>
    <w:p w14:paraId="2BB86014" w14:textId="77777777" w:rsidR="00F142FA" w:rsidRDefault="005507C0" w:rsidP="005507C0">
      <w:pPr>
        <w:pStyle w:val="Heading3"/>
      </w:pPr>
      <w:bookmarkStart w:id="189" w:name="_Toc260002404"/>
      <w:r>
        <w:lastRenderedPageBreak/>
        <w:t>T</w:t>
      </w:r>
      <w:r w:rsidR="00473996">
        <w:t xml:space="preserve">rách nhiệm từng </w:t>
      </w:r>
      <w:r>
        <w:t>người</w:t>
      </w:r>
      <w:r w:rsidR="00473996">
        <w:t xml:space="preserve"> (</w:t>
      </w:r>
      <w:r w:rsidR="00F142FA">
        <w:t>Responsibilities</w:t>
      </w:r>
      <w:bookmarkEnd w:id="187"/>
      <w:r w:rsidR="00473996">
        <w:t>)</w:t>
      </w:r>
      <w:bookmarkEnd w:id="189"/>
    </w:p>
    <w:p w14:paraId="5B4A985C" w14:textId="77777777" w:rsidR="00F142FA" w:rsidRDefault="00365C2D" w:rsidP="00F142FA">
      <w:pPr>
        <w:pStyle w:val="InfoBlue"/>
      </w:pPr>
      <w:r>
        <w:t>Mô tả cụ thể trách nhiệm và công việc của từng người trong các hoạt động quản lý cấu hình.</w:t>
      </w:r>
    </w:p>
    <w:tbl>
      <w:tblPr>
        <w:tblStyle w:val="TableGrid"/>
        <w:tblW w:w="9720" w:type="dxa"/>
        <w:tblLayout w:type="fixed"/>
        <w:tblLook w:val="04A0" w:firstRow="1" w:lastRow="0" w:firstColumn="1" w:lastColumn="0" w:noHBand="0" w:noVBand="1"/>
      </w:tblPr>
      <w:tblGrid>
        <w:gridCol w:w="2250"/>
        <w:gridCol w:w="4230"/>
        <w:gridCol w:w="3240"/>
      </w:tblGrid>
      <w:tr w:rsidR="00454114" w:rsidRPr="00E939BB" w14:paraId="211FA67E" w14:textId="77777777" w:rsidTr="006805DF">
        <w:tc>
          <w:tcPr>
            <w:tcW w:w="2250" w:type="dxa"/>
            <w:hideMark/>
          </w:tcPr>
          <w:p w14:paraId="57C3EAFF" w14:textId="77777777" w:rsidR="00454114" w:rsidRPr="00E939BB" w:rsidRDefault="00454114" w:rsidP="006805DF">
            <w:pPr>
              <w:spacing w:after="120"/>
              <w:jc w:val="center"/>
              <w:rPr>
                <w:b/>
              </w:rPr>
            </w:pPr>
            <w:r>
              <w:rPr>
                <w:b/>
              </w:rPr>
              <w:t>Vai trò</w:t>
            </w:r>
          </w:p>
        </w:tc>
        <w:tc>
          <w:tcPr>
            <w:tcW w:w="4230" w:type="dxa"/>
            <w:hideMark/>
          </w:tcPr>
          <w:p w14:paraId="121B0FDB" w14:textId="77777777" w:rsidR="00454114" w:rsidRPr="00E939BB" w:rsidRDefault="00454114" w:rsidP="006805DF">
            <w:pPr>
              <w:spacing w:after="120"/>
              <w:jc w:val="center"/>
              <w:rPr>
                <w:b/>
              </w:rPr>
            </w:pPr>
            <w:r>
              <w:rPr>
                <w:b/>
              </w:rPr>
              <w:t>Nhiệm vụ</w:t>
            </w:r>
          </w:p>
        </w:tc>
        <w:tc>
          <w:tcPr>
            <w:tcW w:w="3240" w:type="dxa"/>
          </w:tcPr>
          <w:p w14:paraId="333C0885" w14:textId="77777777" w:rsidR="00454114" w:rsidRPr="00E939BB" w:rsidRDefault="00454114" w:rsidP="006805DF">
            <w:pPr>
              <w:spacing w:after="120"/>
              <w:jc w:val="center"/>
              <w:rPr>
                <w:b/>
              </w:rPr>
            </w:pPr>
            <w:r>
              <w:rPr>
                <w:b/>
              </w:rPr>
              <w:t>Thành viên</w:t>
            </w:r>
          </w:p>
        </w:tc>
      </w:tr>
      <w:tr w:rsidR="00454114" w:rsidRPr="00E939BB" w14:paraId="6D06B0C0" w14:textId="77777777" w:rsidTr="006805DF">
        <w:tc>
          <w:tcPr>
            <w:tcW w:w="2250" w:type="dxa"/>
            <w:hideMark/>
          </w:tcPr>
          <w:p w14:paraId="5642F0E3" w14:textId="77777777" w:rsidR="00454114" w:rsidRPr="00E939BB" w:rsidRDefault="00454114" w:rsidP="009B4F83">
            <w:pPr>
              <w:spacing w:after="120"/>
            </w:pPr>
            <w:r>
              <w:t>Trưởng nhóm quản lý cấu hình</w:t>
            </w:r>
          </w:p>
        </w:tc>
        <w:tc>
          <w:tcPr>
            <w:tcW w:w="4230" w:type="dxa"/>
            <w:hideMark/>
          </w:tcPr>
          <w:p w14:paraId="61200862" w14:textId="77777777" w:rsidR="00454114" w:rsidRPr="00E939BB" w:rsidRDefault="00454114" w:rsidP="009B4F83">
            <w:pPr>
              <w:spacing w:after="120"/>
            </w:pPr>
            <w:r w:rsidRPr="00E939BB">
              <w:t>Chịu toàn bộ trách nhiệm quản lý cấu hình đưa ra phát triển và hiện thực hóa các kế hoạch quản lý cấu hình.</w:t>
            </w:r>
          </w:p>
        </w:tc>
        <w:tc>
          <w:tcPr>
            <w:tcW w:w="3240" w:type="dxa"/>
          </w:tcPr>
          <w:p w14:paraId="24EE823A" w14:textId="77777777" w:rsidR="00454114" w:rsidRPr="00E939BB" w:rsidRDefault="00454114" w:rsidP="009B4F83">
            <w:pPr>
              <w:spacing w:after="120"/>
            </w:pPr>
            <w:r>
              <w:t>Trương Ngọc Tuấn</w:t>
            </w:r>
          </w:p>
        </w:tc>
      </w:tr>
      <w:tr w:rsidR="00454114" w:rsidRPr="00E939BB" w14:paraId="3CF8EB8D" w14:textId="77777777" w:rsidTr="006805DF">
        <w:tc>
          <w:tcPr>
            <w:tcW w:w="2250" w:type="dxa"/>
            <w:hideMark/>
          </w:tcPr>
          <w:p w14:paraId="34B7B31B" w14:textId="77777777" w:rsidR="00454114" w:rsidRPr="00E939BB" w:rsidRDefault="00454114" w:rsidP="009B4F83">
            <w:pPr>
              <w:spacing w:after="120"/>
            </w:pPr>
            <w:r>
              <w:t>Trưởng dự án</w:t>
            </w:r>
          </w:p>
        </w:tc>
        <w:tc>
          <w:tcPr>
            <w:tcW w:w="4230" w:type="dxa"/>
            <w:hideMark/>
          </w:tcPr>
          <w:p w14:paraId="065EE84E" w14:textId="77777777" w:rsidR="00454114" w:rsidRPr="00E939BB" w:rsidRDefault="00454114" w:rsidP="009B4F83">
            <w:pPr>
              <w:spacing w:after="120"/>
            </w:pPr>
            <w:r>
              <w:t>Người quyết định mọi  vấn đề của dự án</w:t>
            </w:r>
          </w:p>
        </w:tc>
        <w:tc>
          <w:tcPr>
            <w:tcW w:w="3240" w:type="dxa"/>
          </w:tcPr>
          <w:p w14:paraId="0202B57B" w14:textId="77777777" w:rsidR="00454114" w:rsidRPr="00E939BB" w:rsidRDefault="00454114" w:rsidP="009B4F83">
            <w:pPr>
              <w:spacing w:after="120"/>
            </w:pPr>
            <w:r>
              <w:t>Ngô Nhựt Thái</w:t>
            </w:r>
          </w:p>
        </w:tc>
      </w:tr>
      <w:tr w:rsidR="00454114" w:rsidRPr="00E939BB" w14:paraId="015A7803" w14:textId="77777777" w:rsidTr="006805DF">
        <w:tc>
          <w:tcPr>
            <w:tcW w:w="2250" w:type="dxa"/>
            <w:hideMark/>
          </w:tcPr>
          <w:p w14:paraId="34715F16" w14:textId="77777777" w:rsidR="00454114" w:rsidRPr="00E939BB" w:rsidRDefault="00A677B5" w:rsidP="00A677B5">
            <w:pPr>
              <w:spacing w:after="120"/>
            </w:pPr>
            <w:r>
              <w:t>Kiểm tra chất lượng</w:t>
            </w:r>
          </w:p>
        </w:tc>
        <w:tc>
          <w:tcPr>
            <w:tcW w:w="4230" w:type="dxa"/>
            <w:hideMark/>
          </w:tcPr>
          <w:p w14:paraId="7C5997D2" w14:textId="77777777" w:rsidR="00454114" w:rsidRPr="00E939BB" w:rsidRDefault="00A677B5" w:rsidP="00A677B5">
            <w:pPr>
              <w:spacing w:after="120"/>
            </w:pPr>
            <w:r>
              <w:t>Người lãnh đạo nhóm kiểm tra, đánh giá chất lượng phần mềm và các tài liệu kĩ thuật liên quan có phù hợp với nhau hay không, để đảm bảo quá trình phát triển phần mềm hoạt động tốt và đúng tiến độ</w:t>
            </w:r>
          </w:p>
        </w:tc>
        <w:tc>
          <w:tcPr>
            <w:tcW w:w="3240" w:type="dxa"/>
          </w:tcPr>
          <w:p w14:paraId="14224269" w14:textId="77777777" w:rsidR="00454114" w:rsidRPr="00E939BB" w:rsidRDefault="00A677B5" w:rsidP="009B4F83">
            <w:pPr>
              <w:spacing w:after="120"/>
            </w:pPr>
            <w:r>
              <w:t>Võ Thành Phúc</w:t>
            </w:r>
          </w:p>
        </w:tc>
      </w:tr>
      <w:tr w:rsidR="00454114" w:rsidRPr="00E939BB" w14:paraId="015E4578" w14:textId="77777777" w:rsidTr="006805DF">
        <w:tc>
          <w:tcPr>
            <w:tcW w:w="2250" w:type="dxa"/>
          </w:tcPr>
          <w:p w14:paraId="06BAB19B" w14:textId="77777777" w:rsidR="00454114" w:rsidRPr="00E939BB" w:rsidRDefault="00454114" w:rsidP="009B4F83">
            <w:pPr>
              <w:spacing w:after="120"/>
            </w:pPr>
            <w:r w:rsidRPr="00E939BB">
              <w:t>Developer</w:t>
            </w:r>
          </w:p>
        </w:tc>
        <w:tc>
          <w:tcPr>
            <w:tcW w:w="4230" w:type="dxa"/>
          </w:tcPr>
          <w:p w14:paraId="433C48B9" w14:textId="77777777" w:rsidR="00454114" w:rsidRPr="00E939BB" w:rsidRDefault="00A677B5" w:rsidP="00A677B5">
            <w:pPr>
              <w:spacing w:after="120"/>
            </w:pPr>
            <w:r>
              <w:t>Nhóm p</w:t>
            </w:r>
            <w:r w:rsidR="00454114" w:rsidRPr="00E939BB">
              <w:t>hát triển phần mềm</w:t>
            </w:r>
            <w:r>
              <w:t>, đưa ra các thay đổi mẫu cấu hình trong quá trình phát triển phần mềm hoặc cung cấp các mẫu cấu hình mới theo từng giai đoạn phát triển phần mềm</w:t>
            </w:r>
          </w:p>
        </w:tc>
        <w:tc>
          <w:tcPr>
            <w:tcW w:w="3240" w:type="dxa"/>
          </w:tcPr>
          <w:p w14:paraId="7ABEB623" w14:textId="77777777" w:rsidR="00454114" w:rsidRPr="00E939BB" w:rsidRDefault="00454114" w:rsidP="009B4F83">
            <w:pPr>
              <w:spacing w:after="120"/>
            </w:pPr>
            <w:r w:rsidRPr="00E939BB">
              <w:t>Tất cả thành viên</w:t>
            </w:r>
          </w:p>
        </w:tc>
      </w:tr>
    </w:tbl>
    <w:p w14:paraId="189BBDAD" w14:textId="77777777" w:rsidR="005507C0" w:rsidRPr="005507C0" w:rsidRDefault="00545CE3" w:rsidP="005507C0">
      <w:pPr>
        <w:pStyle w:val="Heading2"/>
      </w:pPr>
      <w:bookmarkStart w:id="190" w:name="_Toc260002405"/>
      <w:r>
        <w:t>Các mẫu cấu hình</w:t>
      </w:r>
      <w:r w:rsidR="005507C0">
        <w:t xml:space="preserve"> (Configuration Items)</w:t>
      </w:r>
      <w:bookmarkEnd w:id="190"/>
    </w:p>
    <w:p w14:paraId="29C8485A" w14:textId="5BEFD424" w:rsidR="005507C0" w:rsidRDefault="00365C2D" w:rsidP="005507C0">
      <w:pPr>
        <w:pStyle w:val="Comment"/>
      </w:pPr>
      <w:r>
        <w:t>P</w:t>
      </w:r>
      <w:r w:rsidR="005507C0">
        <w:t>hân loại các tài liệu này theo từng pha hoặc chi</w:t>
      </w:r>
      <w:r>
        <w:t>a</w:t>
      </w:r>
      <w:r w:rsidR="005507C0">
        <w:t xml:space="preserve"> theo chủ đề</w:t>
      </w:r>
      <w:ins w:id="191" w:author="TNT" w:date="2010-05-08T23:34:00Z">
        <w:r w:rsidR="00D054D7">
          <w:t>muốn quản lý cấu hình</w:t>
        </w:r>
      </w:ins>
      <w:ins w:id="192" w:author="TNT" w:date="2010-05-08T23:35:00Z">
        <w:r w:rsidR="00D054D7">
          <w:t xml:space="preserve"> như lập kế hoạch, phân tích yêu cầu, Source Code, Test, TemPlate, Data, chức năng,…</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1671"/>
        <w:gridCol w:w="3576"/>
        <w:gridCol w:w="1314"/>
        <w:gridCol w:w="754"/>
        <w:gridCol w:w="1253"/>
        <w:gridCol w:w="1236"/>
      </w:tblGrid>
      <w:tr w:rsidR="001740F5" w:rsidRPr="00E939BB" w14:paraId="4638D9A2" w14:textId="77777777" w:rsidTr="001740F5">
        <w:tc>
          <w:tcPr>
            <w:tcW w:w="636" w:type="dxa"/>
          </w:tcPr>
          <w:p w14:paraId="038C7403" w14:textId="77777777" w:rsidR="001740F5" w:rsidRPr="00E939BB" w:rsidRDefault="001740F5" w:rsidP="009B4F83">
            <w:pPr>
              <w:jc w:val="center"/>
              <w:rPr>
                <w:b/>
                <w:szCs w:val="24"/>
              </w:rPr>
            </w:pPr>
            <w:r w:rsidRPr="00E939BB">
              <w:rPr>
                <w:b/>
                <w:szCs w:val="24"/>
              </w:rPr>
              <w:t>STT</w:t>
            </w:r>
          </w:p>
        </w:tc>
        <w:tc>
          <w:tcPr>
            <w:tcW w:w="1606" w:type="dxa"/>
          </w:tcPr>
          <w:p w14:paraId="3E4B419D" w14:textId="7231D6A2" w:rsidR="001740F5" w:rsidRPr="00E939BB" w:rsidRDefault="001740F5" w:rsidP="009B4F83">
            <w:pPr>
              <w:jc w:val="center"/>
              <w:rPr>
                <w:b/>
                <w:szCs w:val="24"/>
              </w:rPr>
            </w:pPr>
            <w:del w:id="193" w:author="TNT" w:date="2010-05-08T23:45:00Z">
              <w:r w:rsidRPr="00E939BB" w:rsidDel="00AC632B">
                <w:rPr>
                  <w:b/>
                  <w:szCs w:val="24"/>
                </w:rPr>
                <w:delText>Mẫu cấu hình</w:delText>
              </w:r>
            </w:del>
            <w:ins w:id="194" w:author="TNT" w:date="2010-05-08T23:45:00Z">
              <w:r w:rsidR="00AC632B">
                <w:rPr>
                  <w:b/>
                  <w:szCs w:val="24"/>
                </w:rPr>
                <w:t xml:space="preserve"> Tài liệu (WorkProduct)</w:t>
              </w:r>
            </w:ins>
          </w:p>
        </w:tc>
        <w:tc>
          <w:tcPr>
            <w:tcW w:w="3626" w:type="dxa"/>
          </w:tcPr>
          <w:p w14:paraId="6820EDCD" w14:textId="77777777" w:rsidR="001740F5" w:rsidRPr="00E939BB" w:rsidRDefault="001740F5" w:rsidP="009B4F83">
            <w:pPr>
              <w:jc w:val="center"/>
              <w:rPr>
                <w:b/>
                <w:szCs w:val="24"/>
              </w:rPr>
            </w:pPr>
            <w:r w:rsidRPr="00E939BB">
              <w:rPr>
                <w:b/>
                <w:szCs w:val="24"/>
              </w:rPr>
              <w:t>Mô tả</w:t>
            </w:r>
          </w:p>
        </w:tc>
        <w:tc>
          <w:tcPr>
            <w:tcW w:w="1316" w:type="dxa"/>
          </w:tcPr>
          <w:p w14:paraId="524FB7D3" w14:textId="77777777" w:rsidR="001740F5" w:rsidRPr="00E939BB" w:rsidRDefault="001740F5" w:rsidP="009B4F83">
            <w:pPr>
              <w:jc w:val="center"/>
              <w:rPr>
                <w:b/>
                <w:szCs w:val="24"/>
              </w:rPr>
            </w:pPr>
            <w:r>
              <w:rPr>
                <w:b/>
                <w:szCs w:val="24"/>
              </w:rPr>
              <w:t>Ngày tạo</w:t>
            </w:r>
          </w:p>
        </w:tc>
        <w:tc>
          <w:tcPr>
            <w:tcW w:w="754" w:type="dxa"/>
          </w:tcPr>
          <w:p w14:paraId="574BF823" w14:textId="77777777" w:rsidR="001740F5" w:rsidRPr="00E939BB" w:rsidRDefault="001740F5" w:rsidP="009B4F83">
            <w:pPr>
              <w:jc w:val="center"/>
              <w:rPr>
                <w:b/>
                <w:szCs w:val="24"/>
              </w:rPr>
            </w:pPr>
            <w:r>
              <w:rPr>
                <w:b/>
                <w:szCs w:val="24"/>
              </w:rPr>
              <w:t>Phiên bản</w:t>
            </w:r>
          </w:p>
        </w:tc>
        <w:tc>
          <w:tcPr>
            <w:tcW w:w="1260" w:type="dxa"/>
          </w:tcPr>
          <w:p w14:paraId="187B326E" w14:textId="77777777" w:rsidR="001740F5" w:rsidRPr="00E939BB" w:rsidRDefault="001740F5" w:rsidP="009B4F83">
            <w:pPr>
              <w:jc w:val="center"/>
              <w:rPr>
                <w:b/>
                <w:szCs w:val="24"/>
              </w:rPr>
            </w:pPr>
            <w:r>
              <w:rPr>
                <w:b/>
                <w:szCs w:val="24"/>
              </w:rPr>
              <w:t>Người tạo</w:t>
            </w:r>
          </w:p>
        </w:tc>
        <w:tc>
          <w:tcPr>
            <w:tcW w:w="1242" w:type="dxa"/>
          </w:tcPr>
          <w:p w14:paraId="494A6606" w14:textId="77777777" w:rsidR="001740F5" w:rsidRDefault="001740F5" w:rsidP="009B4F83">
            <w:pPr>
              <w:jc w:val="center"/>
              <w:rPr>
                <w:b/>
                <w:szCs w:val="24"/>
              </w:rPr>
            </w:pPr>
            <w:r>
              <w:rPr>
                <w:b/>
                <w:szCs w:val="24"/>
              </w:rPr>
              <w:t>Người chịu trách nhiệm</w:t>
            </w:r>
          </w:p>
        </w:tc>
      </w:tr>
      <w:tr w:rsidR="001740F5" w:rsidRPr="00E939BB" w14:paraId="0735879B" w14:textId="77777777" w:rsidTr="001740F5">
        <w:tc>
          <w:tcPr>
            <w:tcW w:w="636" w:type="dxa"/>
          </w:tcPr>
          <w:p w14:paraId="0E01F372" w14:textId="77777777" w:rsidR="001740F5" w:rsidRPr="00E939BB" w:rsidRDefault="001740F5" w:rsidP="009B4F83">
            <w:pPr>
              <w:rPr>
                <w:szCs w:val="24"/>
              </w:rPr>
            </w:pPr>
            <w:r w:rsidRPr="00E939BB">
              <w:rPr>
                <w:szCs w:val="24"/>
              </w:rPr>
              <w:t>1</w:t>
            </w:r>
          </w:p>
        </w:tc>
        <w:tc>
          <w:tcPr>
            <w:tcW w:w="1606" w:type="dxa"/>
          </w:tcPr>
          <w:p w14:paraId="7BE51CD9" w14:textId="77777777" w:rsidR="001740F5" w:rsidRPr="00E939BB" w:rsidRDefault="001740F5" w:rsidP="009B4F83">
            <w:pPr>
              <w:rPr>
                <w:szCs w:val="24"/>
              </w:rPr>
            </w:pPr>
            <w:r>
              <w:rPr>
                <w:szCs w:val="24"/>
              </w:rPr>
              <w:t>Statement Of Work</w:t>
            </w:r>
          </w:p>
        </w:tc>
        <w:tc>
          <w:tcPr>
            <w:tcW w:w="3626" w:type="dxa"/>
          </w:tcPr>
          <w:p w14:paraId="1F90B921" w14:textId="77777777" w:rsidR="001740F5" w:rsidRPr="00E939BB" w:rsidRDefault="001740F5" w:rsidP="009B4F83">
            <w:pPr>
              <w:rPr>
                <w:szCs w:val="24"/>
              </w:rPr>
            </w:pPr>
            <w:r>
              <w:rPr>
                <w:szCs w:val="24"/>
              </w:rPr>
              <w:t>Tập tin word, giới thiệu chung về dự án, mục tiêu, đối tượng, hướng tiếp cận, danh sách rủi ro,..</w:t>
            </w:r>
          </w:p>
        </w:tc>
        <w:tc>
          <w:tcPr>
            <w:tcW w:w="1316" w:type="dxa"/>
          </w:tcPr>
          <w:p w14:paraId="0E1AEA0D" w14:textId="77777777" w:rsidR="001740F5" w:rsidRDefault="00A61DC8" w:rsidP="009B4F83">
            <w:pPr>
              <w:rPr>
                <w:szCs w:val="24"/>
              </w:rPr>
            </w:pPr>
            <w:r>
              <w:rPr>
                <w:szCs w:val="24"/>
              </w:rPr>
              <w:t>0</w:t>
            </w:r>
            <w:r w:rsidR="001740F5">
              <w:rPr>
                <w:szCs w:val="24"/>
              </w:rPr>
              <w:t>9/</w:t>
            </w:r>
            <w:r>
              <w:rPr>
                <w:szCs w:val="24"/>
              </w:rPr>
              <w:t>0</w:t>
            </w:r>
            <w:r w:rsidR="001740F5">
              <w:rPr>
                <w:szCs w:val="24"/>
              </w:rPr>
              <w:t>4/2010</w:t>
            </w:r>
          </w:p>
        </w:tc>
        <w:tc>
          <w:tcPr>
            <w:tcW w:w="754" w:type="dxa"/>
          </w:tcPr>
          <w:p w14:paraId="3991BE01" w14:textId="77777777" w:rsidR="001740F5" w:rsidRDefault="001740F5" w:rsidP="009B4F83">
            <w:pPr>
              <w:rPr>
                <w:szCs w:val="24"/>
              </w:rPr>
            </w:pPr>
            <w:r>
              <w:rPr>
                <w:szCs w:val="24"/>
              </w:rPr>
              <w:t>1.0</w:t>
            </w:r>
          </w:p>
        </w:tc>
        <w:tc>
          <w:tcPr>
            <w:tcW w:w="1260" w:type="dxa"/>
          </w:tcPr>
          <w:p w14:paraId="2732F891" w14:textId="77777777" w:rsidR="001740F5" w:rsidRPr="00E939BB" w:rsidRDefault="001740F5" w:rsidP="009B4F83">
            <w:pPr>
              <w:rPr>
                <w:szCs w:val="24"/>
              </w:rPr>
            </w:pPr>
            <w:r>
              <w:rPr>
                <w:szCs w:val="24"/>
              </w:rPr>
              <w:t>Võ Thành Phúc</w:t>
            </w:r>
          </w:p>
        </w:tc>
        <w:tc>
          <w:tcPr>
            <w:tcW w:w="1242" w:type="dxa"/>
          </w:tcPr>
          <w:p w14:paraId="6976A219" w14:textId="77777777" w:rsidR="001740F5" w:rsidRDefault="001740F5" w:rsidP="009B4F83">
            <w:pPr>
              <w:rPr>
                <w:szCs w:val="24"/>
              </w:rPr>
            </w:pPr>
            <w:r>
              <w:rPr>
                <w:szCs w:val="24"/>
              </w:rPr>
              <w:t>Võ Thành Phúc</w:t>
            </w:r>
          </w:p>
        </w:tc>
      </w:tr>
      <w:tr w:rsidR="001740F5" w:rsidRPr="00E939BB" w14:paraId="5BD2EB0C" w14:textId="77777777" w:rsidTr="001740F5">
        <w:tc>
          <w:tcPr>
            <w:tcW w:w="636" w:type="dxa"/>
          </w:tcPr>
          <w:p w14:paraId="2B9FF5B7" w14:textId="77777777" w:rsidR="001740F5" w:rsidRPr="00E939BB" w:rsidRDefault="001740F5" w:rsidP="009B4F83">
            <w:pPr>
              <w:rPr>
                <w:szCs w:val="24"/>
              </w:rPr>
            </w:pPr>
            <w:r w:rsidRPr="00E939BB">
              <w:rPr>
                <w:szCs w:val="24"/>
              </w:rPr>
              <w:t>2</w:t>
            </w:r>
          </w:p>
        </w:tc>
        <w:tc>
          <w:tcPr>
            <w:tcW w:w="1606" w:type="dxa"/>
          </w:tcPr>
          <w:p w14:paraId="32A22DFF" w14:textId="77777777" w:rsidR="001740F5" w:rsidRPr="00E939BB" w:rsidRDefault="001740F5" w:rsidP="009B4F83">
            <w:pPr>
              <w:rPr>
                <w:szCs w:val="24"/>
              </w:rPr>
            </w:pPr>
            <w:r>
              <w:rPr>
                <w:szCs w:val="24"/>
              </w:rPr>
              <w:t>Project Plan</w:t>
            </w:r>
          </w:p>
        </w:tc>
        <w:tc>
          <w:tcPr>
            <w:tcW w:w="3626" w:type="dxa"/>
          </w:tcPr>
          <w:p w14:paraId="12CB522D" w14:textId="77777777" w:rsidR="001740F5" w:rsidRPr="00E939BB" w:rsidRDefault="001740F5" w:rsidP="001740F5">
            <w:pPr>
              <w:rPr>
                <w:szCs w:val="24"/>
              </w:rPr>
            </w:pPr>
            <w:r>
              <w:rPr>
                <w:szCs w:val="24"/>
              </w:rPr>
              <w:t>Tập tin word, giới thiệu chung về cách hoạt động của dự án (quy trình, tổ chức, công cụ,…), kế hoạch từng giai đoạn của dự án.</w:t>
            </w:r>
          </w:p>
        </w:tc>
        <w:tc>
          <w:tcPr>
            <w:tcW w:w="1316" w:type="dxa"/>
          </w:tcPr>
          <w:p w14:paraId="1D1C4737" w14:textId="77777777" w:rsidR="001740F5" w:rsidRPr="00E939BB" w:rsidRDefault="001740F5" w:rsidP="009B4F83">
            <w:pPr>
              <w:rPr>
                <w:szCs w:val="24"/>
              </w:rPr>
            </w:pPr>
            <w:r>
              <w:rPr>
                <w:szCs w:val="24"/>
              </w:rPr>
              <w:t>12/</w:t>
            </w:r>
            <w:r w:rsidR="00A61DC8">
              <w:rPr>
                <w:szCs w:val="24"/>
              </w:rPr>
              <w:t>0</w:t>
            </w:r>
            <w:r>
              <w:rPr>
                <w:szCs w:val="24"/>
              </w:rPr>
              <w:t>4/2010</w:t>
            </w:r>
          </w:p>
        </w:tc>
        <w:tc>
          <w:tcPr>
            <w:tcW w:w="754" w:type="dxa"/>
          </w:tcPr>
          <w:p w14:paraId="60E4CBAA" w14:textId="77777777" w:rsidR="001740F5" w:rsidRPr="00E939BB" w:rsidRDefault="001740F5" w:rsidP="009B4F83">
            <w:pPr>
              <w:rPr>
                <w:szCs w:val="24"/>
              </w:rPr>
            </w:pPr>
            <w:r>
              <w:rPr>
                <w:szCs w:val="24"/>
              </w:rPr>
              <w:t>1.0</w:t>
            </w:r>
          </w:p>
        </w:tc>
        <w:tc>
          <w:tcPr>
            <w:tcW w:w="1260" w:type="dxa"/>
          </w:tcPr>
          <w:p w14:paraId="44662BEC" w14:textId="77777777" w:rsidR="001740F5" w:rsidRPr="00E939BB" w:rsidRDefault="001740F5" w:rsidP="001740F5">
            <w:pPr>
              <w:rPr>
                <w:szCs w:val="24"/>
              </w:rPr>
            </w:pPr>
            <w:r w:rsidRPr="00151D19">
              <w:t>Võ Tấn Thuận</w:t>
            </w:r>
          </w:p>
        </w:tc>
        <w:tc>
          <w:tcPr>
            <w:tcW w:w="1242" w:type="dxa"/>
          </w:tcPr>
          <w:p w14:paraId="1EAFDD8B" w14:textId="77777777" w:rsidR="001740F5" w:rsidRPr="00E939BB" w:rsidRDefault="001740F5" w:rsidP="009B4F83">
            <w:pPr>
              <w:rPr>
                <w:szCs w:val="24"/>
              </w:rPr>
            </w:pPr>
            <w:r w:rsidRPr="00151D19">
              <w:t>Võ Tấn Thuận</w:t>
            </w:r>
          </w:p>
        </w:tc>
      </w:tr>
      <w:tr w:rsidR="001740F5" w:rsidRPr="00E939BB" w14:paraId="79CBAAAA" w14:textId="77777777" w:rsidTr="001740F5">
        <w:tc>
          <w:tcPr>
            <w:tcW w:w="636" w:type="dxa"/>
          </w:tcPr>
          <w:p w14:paraId="45900520" w14:textId="77777777" w:rsidR="001740F5" w:rsidRPr="00E939BB" w:rsidRDefault="001740F5" w:rsidP="009B4F83">
            <w:pPr>
              <w:rPr>
                <w:szCs w:val="24"/>
              </w:rPr>
            </w:pPr>
            <w:r w:rsidRPr="00E939BB">
              <w:rPr>
                <w:szCs w:val="24"/>
              </w:rPr>
              <w:t>3</w:t>
            </w:r>
          </w:p>
        </w:tc>
        <w:tc>
          <w:tcPr>
            <w:tcW w:w="1606" w:type="dxa"/>
          </w:tcPr>
          <w:p w14:paraId="41216754" w14:textId="77777777" w:rsidR="001740F5" w:rsidRPr="00E939BB" w:rsidRDefault="001740F5" w:rsidP="005C0240">
            <w:pPr>
              <w:rPr>
                <w:szCs w:val="24"/>
              </w:rPr>
            </w:pPr>
            <w:r>
              <w:rPr>
                <w:szCs w:val="24"/>
              </w:rPr>
              <w:t>Requirement Specification</w:t>
            </w:r>
          </w:p>
        </w:tc>
        <w:tc>
          <w:tcPr>
            <w:tcW w:w="3626" w:type="dxa"/>
          </w:tcPr>
          <w:p w14:paraId="3985DF07" w14:textId="77777777" w:rsidR="001740F5" w:rsidRPr="00E939BB" w:rsidRDefault="00A61DC8" w:rsidP="00A61DC8">
            <w:pPr>
              <w:rPr>
                <w:szCs w:val="24"/>
              </w:rPr>
            </w:pPr>
            <w:r>
              <w:rPr>
                <w:szCs w:val="24"/>
              </w:rPr>
              <w:t>Tập tin word, mô tả tất cả về yêu cầu phần mềm, bao gồm danh sách chức năng, use case, giao diện.</w:t>
            </w:r>
          </w:p>
        </w:tc>
        <w:tc>
          <w:tcPr>
            <w:tcW w:w="1316" w:type="dxa"/>
          </w:tcPr>
          <w:p w14:paraId="5FC9DD64" w14:textId="77777777" w:rsidR="001740F5" w:rsidRPr="00E939BB" w:rsidRDefault="00A61DC8" w:rsidP="00A61DC8">
            <w:r w:rsidRPr="004C3E86">
              <w:t>14/</w:t>
            </w:r>
            <w:r>
              <w:t>0</w:t>
            </w:r>
            <w:r w:rsidRPr="004C3E86">
              <w:t>4/2010</w:t>
            </w:r>
          </w:p>
        </w:tc>
        <w:tc>
          <w:tcPr>
            <w:tcW w:w="754" w:type="dxa"/>
          </w:tcPr>
          <w:p w14:paraId="5E3F3AF7" w14:textId="77777777" w:rsidR="001740F5" w:rsidRPr="00E939BB" w:rsidRDefault="00A61DC8" w:rsidP="009B4F83">
            <w:r>
              <w:t>1.0</w:t>
            </w:r>
          </w:p>
        </w:tc>
        <w:tc>
          <w:tcPr>
            <w:tcW w:w="1260" w:type="dxa"/>
          </w:tcPr>
          <w:p w14:paraId="3AC5F650" w14:textId="77777777" w:rsidR="001740F5" w:rsidRPr="00E939BB" w:rsidRDefault="00A61DC8" w:rsidP="00A61DC8">
            <w:pPr>
              <w:rPr>
                <w:szCs w:val="24"/>
              </w:rPr>
            </w:pPr>
            <w:r w:rsidRPr="004C3E86">
              <w:t>Võ Thành Phúc</w:t>
            </w:r>
          </w:p>
        </w:tc>
        <w:tc>
          <w:tcPr>
            <w:tcW w:w="1242" w:type="dxa"/>
          </w:tcPr>
          <w:p w14:paraId="57873A12" w14:textId="77777777" w:rsidR="001740F5" w:rsidRPr="00E939BB" w:rsidRDefault="00A61DC8" w:rsidP="009B4F83">
            <w:r w:rsidRPr="004C3E86">
              <w:t>Võ Thành Phúc</w:t>
            </w:r>
          </w:p>
        </w:tc>
      </w:tr>
      <w:tr w:rsidR="001740F5" w:rsidRPr="00E939BB" w14:paraId="62DAF709" w14:textId="77777777" w:rsidTr="001740F5">
        <w:tc>
          <w:tcPr>
            <w:tcW w:w="636" w:type="dxa"/>
          </w:tcPr>
          <w:p w14:paraId="155F2BB4" w14:textId="77777777" w:rsidR="001740F5" w:rsidRPr="00E939BB" w:rsidRDefault="001740F5" w:rsidP="009B4F83">
            <w:pPr>
              <w:rPr>
                <w:szCs w:val="24"/>
              </w:rPr>
            </w:pPr>
            <w:r w:rsidRPr="00E939BB">
              <w:rPr>
                <w:szCs w:val="24"/>
              </w:rPr>
              <w:t>4</w:t>
            </w:r>
          </w:p>
        </w:tc>
        <w:tc>
          <w:tcPr>
            <w:tcW w:w="1606" w:type="dxa"/>
          </w:tcPr>
          <w:p w14:paraId="7F1C5A40" w14:textId="77777777" w:rsidR="001740F5" w:rsidRPr="00E939BB" w:rsidRDefault="001740F5" w:rsidP="005C0240">
            <w:pPr>
              <w:rPr>
                <w:szCs w:val="24"/>
              </w:rPr>
            </w:pPr>
            <w:r w:rsidRPr="005C0240">
              <w:rPr>
                <w:szCs w:val="24"/>
              </w:rPr>
              <w:t xml:space="preserve">Software </w:t>
            </w:r>
            <w:r w:rsidRPr="005C0240">
              <w:rPr>
                <w:szCs w:val="24"/>
              </w:rPr>
              <w:lastRenderedPageBreak/>
              <w:t>Architecture Document</w:t>
            </w:r>
            <w:r>
              <w:rPr>
                <w:szCs w:val="24"/>
              </w:rPr>
              <w:t xml:space="preserve"> </w:t>
            </w:r>
          </w:p>
        </w:tc>
        <w:tc>
          <w:tcPr>
            <w:tcW w:w="3626" w:type="dxa"/>
          </w:tcPr>
          <w:p w14:paraId="7DBF3C7C" w14:textId="77777777" w:rsidR="001740F5" w:rsidRPr="00E939BB" w:rsidRDefault="00A61DC8" w:rsidP="00A61DC8">
            <w:pPr>
              <w:rPr>
                <w:szCs w:val="24"/>
              </w:rPr>
            </w:pPr>
            <w:r>
              <w:rPr>
                <w:szCs w:val="24"/>
              </w:rPr>
              <w:lastRenderedPageBreak/>
              <w:t>Tập tin word, m</w:t>
            </w:r>
            <w:r w:rsidRPr="00CD3C86">
              <w:t xml:space="preserve">ô tả về kiến trúc hệ </w:t>
            </w:r>
            <w:r w:rsidRPr="00CD3C86">
              <w:lastRenderedPageBreak/>
              <w:t>thống của phần mềm</w:t>
            </w:r>
          </w:p>
        </w:tc>
        <w:tc>
          <w:tcPr>
            <w:tcW w:w="1316" w:type="dxa"/>
          </w:tcPr>
          <w:p w14:paraId="2C806F56" w14:textId="77777777" w:rsidR="001740F5" w:rsidRPr="00E939BB" w:rsidRDefault="00A61DC8" w:rsidP="00A61DC8">
            <w:pPr>
              <w:rPr>
                <w:szCs w:val="24"/>
              </w:rPr>
            </w:pPr>
            <w:r w:rsidRPr="00CD3C86">
              <w:lastRenderedPageBreak/>
              <w:t>20/04/2010</w:t>
            </w:r>
          </w:p>
        </w:tc>
        <w:tc>
          <w:tcPr>
            <w:tcW w:w="754" w:type="dxa"/>
          </w:tcPr>
          <w:p w14:paraId="563C0DAF" w14:textId="77777777" w:rsidR="001740F5" w:rsidRPr="00E939BB" w:rsidRDefault="00A61DC8" w:rsidP="009B4F83">
            <w:pPr>
              <w:rPr>
                <w:szCs w:val="24"/>
              </w:rPr>
            </w:pPr>
            <w:r>
              <w:rPr>
                <w:szCs w:val="24"/>
              </w:rPr>
              <w:t>1.0</w:t>
            </w:r>
          </w:p>
        </w:tc>
        <w:tc>
          <w:tcPr>
            <w:tcW w:w="1260" w:type="dxa"/>
          </w:tcPr>
          <w:p w14:paraId="58E5CB70" w14:textId="77777777" w:rsidR="001740F5" w:rsidRPr="00E939BB" w:rsidRDefault="00A61DC8" w:rsidP="00A61DC8">
            <w:pPr>
              <w:rPr>
                <w:szCs w:val="24"/>
              </w:rPr>
            </w:pPr>
            <w:r w:rsidRPr="00CD3C86">
              <w:t xml:space="preserve">Vũ Đức </w:t>
            </w:r>
            <w:r w:rsidRPr="00CD3C86">
              <w:lastRenderedPageBreak/>
              <w:t>Toàn</w:t>
            </w:r>
          </w:p>
          <w:p w14:paraId="02BA71DD" w14:textId="77777777" w:rsidR="001740F5" w:rsidRPr="00E939BB" w:rsidRDefault="001740F5" w:rsidP="009B4F83">
            <w:pPr>
              <w:rPr>
                <w:szCs w:val="24"/>
              </w:rPr>
            </w:pPr>
          </w:p>
        </w:tc>
        <w:tc>
          <w:tcPr>
            <w:tcW w:w="1242" w:type="dxa"/>
          </w:tcPr>
          <w:p w14:paraId="45AEED86" w14:textId="77777777" w:rsidR="001740F5" w:rsidRPr="00E939BB" w:rsidRDefault="00A61DC8" w:rsidP="00A61DC8">
            <w:pPr>
              <w:rPr>
                <w:szCs w:val="24"/>
              </w:rPr>
            </w:pPr>
            <w:r w:rsidRPr="00CD3C86">
              <w:lastRenderedPageBreak/>
              <w:t xml:space="preserve">Vũ Đức </w:t>
            </w:r>
            <w:r w:rsidRPr="00CD3C86">
              <w:lastRenderedPageBreak/>
              <w:t>Toàn</w:t>
            </w:r>
          </w:p>
        </w:tc>
      </w:tr>
      <w:tr w:rsidR="001740F5" w:rsidRPr="00E939BB" w14:paraId="7982D3F5" w14:textId="77777777" w:rsidTr="001740F5">
        <w:tc>
          <w:tcPr>
            <w:tcW w:w="636" w:type="dxa"/>
          </w:tcPr>
          <w:p w14:paraId="0543FE72" w14:textId="49DD6506" w:rsidR="001740F5" w:rsidRPr="00E939BB" w:rsidRDefault="001740F5" w:rsidP="009B4F83">
            <w:pPr>
              <w:rPr>
                <w:szCs w:val="24"/>
              </w:rPr>
            </w:pPr>
            <w:r w:rsidRPr="00E939BB">
              <w:rPr>
                <w:szCs w:val="24"/>
              </w:rPr>
              <w:lastRenderedPageBreak/>
              <w:t>5</w:t>
            </w:r>
          </w:p>
        </w:tc>
        <w:tc>
          <w:tcPr>
            <w:tcW w:w="1606" w:type="dxa"/>
          </w:tcPr>
          <w:p w14:paraId="1C851DA7" w14:textId="77777777" w:rsidR="001740F5" w:rsidRPr="00E939BB" w:rsidRDefault="001740F5" w:rsidP="005C0240">
            <w:pPr>
              <w:rPr>
                <w:szCs w:val="24"/>
              </w:rPr>
            </w:pPr>
            <w:r>
              <w:rPr>
                <w:szCs w:val="24"/>
              </w:rPr>
              <w:t>Configuration Plan</w:t>
            </w:r>
          </w:p>
        </w:tc>
        <w:tc>
          <w:tcPr>
            <w:tcW w:w="3626" w:type="dxa"/>
          </w:tcPr>
          <w:p w14:paraId="39CF5906" w14:textId="77777777" w:rsidR="00E362C3" w:rsidRDefault="00A61DC8" w:rsidP="00E362C3">
            <w:r>
              <w:rPr>
                <w:szCs w:val="24"/>
              </w:rPr>
              <w:t xml:space="preserve">Tập tin word, </w:t>
            </w:r>
            <w:r w:rsidR="00E362C3">
              <w:t>liệt kê danh sách các tài liệu trong đồ án cần quản lý và các hoạt đông căn bản mà những thành viên trong nhóm quản lý cấu hình cần thực hiện.</w:t>
            </w:r>
          </w:p>
          <w:p w14:paraId="62970E59" w14:textId="77777777" w:rsidR="001740F5" w:rsidRPr="00E939BB" w:rsidRDefault="001740F5" w:rsidP="009B4F83">
            <w:pPr>
              <w:rPr>
                <w:szCs w:val="24"/>
              </w:rPr>
            </w:pPr>
          </w:p>
        </w:tc>
        <w:tc>
          <w:tcPr>
            <w:tcW w:w="1316" w:type="dxa"/>
          </w:tcPr>
          <w:p w14:paraId="580E5DFF" w14:textId="77777777" w:rsidR="001740F5" w:rsidRPr="00E939BB" w:rsidRDefault="00A61DC8" w:rsidP="009B4F83">
            <w:pPr>
              <w:rPr>
                <w:szCs w:val="24"/>
              </w:rPr>
            </w:pPr>
            <w:r>
              <w:rPr>
                <w:szCs w:val="24"/>
              </w:rPr>
              <w:t>24/04/2010</w:t>
            </w:r>
          </w:p>
        </w:tc>
        <w:tc>
          <w:tcPr>
            <w:tcW w:w="754" w:type="dxa"/>
          </w:tcPr>
          <w:p w14:paraId="3A38EE88" w14:textId="77777777" w:rsidR="001740F5" w:rsidRPr="00E939BB" w:rsidRDefault="00E362C3" w:rsidP="009B4F83">
            <w:pPr>
              <w:rPr>
                <w:szCs w:val="24"/>
              </w:rPr>
            </w:pPr>
            <w:r>
              <w:rPr>
                <w:szCs w:val="24"/>
              </w:rPr>
              <w:t>1.0</w:t>
            </w:r>
          </w:p>
        </w:tc>
        <w:tc>
          <w:tcPr>
            <w:tcW w:w="1260" w:type="dxa"/>
          </w:tcPr>
          <w:p w14:paraId="3523AAA7" w14:textId="77777777" w:rsidR="001740F5" w:rsidRPr="00E939BB" w:rsidRDefault="00E362C3" w:rsidP="009B4F83">
            <w:pPr>
              <w:rPr>
                <w:szCs w:val="24"/>
              </w:rPr>
            </w:pPr>
            <w:r>
              <w:rPr>
                <w:szCs w:val="24"/>
              </w:rPr>
              <w:t>Trương Ngọc Tuấn</w:t>
            </w:r>
          </w:p>
        </w:tc>
        <w:tc>
          <w:tcPr>
            <w:tcW w:w="1242" w:type="dxa"/>
          </w:tcPr>
          <w:p w14:paraId="34569AF1" w14:textId="77777777" w:rsidR="001740F5" w:rsidRPr="00E939BB" w:rsidRDefault="00E362C3" w:rsidP="009B4F83">
            <w:pPr>
              <w:rPr>
                <w:szCs w:val="24"/>
              </w:rPr>
            </w:pPr>
            <w:r>
              <w:rPr>
                <w:szCs w:val="24"/>
              </w:rPr>
              <w:t>Trương Ngọc Tuấn</w:t>
            </w:r>
          </w:p>
        </w:tc>
      </w:tr>
      <w:tr w:rsidR="001740F5" w:rsidRPr="00E939BB" w14:paraId="56473223" w14:textId="77777777" w:rsidTr="001740F5">
        <w:tc>
          <w:tcPr>
            <w:tcW w:w="636" w:type="dxa"/>
          </w:tcPr>
          <w:p w14:paraId="2B0A57FD" w14:textId="77777777" w:rsidR="001740F5" w:rsidRPr="00E939BB" w:rsidRDefault="001740F5" w:rsidP="009B4F83">
            <w:pPr>
              <w:rPr>
                <w:szCs w:val="24"/>
              </w:rPr>
            </w:pPr>
            <w:r w:rsidRPr="00E939BB">
              <w:rPr>
                <w:szCs w:val="24"/>
              </w:rPr>
              <w:t>6</w:t>
            </w:r>
          </w:p>
        </w:tc>
        <w:tc>
          <w:tcPr>
            <w:tcW w:w="1606" w:type="dxa"/>
          </w:tcPr>
          <w:p w14:paraId="46DE53A9" w14:textId="4765266E" w:rsidR="001740F5" w:rsidRPr="00E939BB" w:rsidRDefault="001740F5" w:rsidP="009B6839">
            <w:pPr>
              <w:rPr>
                <w:szCs w:val="24"/>
              </w:rPr>
            </w:pPr>
            <w:r>
              <w:rPr>
                <w:szCs w:val="24"/>
              </w:rPr>
              <w:t>Detailed</w:t>
            </w:r>
            <w:r w:rsidR="00A61DC8">
              <w:rPr>
                <w:szCs w:val="24"/>
              </w:rPr>
              <w:t xml:space="preserve"> </w:t>
            </w:r>
            <w:r>
              <w:rPr>
                <w:szCs w:val="24"/>
              </w:rPr>
              <w:t xml:space="preserve">Design </w:t>
            </w:r>
            <w:del w:id="195" w:author="TNT" w:date="2010-05-04T19:13:00Z">
              <w:r w:rsidDel="009B6839">
                <w:rPr>
                  <w:szCs w:val="24"/>
                </w:rPr>
                <w:delText>Version</w:delText>
              </w:r>
            </w:del>
          </w:p>
        </w:tc>
        <w:tc>
          <w:tcPr>
            <w:tcW w:w="3626" w:type="dxa"/>
          </w:tcPr>
          <w:p w14:paraId="5A3C5090" w14:textId="77777777" w:rsidR="001740F5" w:rsidRPr="00E939BB" w:rsidRDefault="00E362C3" w:rsidP="00E362C3">
            <w:pPr>
              <w:rPr>
                <w:szCs w:val="24"/>
              </w:rPr>
            </w:pPr>
            <w:r>
              <w:rPr>
                <w:szCs w:val="24"/>
              </w:rPr>
              <w:t xml:space="preserve">Tập tin word, </w:t>
            </w:r>
            <w:r w:rsidRPr="00E362C3">
              <w:t>chỉ ra được những thông tin nền tảng cho project và  nó mô tả chi tiết bảng thiết kế</w:t>
            </w:r>
          </w:p>
        </w:tc>
        <w:tc>
          <w:tcPr>
            <w:tcW w:w="1316" w:type="dxa"/>
          </w:tcPr>
          <w:p w14:paraId="56EB79CE" w14:textId="77777777" w:rsidR="001740F5" w:rsidRPr="00E939BB" w:rsidRDefault="00E362C3" w:rsidP="009B4F83">
            <w:pPr>
              <w:rPr>
                <w:szCs w:val="24"/>
              </w:rPr>
            </w:pPr>
            <w:r>
              <w:rPr>
                <w:szCs w:val="24"/>
              </w:rPr>
              <w:t>22/04/2010</w:t>
            </w:r>
          </w:p>
        </w:tc>
        <w:tc>
          <w:tcPr>
            <w:tcW w:w="754" w:type="dxa"/>
          </w:tcPr>
          <w:p w14:paraId="22ACB758" w14:textId="77777777" w:rsidR="001740F5" w:rsidRPr="00E939BB" w:rsidRDefault="00E362C3" w:rsidP="009B4F83">
            <w:pPr>
              <w:rPr>
                <w:szCs w:val="24"/>
              </w:rPr>
            </w:pPr>
            <w:r>
              <w:rPr>
                <w:szCs w:val="24"/>
              </w:rPr>
              <w:t>2.0</w:t>
            </w:r>
          </w:p>
        </w:tc>
        <w:tc>
          <w:tcPr>
            <w:tcW w:w="1260" w:type="dxa"/>
          </w:tcPr>
          <w:p w14:paraId="570266D6" w14:textId="77777777" w:rsidR="001740F5" w:rsidRPr="00E939BB" w:rsidRDefault="00E362C3" w:rsidP="009B4F83">
            <w:pPr>
              <w:rPr>
                <w:szCs w:val="24"/>
              </w:rPr>
            </w:pPr>
            <w:r>
              <w:rPr>
                <w:szCs w:val="24"/>
              </w:rPr>
              <w:t>Võ Tấn Thuận</w:t>
            </w:r>
          </w:p>
        </w:tc>
        <w:tc>
          <w:tcPr>
            <w:tcW w:w="1242" w:type="dxa"/>
          </w:tcPr>
          <w:p w14:paraId="122FFE9B" w14:textId="77777777" w:rsidR="001740F5" w:rsidRPr="00E939BB" w:rsidRDefault="00E362C3" w:rsidP="009B4F83">
            <w:pPr>
              <w:rPr>
                <w:szCs w:val="24"/>
              </w:rPr>
            </w:pPr>
            <w:r>
              <w:rPr>
                <w:szCs w:val="24"/>
              </w:rPr>
              <w:t>Võ Tấn Thuận</w:t>
            </w:r>
          </w:p>
        </w:tc>
      </w:tr>
      <w:tr w:rsidR="001740F5" w:rsidRPr="00E939BB" w14:paraId="07B57E90" w14:textId="77777777" w:rsidTr="001740F5">
        <w:tc>
          <w:tcPr>
            <w:tcW w:w="636" w:type="dxa"/>
          </w:tcPr>
          <w:p w14:paraId="045B3A8A" w14:textId="77777777" w:rsidR="001740F5" w:rsidRPr="00E939BB" w:rsidRDefault="001740F5" w:rsidP="009B4F83">
            <w:pPr>
              <w:rPr>
                <w:szCs w:val="24"/>
              </w:rPr>
            </w:pPr>
            <w:r w:rsidRPr="00E939BB">
              <w:rPr>
                <w:szCs w:val="24"/>
              </w:rPr>
              <w:t>7</w:t>
            </w:r>
          </w:p>
        </w:tc>
        <w:tc>
          <w:tcPr>
            <w:tcW w:w="1606" w:type="dxa"/>
          </w:tcPr>
          <w:p w14:paraId="3AE18119" w14:textId="77777777" w:rsidR="001740F5" w:rsidRPr="00E939BB" w:rsidRDefault="001740F5" w:rsidP="009B4F83">
            <w:pPr>
              <w:rPr>
                <w:szCs w:val="24"/>
              </w:rPr>
            </w:pPr>
            <w:r w:rsidRPr="00E939BB">
              <w:rPr>
                <w:szCs w:val="24"/>
              </w:rPr>
              <w:t>Source Code</w:t>
            </w:r>
          </w:p>
        </w:tc>
        <w:tc>
          <w:tcPr>
            <w:tcW w:w="3626" w:type="dxa"/>
          </w:tcPr>
          <w:p w14:paraId="78226210" w14:textId="77777777" w:rsidR="001740F5" w:rsidRPr="00E939BB" w:rsidRDefault="00E362C3" w:rsidP="009B4F83">
            <w:pPr>
              <w:rPr>
                <w:szCs w:val="24"/>
              </w:rPr>
            </w:pPr>
            <w:r>
              <w:rPr>
                <w:szCs w:val="24"/>
              </w:rPr>
              <w:t>Là những tập tin Project trong Visual Studio 2008</w:t>
            </w:r>
          </w:p>
        </w:tc>
        <w:tc>
          <w:tcPr>
            <w:tcW w:w="1316" w:type="dxa"/>
          </w:tcPr>
          <w:p w14:paraId="5A18F2AD" w14:textId="77777777" w:rsidR="001740F5" w:rsidRPr="00E939BB" w:rsidRDefault="00E362C3" w:rsidP="009B4F83">
            <w:pPr>
              <w:rPr>
                <w:szCs w:val="24"/>
              </w:rPr>
            </w:pPr>
            <w:r>
              <w:rPr>
                <w:szCs w:val="24"/>
              </w:rPr>
              <w:t>20/04/2010</w:t>
            </w:r>
          </w:p>
        </w:tc>
        <w:tc>
          <w:tcPr>
            <w:tcW w:w="754" w:type="dxa"/>
          </w:tcPr>
          <w:p w14:paraId="0A22C239" w14:textId="77777777" w:rsidR="001740F5" w:rsidRPr="00E939BB" w:rsidRDefault="001740F5" w:rsidP="009B4F83">
            <w:pPr>
              <w:rPr>
                <w:szCs w:val="24"/>
              </w:rPr>
            </w:pPr>
          </w:p>
        </w:tc>
        <w:tc>
          <w:tcPr>
            <w:tcW w:w="1260" w:type="dxa"/>
          </w:tcPr>
          <w:p w14:paraId="7281C358" w14:textId="77777777" w:rsidR="001740F5" w:rsidRPr="00E939BB" w:rsidRDefault="00E362C3" w:rsidP="009B4F83">
            <w:pPr>
              <w:rPr>
                <w:szCs w:val="24"/>
              </w:rPr>
            </w:pPr>
            <w:r>
              <w:rPr>
                <w:szCs w:val="24"/>
              </w:rPr>
              <w:t>Vòng Sĩ Kịt</w:t>
            </w:r>
          </w:p>
        </w:tc>
        <w:tc>
          <w:tcPr>
            <w:tcW w:w="1242" w:type="dxa"/>
          </w:tcPr>
          <w:p w14:paraId="77300179" w14:textId="77777777" w:rsidR="001740F5" w:rsidRPr="00E939BB" w:rsidRDefault="00E362C3" w:rsidP="009B4F83">
            <w:pPr>
              <w:rPr>
                <w:szCs w:val="24"/>
              </w:rPr>
            </w:pPr>
            <w:r>
              <w:rPr>
                <w:szCs w:val="24"/>
              </w:rPr>
              <w:t>Vòng Sĩ Kịt</w:t>
            </w:r>
          </w:p>
        </w:tc>
      </w:tr>
      <w:tr w:rsidR="003F2482" w:rsidRPr="00E939BB" w14:paraId="46B580CD" w14:textId="77777777" w:rsidTr="001740F5">
        <w:trPr>
          <w:ins w:id="196" w:author="TNT" w:date="2010-05-06T10:47:00Z"/>
        </w:trPr>
        <w:tc>
          <w:tcPr>
            <w:tcW w:w="636" w:type="dxa"/>
          </w:tcPr>
          <w:p w14:paraId="11D13180" w14:textId="3C1B0B0B" w:rsidR="003F2482" w:rsidRPr="00E939BB" w:rsidRDefault="003F2482" w:rsidP="009B4F83">
            <w:pPr>
              <w:rPr>
                <w:ins w:id="197" w:author="TNT" w:date="2010-05-06T10:47:00Z"/>
                <w:szCs w:val="24"/>
              </w:rPr>
            </w:pPr>
            <w:ins w:id="198" w:author="TNT" w:date="2010-05-06T10:47:00Z">
              <w:r>
                <w:rPr>
                  <w:szCs w:val="24"/>
                </w:rPr>
                <w:t>8</w:t>
              </w:r>
            </w:ins>
          </w:p>
        </w:tc>
        <w:tc>
          <w:tcPr>
            <w:tcW w:w="1606" w:type="dxa"/>
          </w:tcPr>
          <w:p w14:paraId="2164BABE" w14:textId="74838547" w:rsidR="003F2482" w:rsidRPr="00E939BB" w:rsidRDefault="003F2482" w:rsidP="009B4F83">
            <w:pPr>
              <w:rPr>
                <w:ins w:id="199" w:author="TNT" w:date="2010-05-06T10:47:00Z"/>
                <w:szCs w:val="24"/>
              </w:rPr>
            </w:pPr>
            <w:ins w:id="200" w:author="TNT" w:date="2010-05-06T10:47:00Z">
              <w:r>
                <w:rPr>
                  <w:szCs w:val="24"/>
                </w:rPr>
                <w:t>Source Code Change Log</w:t>
              </w:r>
            </w:ins>
          </w:p>
        </w:tc>
        <w:tc>
          <w:tcPr>
            <w:tcW w:w="3626" w:type="dxa"/>
          </w:tcPr>
          <w:p w14:paraId="305CCA30" w14:textId="37822F04" w:rsidR="003F2482" w:rsidRDefault="003F2482" w:rsidP="009B4F83">
            <w:pPr>
              <w:rPr>
                <w:ins w:id="201" w:author="TNT" w:date="2010-05-06T10:47:00Z"/>
                <w:szCs w:val="24"/>
              </w:rPr>
            </w:pPr>
            <w:ins w:id="202" w:author="TNT" w:date="2010-05-06T10:48:00Z">
              <w:r>
                <w:rPr>
                  <w:szCs w:val="24"/>
                </w:rPr>
                <w:t>Mô tả cụ thể những thay đổi trong Source Code</w:t>
              </w:r>
            </w:ins>
          </w:p>
        </w:tc>
        <w:tc>
          <w:tcPr>
            <w:tcW w:w="1316" w:type="dxa"/>
          </w:tcPr>
          <w:p w14:paraId="72C571FF" w14:textId="18526CF8" w:rsidR="003F2482" w:rsidRDefault="003F2482" w:rsidP="009B4F83">
            <w:pPr>
              <w:rPr>
                <w:ins w:id="203" w:author="TNT" w:date="2010-05-06T10:47:00Z"/>
                <w:szCs w:val="24"/>
              </w:rPr>
            </w:pPr>
            <w:ins w:id="204" w:author="TNT" w:date="2010-05-06T10:48:00Z">
              <w:r>
                <w:rPr>
                  <w:szCs w:val="24"/>
                </w:rPr>
                <w:t>6/5/2010</w:t>
              </w:r>
            </w:ins>
          </w:p>
        </w:tc>
        <w:tc>
          <w:tcPr>
            <w:tcW w:w="754" w:type="dxa"/>
          </w:tcPr>
          <w:p w14:paraId="1BB32652" w14:textId="2D2B28A2" w:rsidR="003F2482" w:rsidRPr="00E939BB" w:rsidRDefault="003F2482" w:rsidP="009B4F83">
            <w:pPr>
              <w:rPr>
                <w:ins w:id="205" w:author="TNT" w:date="2010-05-06T10:47:00Z"/>
                <w:szCs w:val="24"/>
              </w:rPr>
            </w:pPr>
            <w:ins w:id="206" w:author="TNT" w:date="2010-05-06T10:48:00Z">
              <w:r>
                <w:rPr>
                  <w:szCs w:val="24"/>
                </w:rPr>
                <w:t>1.0</w:t>
              </w:r>
            </w:ins>
          </w:p>
        </w:tc>
        <w:tc>
          <w:tcPr>
            <w:tcW w:w="1260" w:type="dxa"/>
          </w:tcPr>
          <w:p w14:paraId="42D1D3CF" w14:textId="6BC28DB7" w:rsidR="003F2482" w:rsidRDefault="003F2482" w:rsidP="009B4F83">
            <w:pPr>
              <w:rPr>
                <w:ins w:id="207" w:author="TNT" w:date="2010-05-06T10:47:00Z"/>
                <w:szCs w:val="24"/>
              </w:rPr>
            </w:pPr>
            <w:ins w:id="208" w:author="TNT" w:date="2010-05-06T10:48:00Z">
              <w:r>
                <w:rPr>
                  <w:szCs w:val="24"/>
                </w:rPr>
                <w:t>Trương Ngọc Tuấn</w:t>
              </w:r>
            </w:ins>
          </w:p>
        </w:tc>
        <w:tc>
          <w:tcPr>
            <w:tcW w:w="1242" w:type="dxa"/>
          </w:tcPr>
          <w:p w14:paraId="06B772A3" w14:textId="21C38E88" w:rsidR="003F2482" w:rsidRDefault="003F2482" w:rsidP="009B4F83">
            <w:pPr>
              <w:rPr>
                <w:ins w:id="209" w:author="TNT" w:date="2010-05-06T10:47:00Z"/>
                <w:szCs w:val="24"/>
              </w:rPr>
            </w:pPr>
            <w:ins w:id="210" w:author="TNT" w:date="2010-05-06T10:48:00Z">
              <w:r>
                <w:rPr>
                  <w:szCs w:val="24"/>
                </w:rPr>
                <w:t>Vòng Sĩ Kịt</w:t>
              </w:r>
            </w:ins>
          </w:p>
        </w:tc>
      </w:tr>
    </w:tbl>
    <w:p w14:paraId="1C8250D5" w14:textId="53D08C93" w:rsidR="009B6839" w:rsidRDefault="009B6839">
      <w:pPr>
        <w:rPr>
          <w:ins w:id="211" w:author="TNT" w:date="2010-05-04T19:08:00Z"/>
        </w:rPr>
        <w:pPrChange w:id="212" w:author="TNT" w:date="2010-05-04T19:58:00Z">
          <w:pPr>
            <w:pStyle w:val="Heading3"/>
          </w:pPr>
        </w:pPrChange>
      </w:pPr>
      <w:bookmarkStart w:id="213" w:name="_Toc260002406"/>
      <w:ins w:id="214" w:author="TNT" w:date="2010-05-04T19:07:00Z">
        <w:r>
          <w:t xml:space="preserve">Mô hình </w:t>
        </w:r>
      </w:ins>
      <w:ins w:id="215" w:author="TNT" w:date="2010-05-06T10:24:00Z">
        <w:r w:rsidR="000105CE">
          <w:t>mô hình Kịt Tuấnng thay đ</w:t>
        </w:r>
      </w:ins>
    </w:p>
    <w:p w14:paraId="4AFA2501" w14:textId="676D8CE6" w:rsidR="009B6839" w:rsidRPr="009B6839" w:rsidRDefault="008918ED">
      <w:pPr>
        <w:rPr>
          <w:ins w:id="216" w:author="TNT" w:date="2010-05-04T19:07:00Z"/>
        </w:rPr>
        <w:pPrChange w:id="217" w:author="TNT" w:date="2010-05-04T19:08:00Z">
          <w:pPr>
            <w:pStyle w:val="Heading3"/>
          </w:pPr>
        </w:pPrChange>
      </w:pPr>
      <w:r>
        <w:rPr>
          <w:noProof/>
        </w:rPr>
        <mc:AlternateContent>
          <mc:Choice Requires="wpc">
            <w:drawing>
              <wp:inline distT="0" distB="0" distL="0" distR="0" wp14:editId="36B837DB">
                <wp:extent cx="5806440" cy="4361180"/>
                <wp:effectExtent l="0" t="0" r="0" b="0"/>
                <wp:docPr id="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355294" y="309195"/>
                            <a:ext cx="1590707" cy="1025842"/>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4DA65445" w14:textId="00FBAB9E" w:rsidR="00667707" w:rsidRPr="009B6839" w:rsidRDefault="00667707">
                              <w:pPr>
                                <w:jc w:val="center"/>
                                <w:rPr>
                                  <w:ins w:id="218" w:author="TNT" w:date="2010-05-04T19:09:00Z"/>
                                  <w:b/>
                                  <w:rPrChange w:id="219" w:author="TNT" w:date="2010-05-04T19:09:00Z">
                                    <w:rPr>
                                      <w:ins w:id="220" w:author="TNT" w:date="2010-05-04T19:09:00Z"/>
                                    </w:rPr>
                                  </w:rPrChange>
                                </w:rPr>
                                <w:pPrChange w:id="221" w:author="TNT" w:date="2010-05-04T19:10:00Z">
                                  <w:pPr/>
                                </w:pPrChange>
                              </w:pPr>
                              <w:ins w:id="222" w:author="TNT" w:date="2010-05-04T19:09:00Z">
                                <w:r w:rsidRPr="009B6839">
                                  <w:rPr>
                                    <w:b/>
                                    <w:rPrChange w:id="223" w:author="TNT" w:date="2010-05-04T19:09:00Z">
                                      <w:rPr/>
                                    </w:rPrChange>
                                  </w:rPr>
                                  <w:t>Plan:</w:t>
                                </w:r>
                              </w:ins>
                            </w:p>
                            <w:p w14:paraId="51F389FD" w14:textId="61C1F829" w:rsidR="00667707" w:rsidRDefault="00667707">
                              <w:pPr>
                                <w:jc w:val="center"/>
                                <w:rPr>
                                  <w:ins w:id="224" w:author="TNT" w:date="2010-05-04T19:10:00Z"/>
                                  <w:szCs w:val="24"/>
                                </w:rPr>
                                <w:pPrChange w:id="225" w:author="TNT" w:date="2010-05-04T19:10:00Z">
                                  <w:pPr/>
                                </w:pPrChange>
                              </w:pPr>
                              <w:ins w:id="226" w:author="TNT" w:date="2010-05-04T19:09:00Z">
                                <w:r>
                                  <w:rPr>
                                    <w:szCs w:val="24"/>
                                  </w:rPr>
                                  <w:t>Statement Of Work</w:t>
                                </w:r>
                              </w:ins>
                            </w:p>
                            <w:p w14:paraId="141BA90D" w14:textId="1EED700A" w:rsidR="00667707" w:rsidRDefault="00667707">
                              <w:pPr>
                                <w:jc w:val="center"/>
                                <w:rPr>
                                  <w:ins w:id="227" w:author="TNT" w:date="2010-05-04T19:12:00Z"/>
                                  <w:szCs w:val="24"/>
                                </w:rPr>
                                <w:pPrChange w:id="228" w:author="TNT" w:date="2010-05-04T19:10:00Z">
                                  <w:pPr/>
                                </w:pPrChange>
                              </w:pPr>
                              <w:ins w:id="229" w:author="TNT" w:date="2010-05-04T19:10:00Z">
                                <w:r>
                                  <w:rPr>
                                    <w:szCs w:val="24"/>
                                  </w:rPr>
                                  <w:t>Project Plan</w:t>
                                </w:r>
                              </w:ins>
                            </w:p>
                            <w:p w14:paraId="00D84B03" w14:textId="0472E919" w:rsidR="00667707" w:rsidRDefault="00667707">
                              <w:pPr>
                                <w:jc w:val="center"/>
                                <w:pPrChange w:id="230" w:author="TNT" w:date="2010-05-04T19:10:00Z">
                                  <w:pPr/>
                                </w:pPrChange>
                              </w:pPr>
                              <w:ins w:id="231" w:author="TNT" w:date="2010-05-04T19:12:00Z">
                                <w:r>
                                  <w:rPr>
                                    <w:szCs w:val="24"/>
                                  </w:rPr>
                                  <w:t>Configuration Plan</w:t>
                                </w:r>
                              </w:ins>
                            </w:p>
                          </w:txbxContent>
                        </wps:txbx>
                        <wps:bodyPr rot="0" vert="horz" wrap="square" lIns="91440" tIns="45720" rIns="91440" bIns="45720" anchor="t" anchorCtr="0" upright="1">
                          <a:noAutofit/>
                        </wps:bodyPr>
                      </wps:wsp>
                      <wps:wsp>
                        <wps:cNvPr id="3" name="AutoShape 5"/>
                        <wps:cNvSpPr>
                          <a:spLocks noChangeArrowheads="1"/>
                        </wps:cNvSpPr>
                        <wps:spPr bwMode="auto">
                          <a:xfrm>
                            <a:off x="4204011" y="1490310"/>
                            <a:ext cx="1295831" cy="723859"/>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1761AD1A" w14:textId="193A6D5A" w:rsidR="00667707" w:rsidRPr="009B6839" w:rsidRDefault="00667707">
                              <w:pPr>
                                <w:jc w:val="center"/>
                                <w:rPr>
                                  <w:b/>
                                  <w:rPrChange w:id="232" w:author="TNT" w:date="2010-05-04T19:10:00Z">
                                    <w:rPr/>
                                  </w:rPrChange>
                                </w:rPr>
                                <w:pPrChange w:id="233" w:author="TNT" w:date="2010-05-04T19:10:00Z">
                                  <w:pPr/>
                                </w:pPrChange>
                              </w:pPr>
                              <w:ins w:id="234" w:author="TNT" w:date="2010-05-04T19:10:00Z">
                                <w:r w:rsidRPr="009B6839">
                                  <w:rPr>
                                    <w:b/>
                                    <w:rPrChange w:id="235" w:author="TNT" w:date="2010-05-04T19:10:00Z">
                                      <w:rPr/>
                                    </w:rPrChange>
                                  </w:rPr>
                                  <w:t>Data</w:t>
                                </w:r>
                              </w:ins>
                            </w:p>
                          </w:txbxContent>
                        </wps:txbx>
                        <wps:bodyPr rot="0" vert="horz" wrap="square" lIns="91440" tIns="45720" rIns="91440" bIns="45720" anchor="t" anchorCtr="0" upright="1">
                          <a:noAutofit/>
                        </wps:bodyPr>
                      </wps:wsp>
                      <wps:wsp>
                        <wps:cNvPr id="4" name="AutoShape 6"/>
                        <wps:cNvSpPr>
                          <a:spLocks noChangeArrowheads="1"/>
                        </wps:cNvSpPr>
                        <wps:spPr bwMode="auto">
                          <a:xfrm>
                            <a:off x="488745" y="2218904"/>
                            <a:ext cx="2174146" cy="1237681"/>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154A4012" w14:textId="61A2D8EA" w:rsidR="00667707" w:rsidRDefault="00667707">
                              <w:pPr>
                                <w:jc w:val="center"/>
                                <w:rPr>
                                  <w:ins w:id="236" w:author="TNT" w:date="2010-05-04T19:11:00Z"/>
                                  <w:b/>
                                </w:rPr>
                                <w:pPrChange w:id="237" w:author="TNT" w:date="2010-05-04T19:10:00Z">
                                  <w:pPr/>
                                </w:pPrChange>
                              </w:pPr>
                              <w:ins w:id="238" w:author="TNT" w:date="2010-05-04T19:11:00Z">
                                <w:r>
                                  <w:rPr>
                                    <w:b/>
                                  </w:rPr>
                                  <w:t>Design:</w:t>
                                </w:r>
                              </w:ins>
                            </w:p>
                            <w:p w14:paraId="046C7804" w14:textId="381C2339" w:rsidR="00667707" w:rsidRDefault="00667707">
                              <w:pPr>
                                <w:jc w:val="center"/>
                                <w:rPr>
                                  <w:ins w:id="239" w:author="TNT" w:date="2010-05-04T19:11:00Z"/>
                                  <w:szCs w:val="24"/>
                                </w:rPr>
                                <w:pPrChange w:id="240" w:author="TNT" w:date="2010-05-04T19:10:00Z">
                                  <w:pPr/>
                                </w:pPrChange>
                              </w:pPr>
                              <w:ins w:id="241" w:author="TNT" w:date="2010-05-04T19:12:00Z">
                                <w:r w:rsidRPr="005C0240">
                                  <w:rPr>
                                    <w:szCs w:val="24"/>
                                  </w:rPr>
                                  <w:t>Software Architecture Document</w:t>
                                </w:r>
                              </w:ins>
                            </w:p>
                            <w:p w14:paraId="09ABE520" w14:textId="23190994" w:rsidR="00667707" w:rsidRDefault="00667707">
                              <w:pPr>
                                <w:jc w:val="center"/>
                                <w:pPrChange w:id="242" w:author="TNT" w:date="2010-05-04T19:10:00Z">
                                  <w:pPr/>
                                </w:pPrChange>
                              </w:pPr>
                              <w:ins w:id="243" w:author="TNT" w:date="2010-05-04T19:13:00Z">
                                <w:r>
                                  <w:rPr>
                                    <w:szCs w:val="24"/>
                                  </w:rPr>
                                  <w:t>Detailed Design</w:t>
                                </w:r>
                              </w:ins>
                            </w:p>
                          </w:txbxContent>
                        </wps:txbx>
                        <wps:bodyPr rot="0" vert="horz" wrap="square" lIns="91440" tIns="45720" rIns="91440" bIns="45720" anchor="t" anchorCtr="0" upright="1">
                          <a:noAutofit/>
                        </wps:bodyPr>
                      </wps:wsp>
                      <wps:wsp>
                        <wps:cNvPr id="5" name="AutoShape 7"/>
                        <wps:cNvSpPr>
                          <a:spLocks noChangeArrowheads="1"/>
                        </wps:cNvSpPr>
                        <wps:spPr bwMode="auto">
                          <a:xfrm>
                            <a:off x="3520476" y="3071215"/>
                            <a:ext cx="1979366" cy="713041"/>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11D68F21" w14:textId="31BD0A06" w:rsidR="00667707" w:rsidRDefault="00667707">
                              <w:pPr>
                                <w:jc w:val="center"/>
                                <w:rPr>
                                  <w:ins w:id="244" w:author="TNT" w:date="2010-05-06T10:49:00Z"/>
                                  <w:b/>
                                  <w:szCs w:val="24"/>
                                </w:rPr>
                                <w:pPrChange w:id="245" w:author="TNT" w:date="2010-05-04T19:10:00Z">
                                  <w:pPr/>
                                </w:pPrChange>
                              </w:pPr>
                              <w:ins w:id="246" w:author="TNT" w:date="2010-05-04T19:13:00Z">
                                <w:r w:rsidRPr="009B6839">
                                  <w:rPr>
                                    <w:b/>
                                    <w:szCs w:val="24"/>
                                    <w:rPrChange w:id="247" w:author="TNT" w:date="2010-05-04T19:13:00Z">
                                      <w:rPr>
                                        <w:szCs w:val="24"/>
                                      </w:rPr>
                                    </w:rPrChange>
                                  </w:rPr>
                                  <w:t>Source Code</w:t>
                                </w:r>
                              </w:ins>
                            </w:p>
                            <w:p w14:paraId="663FC435" w14:textId="657D5439" w:rsidR="00667707" w:rsidRPr="003F2482" w:rsidRDefault="00667707">
                              <w:pPr>
                                <w:jc w:val="center"/>
                                <w:pPrChange w:id="248" w:author="TNT" w:date="2010-05-04T19:10:00Z">
                                  <w:pPr/>
                                </w:pPrChange>
                              </w:pPr>
                              <w:ins w:id="249" w:author="TNT" w:date="2010-05-06T10:49:00Z">
                                <w:r w:rsidRPr="003F2482">
                                  <w:rPr>
                                    <w:szCs w:val="24"/>
                                    <w:rPrChange w:id="250" w:author="TNT" w:date="2010-05-06T10:49:00Z">
                                      <w:rPr>
                                        <w:b/>
                                        <w:szCs w:val="24"/>
                                      </w:rPr>
                                    </w:rPrChange>
                                  </w:rPr>
                                  <w:t>Source Code Change Log</w:t>
                                </w:r>
                              </w:ins>
                            </w:p>
                          </w:txbxContent>
                        </wps:txbx>
                        <wps:bodyPr rot="0" vert="horz" wrap="square" lIns="91440" tIns="45720" rIns="91440" bIns="45720" anchor="t" anchorCtr="0" upright="1">
                          <a:noAutofit/>
                        </wps:bodyPr>
                      </wps:wsp>
                      <wps:wsp>
                        <wps:cNvPr id="6" name="AutoShape 8"/>
                        <wps:cNvCnPr>
                          <a:cxnSpLocks noChangeShapeType="1"/>
                          <a:stCxn id="2" idx="3"/>
                          <a:endCxn id="4" idx="0"/>
                        </wps:cNvCnPr>
                        <wps:spPr bwMode="auto">
                          <a:xfrm flipH="1">
                            <a:off x="1575818" y="822116"/>
                            <a:ext cx="370183" cy="1396788"/>
                          </a:xfrm>
                          <a:prstGeom prst="curvedConnector4">
                            <a:avLst>
                              <a:gd name="adj1" fmla="val -61753"/>
                              <a:gd name="adj2" fmla="val 68361"/>
                            </a:avLst>
                          </a:prstGeom>
                          <a:noFill/>
                          <a:ln w="9525">
                            <a:solidFill>
                              <a:srgbClr xmlns:a14="http://schemas.microsoft.com/office/drawing/2010/main" val="000000" mc:Ignorable=""/>
                            </a:solidFill>
                            <a:round/>
                            <a:headEnd/>
                            <a:tailEnd type="triangle" w="med" len="med"/>
                          </a:ln>
                          <a:extLst>
                            <a:ext uri="{909E8E84-426E-40DD-AFC4-6F175D3DCCD1}">
                              <a14:hiddenFill xmlns:a14="http://schemas.microsoft.com/office/drawing/2010/main">
                                <a:noFill/>
                              </a14:hiddenFill>
                            </a:ext>
                          </a:extLst>
                        </wps:spPr>
                        <wps:bodyPr/>
                      </wps:wsp>
                      <wps:wsp>
                        <wps:cNvPr id="7" name="AutoShape 9"/>
                        <wps:cNvCnPr>
                          <a:cxnSpLocks noChangeShapeType="1"/>
                          <a:stCxn id="4" idx="3"/>
                          <a:endCxn id="3" idx="2"/>
                        </wps:cNvCnPr>
                        <wps:spPr bwMode="auto">
                          <a:xfrm flipV="1">
                            <a:off x="2662891" y="2214169"/>
                            <a:ext cx="2189036" cy="623576"/>
                          </a:xfrm>
                          <a:prstGeom prst="curvedConnector2">
                            <a:avLst/>
                          </a:prstGeom>
                          <a:noFill/>
                          <a:ln w="9525">
                            <a:solidFill>
                              <a:srgbClr xmlns:a14="http://schemas.microsoft.com/office/drawing/2010/main" val="000000" mc:Ignorable=""/>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AutoShape 10"/>
                        <wps:cNvCnPr>
                          <a:cxnSpLocks noChangeShapeType="1"/>
                          <a:stCxn id="4" idx="3"/>
                          <a:endCxn id="5" idx="1"/>
                        </wps:cNvCnPr>
                        <wps:spPr bwMode="auto">
                          <a:xfrm>
                            <a:off x="2662891" y="2837745"/>
                            <a:ext cx="857585" cy="589991"/>
                          </a:xfrm>
                          <a:prstGeom prst="curvedConnector3">
                            <a:avLst>
                              <a:gd name="adj1" fmla="val 50000"/>
                            </a:avLst>
                          </a:prstGeom>
                          <a:noFill/>
                          <a:ln w="9525">
                            <a:solidFill>
                              <a:srgbClr xmlns:a14="http://schemas.microsoft.com/office/drawing/2010/main" val="000000" mc:Ignorable=""/>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AutoShape 4"/>
                        <wps:cNvSpPr>
                          <a:spLocks noChangeArrowheads="1"/>
                        </wps:cNvSpPr>
                        <wps:spPr bwMode="auto">
                          <a:xfrm>
                            <a:off x="2532675" y="180000"/>
                            <a:ext cx="1590707" cy="801075"/>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15B78819" w14:textId="589C3C5E" w:rsidR="00AC632B" w:rsidRDefault="00CD0FF1" w:rsidP="00AC632B">
                              <w:pPr>
                                <w:pStyle w:val="NormalWeb"/>
                                <w:spacing w:before="0" w:beforeAutospacing="0" w:after="0" w:afterAutospacing="0" w:line="360" w:lineRule="auto"/>
                                <w:jc w:val="center"/>
                              </w:pPr>
                              <w:ins w:id="251" w:author="TNT" w:date="2010-05-08T23:46:00Z">
                                <w:r>
                                  <w:rPr>
                                    <w:rFonts w:eastAsia="Times New Roman"/>
                                    <w:b/>
                                    <w:bCs/>
                                    <w:color w:val="008080"/>
                                    <w:sz w:val="22"/>
                                    <w:szCs w:val="22"/>
                                    <w:u w:val="single"/>
                                  </w:rPr>
                                  <w:t>Requirement:</w:t>
                                </w:r>
                              </w:ins>
                            </w:p>
                            <w:p w14:paraId="42082453" w14:textId="77777777" w:rsidR="00CD0FF1" w:rsidRDefault="00CD0FF1" w:rsidP="00CD0FF1">
                              <w:pPr>
                                <w:jc w:val="center"/>
                                <w:rPr>
                                  <w:ins w:id="252" w:author="TNT" w:date="2010-05-08T23:46:00Z"/>
                                  <w:szCs w:val="24"/>
                                </w:rPr>
                              </w:pPr>
                              <w:ins w:id="253" w:author="TNT" w:date="2010-05-08T23:46:00Z">
                                <w:r>
                                  <w:rPr>
                                    <w:szCs w:val="24"/>
                                  </w:rPr>
                                  <w:t>Requirement Specification</w:t>
                                </w:r>
                              </w:ins>
                            </w:p>
                            <w:p w14:paraId="55444252" w14:textId="49040DB0" w:rsidR="00AC632B" w:rsidRDefault="00AC632B" w:rsidP="00CD0FF1">
                              <w:pPr>
                                <w:pStyle w:val="NormalWeb"/>
                                <w:spacing w:before="0" w:beforeAutospacing="0" w:after="0" w:afterAutospacing="0" w:line="360" w:lineRule="auto"/>
                                <w:pPrChange w:id="254" w:author="TNT" w:date="2010-05-08T23:47:00Z">
                                  <w:pPr>
                                    <w:pStyle w:val="NormalWeb"/>
                                    <w:spacing w:before="0" w:beforeAutospacing="0" w:after="0" w:afterAutospacing="0" w:line="360" w:lineRule="auto"/>
                                    <w:jc w:val="center"/>
                                  </w:pPr>
                                </w:pPrChange>
                              </w:pPr>
                            </w:p>
                          </w:txbxContent>
                        </wps:txbx>
                        <wps:bodyPr rot="0" vert="horz" wrap="square" lIns="91440" tIns="45720" rIns="91440" bIns="45720" anchor="t" anchorCtr="0" upright="1">
                          <a:noAutofit/>
                        </wps:bodyPr>
                      </wps:wsp>
                      <wps:wsp>
                        <wps:cNvPr id="11" name="Curved Connector 11"/>
                        <wps:cNvCnPr/>
                        <wps:spPr>
                          <a:xfrm rot="10800000" flipV="1">
                            <a:off x="1575818" y="981075"/>
                            <a:ext cx="1719832" cy="123309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26" editas="canvas" style="width:457.2pt;height:343.4pt;mso-position-horizontal-relative:char;mso-position-vertical-relative:line" coordsize="58064,4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">
                <v:rect id="_x0000_s1027" style="position:absolute;width:58064;height:43611;visibility:visible;mso-wrap-style:square" filled="f" stroked="f"/>
                <v:shapetype id="_x0000_t109" coordsize="21600,21600" o:spt="109" path="m,l,21600r21600,l21600,xe">
                  <v:stroke joinstyle="miter"/>
                  <v:path gradientshapeok="t" o:connecttype="rect"/>
                </v:shapetype>
                <v:shape id="AutoShape 4" o:spid="_x0000_s1028" type="#_x0000_t109" style="position:absolute;left:3552;top:3091;width:15908;height:10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CMMA&#10;AADaAAAADwAAAGRycy9kb3ducmV2LnhtbESPT4vCMBTE78J+h/AWvIim/lmRahQRKnrwYNeLt2fz&#10;ti3bvJQm1vrtzcKCx2HmN8OsNp2pREuNKy0rGI8iEMSZ1SXnCi7fyXABwnlkjZVlUvAkB5v1R2+F&#10;sbYPPlOb+lyEEnYxKii8r2MpXVaQQTeyNXHwfmxj0AfZ5FI3+AjlppKTKJpLgyWHhQJr2hWU/aZ3&#10;o2CyGKR7PiWH2e2oE/waX9vB9KhU/7PbLkF46vw7/E8fdODg70q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BCMMAAADaAAAADwAAAAAAAAAAAAAAAACYAgAAZHJzL2Rv&#10;d25yZXYueG1sUEsFBgAAAAAEAAQA9QAAAIgDAAAAAA==&#10;">
                  <v:textbox>
                    <w:txbxContent>
                      <w:p w14:paraId="4DA65445" w14:textId="00FBAB9E" w:rsidR="00667707" w:rsidRPr="009B6839" w:rsidRDefault="00667707">
                        <w:pPr>
                          <w:jc w:val="center"/>
                          <w:rPr>
                            <w:ins w:id="255" w:author="TNT" w:date="2010-05-04T19:09:00Z"/>
                            <w:b/>
                            <w:rPrChange w:id="256" w:author="TNT" w:date="2010-05-04T19:09:00Z">
                              <w:rPr>
                                <w:ins w:id="257" w:author="TNT" w:date="2010-05-04T19:09:00Z"/>
                              </w:rPr>
                            </w:rPrChange>
                          </w:rPr>
                          <w:pPrChange w:id="258" w:author="TNT" w:date="2010-05-04T19:10:00Z">
                            <w:pPr/>
                          </w:pPrChange>
                        </w:pPr>
                        <w:ins w:id="259" w:author="TNT" w:date="2010-05-04T19:09:00Z">
                          <w:r w:rsidRPr="009B6839">
                            <w:rPr>
                              <w:b/>
                              <w:rPrChange w:id="260" w:author="TNT" w:date="2010-05-04T19:09:00Z">
                                <w:rPr/>
                              </w:rPrChange>
                            </w:rPr>
                            <w:t>Plan:</w:t>
                          </w:r>
                        </w:ins>
                      </w:p>
                      <w:p w14:paraId="51F389FD" w14:textId="61C1F829" w:rsidR="00667707" w:rsidRDefault="00667707">
                        <w:pPr>
                          <w:jc w:val="center"/>
                          <w:rPr>
                            <w:ins w:id="261" w:author="TNT" w:date="2010-05-04T19:10:00Z"/>
                            <w:szCs w:val="24"/>
                          </w:rPr>
                          <w:pPrChange w:id="262" w:author="TNT" w:date="2010-05-04T19:10:00Z">
                            <w:pPr/>
                          </w:pPrChange>
                        </w:pPr>
                        <w:ins w:id="263" w:author="TNT" w:date="2010-05-04T19:09:00Z">
                          <w:r>
                            <w:rPr>
                              <w:szCs w:val="24"/>
                            </w:rPr>
                            <w:t>Statement Of Work</w:t>
                          </w:r>
                        </w:ins>
                      </w:p>
                      <w:p w14:paraId="141BA90D" w14:textId="1EED700A" w:rsidR="00667707" w:rsidRDefault="00667707">
                        <w:pPr>
                          <w:jc w:val="center"/>
                          <w:rPr>
                            <w:ins w:id="264" w:author="TNT" w:date="2010-05-04T19:12:00Z"/>
                            <w:szCs w:val="24"/>
                          </w:rPr>
                          <w:pPrChange w:id="265" w:author="TNT" w:date="2010-05-04T19:10:00Z">
                            <w:pPr/>
                          </w:pPrChange>
                        </w:pPr>
                        <w:ins w:id="266" w:author="TNT" w:date="2010-05-04T19:10:00Z">
                          <w:r>
                            <w:rPr>
                              <w:szCs w:val="24"/>
                            </w:rPr>
                            <w:t>Project Plan</w:t>
                          </w:r>
                        </w:ins>
                      </w:p>
                      <w:p w14:paraId="00D84B03" w14:textId="0472E919" w:rsidR="00667707" w:rsidRDefault="00667707">
                        <w:pPr>
                          <w:jc w:val="center"/>
                          <w:pPrChange w:id="267" w:author="TNT" w:date="2010-05-04T19:10:00Z">
                            <w:pPr/>
                          </w:pPrChange>
                        </w:pPr>
                        <w:ins w:id="268" w:author="TNT" w:date="2010-05-04T19:12:00Z">
                          <w:r>
                            <w:rPr>
                              <w:szCs w:val="24"/>
                            </w:rPr>
                            <w:t>Configuration Plan</w:t>
                          </w:r>
                        </w:ins>
                      </w:p>
                    </w:txbxContent>
                  </v:textbox>
                </v:shape>
                <v:shape id="AutoShape 5" o:spid="_x0000_s1029" type="#_x0000_t109" style="position:absolute;left:42040;top:14903;width:12958;height:7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14:paraId="1761AD1A" w14:textId="193A6D5A" w:rsidR="00667707" w:rsidRPr="009B6839" w:rsidRDefault="00667707">
                        <w:pPr>
                          <w:jc w:val="center"/>
                          <w:rPr>
                            <w:b/>
                            <w:rPrChange w:id="269" w:author="TNT" w:date="2010-05-04T19:10:00Z">
                              <w:rPr/>
                            </w:rPrChange>
                          </w:rPr>
                          <w:pPrChange w:id="270" w:author="TNT" w:date="2010-05-04T19:10:00Z">
                            <w:pPr/>
                          </w:pPrChange>
                        </w:pPr>
                        <w:ins w:id="271" w:author="TNT" w:date="2010-05-04T19:10:00Z">
                          <w:r w:rsidRPr="009B6839">
                            <w:rPr>
                              <w:b/>
                              <w:rPrChange w:id="272" w:author="TNT" w:date="2010-05-04T19:10:00Z">
                                <w:rPr/>
                              </w:rPrChange>
                            </w:rPr>
                            <w:t>Data</w:t>
                          </w:r>
                        </w:ins>
                      </w:p>
                    </w:txbxContent>
                  </v:textbox>
                </v:shape>
                <v:shape id="AutoShape 6" o:spid="_x0000_s1030" type="#_x0000_t109" style="position:absolute;left:4887;top:22189;width:21741;height:1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14:paraId="154A4012" w14:textId="61A2D8EA" w:rsidR="00667707" w:rsidRDefault="00667707">
                        <w:pPr>
                          <w:jc w:val="center"/>
                          <w:rPr>
                            <w:ins w:id="273" w:author="TNT" w:date="2010-05-04T19:11:00Z"/>
                            <w:b/>
                          </w:rPr>
                          <w:pPrChange w:id="274" w:author="TNT" w:date="2010-05-04T19:10:00Z">
                            <w:pPr/>
                          </w:pPrChange>
                        </w:pPr>
                        <w:ins w:id="275" w:author="TNT" w:date="2010-05-04T19:11:00Z">
                          <w:r>
                            <w:rPr>
                              <w:b/>
                            </w:rPr>
                            <w:t>Design:</w:t>
                          </w:r>
                        </w:ins>
                      </w:p>
                      <w:p w14:paraId="046C7804" w14:textId="381C2339" w:rsidR="00667707" w:rsidRDefault="00667707">
                        <w:pPr>
                          <w:jc w:val="center"/>
                          <w:rPr>
                            <w:ins w:id="276" w:author="TNT" w:date="2010-05-04T19:11:00Z"/>
                            <w:szCs w:val="24"/>
                          </w:rPr>
                          <w:pPrChange w:id="277" w:author="TNT" w:date="2010-05-04T19:10:00Z">
                            <w:pPr/>
                          </w:pPrChange>
                        </w:pPr>
                        <w:ins w:id="278" w:author="TNT" w:date="2010-05-04T19:12:00Z">
                          <w:r w:rsidRPr="005C0240">
                            <w:rPr>
                              <w:szCs w:val="24"/>
                            </w:rPr>
                            <w:t>Software Architecture Document</w:t>
                          </w:r>
                        </w:ins>
                      </w:p>
                      <w:p w14:paraId="09ABE520" w14:textId="23190994" w:rsidR="00667707" w:rsidRDefault="00667707">
                        <w:pPr>
                          <w:jc w:val="center"/>
                          <w:pPrChange w:id="279" w:author="TNT" w:date="2010-05-04T19:10:00Z">
                            <w:pPr/>
                          </w:pPrChange>
                        </w:pPr>
                        <w:ins w:id="280" w:author="TNT" w:date="2010-05-04T19:13:00Z">
                          <w:r>
                            <w:rPr>
                              <w:szCs w:val="24"/>
                            </w:rPr>
                            <w:t>Detailed Design</w:t>
                          </w:r>
                        </w:ins>
                      </w:p>
                    </w:txbxContent>
                  </v:textbox>
                </v:shape>
                <v:shape id="AutoShape 7" o:spid="_x0000_s1031" type="#_x0000_t109" style="position:absolute;left:35204;top:30712;width:19794;height:7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ZfMUA&#10;AADaAAAADwAAAGRycy9kb3ducmV2LnhtbESPQWvCQBSE7wX/w/IEL8FstI2E1FWkENFDD41eenvN&#10;vibB7NuQ3cb033cLhR6HmfmG2e4n04mRBtdaVrCKExDEldUt1wqul2KZgXAeWWNnmRR8k4P9bvaw&#10;xVzbO7/RWPpaBAi7HBU03ve5lK5qyKCLbU8cvE87GPRBDrXUA94D3HRynSQbabDlsNBgTy8NVbfy&#10;yyhYZ1F55Nfi9PRx1gWm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Zl8xQAAANoAAAAPAAAAAAAAAAAAAAAAAJgCAABkcnMv&#10;ZG93bnJldi54bWxQSwUGAAAAAAQABAD1AAAAigMAAAAA&#10;">
                  <v:textbox>
                    <w:txbxContent>
                      <w:p w14:paraId="11D68F21" w14:textId="31BD0A06" w:rsidR="00667707" w:rsidRDefault="00667707">
                        <w:pPr>
                          <w:jc w:val="center"/>
                          <w:rPr>
                            <w:ins w:id="281" w:author="TNT" w:date="2010-05-06T10:49:00Z"/>
                            <w:b/>
                            <w:szCs w:val="24"/>
                          </w:rPr>
                          <w:pPrChange w:id="282" w:author="TNT" w:date="2010-05-04T19:10:00Z">
                            <w:pPr/>
                          </w:pPrChange>
                        </w:pPr>
                        <w:ins w:id="283" w:author="TNT" w:date="2010-05-04T19:13:00Z">
                          <w:r w:rsidRPr="009B6839">
                            <w:rPr>
                              <w:b/>
                              <w:szCs w:val="24"/>
                              <w:rPrChange w:id="284" w:author="TNT" w:date="2010-05-04T19:13:00Z">
                                <w:rPr>
                                  <w:szCs w:val="24"/>
                                </w:rPr>
                              </w:rPrChange>
                            </w:rPr>
                            <w:t>Source Code</w:t>
                          </w:r>
                        </w:ins>
                      </w:p>
                      <w:p w14:paraId="663FC435" w14:textId="657D5439" w:rsidR="00667707" w:rsidRPr="003F2482" w:rsidRDefault="00667707">
                        <w:pPr>
                          <w:jc w:val="center"/>
                          <w:pPrChange w:id="285" w:author="TNT" w:date="2010-05-04T19:10:00Z">
                            <w:pPr/>
                          </w:pPrChange>
                        </w:pPr>
                        <w:ins w:id="286" w:author="TNT" w:date="2010-05-06T10:49:00Z">
                          <w:r w:rsidRPr="003F2482">
                            <w:rPr>
                              <w:szCs w:val="24"/>
                              <w:rPrChange w:id="287" w:author="TNT" w:date="2010-05-06T10:49:00Z">
                                <w:rPr>
                                  <w:b/>
                                  <w:szCs w:val="24"/>
                                </w:rPr>
                              </w:rPrChange>
                            </w:rPr>
                            <w:t>Source Code Change Log</w:t>
                          </w:r>
                        </w:ins>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8" o:spid="_x0000_s1032" type="#_x0000_t39" style="position:absolute;left:15758;top:8221;width:3702;height:1396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iqb70AAADaAAAADwAAAGRycy9kb3ducmV2LnhtbESPwQrCMBBE74L/EFbwpqkeRKpRpCB6&#10;E6ugx6VZm2KzKU3U+vdGEDwOM/OGWa47W4sntb5yrGAyTkAQF05XXCo4n7ajOQgfkDXWjknBmzys&#10;V/3eElPtXnykZx5KESHsU1RgQmhSKX1hyKIfu4Y4ejfXWgxRtqXULb4i3NZymiQzabHiuGCwocxQ&#10;cc8fVkHn8ykd7OVauGy3S7L38Xp+GKWGg26zABGoC//wr73XCmbwvRJv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E4qm+9AAAA2gAAAA8AAAAAAAAAAAAAAAAAoQIA&#10;AGRycy9kb3ducmV2LnhtbFBLBQYAAAAABAAEAPkAAACLAwAAAAA=&#10;" adj="-13339,14766">
                  <v:stroke endarrow="block"/>
                </v:shape>
                <v:shapetype id="_x0000_t37" coordsize="21600,21600" o:spt="37" o:oned="t" path="m,c10800,,21600,10800,21600,21600e" filled="f">
                  <v:path arrowok="t" fillok="f" o:connecttype="none"/>
                  <o:lock v:ext="edit" shapetype="t"/>
                </v:shapetype>
                <v:shape id="AutoShape 9" o:spid="_x0000_s1033" type="#_x0000_t37" style="position:absolute;left:26628;top:22141;width:21891;height:6236;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ctN8MAAADaAAAADwAAAGRycy9kb3ducmV2LnhtbESPQWsCMRSE7wX/Q3iF3jSrB6urUYoi&#10;W1oK7lZ6fmyeu4vJS9hE3f77plDocZiZb5j1drBG3KgPnWMF00kGgrh2uuNGwenzMF6ACBFZo3FM&#10;Cr4pwHYzelhjrt2dS7pVsREJwiFHBW2MPpcy1C1ZDBPniZN3dr3FmGTfSN3jPcGtkbMsm0uLHaeF&#10;Fj3tWqov1dUq2Fdf0p/fp7uuNG8f5uSL47IolHp6HF5WICIN8T/8137VCp7h90q6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XLTfDAAAA2gAAAA8AAAAAAAAAAAAA&#10;AAAAoQIAAGRycy9kb3ducmV2LnhtbFBLBQYAAAAABAAEAPkAAACRAwAAAAA=&#10;">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 o:spid="_x0000_s1034" type="#_x0000_t38" style="position:absolute;left:26628;top:28377;width:8576;height:590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QVar0AAADaAAAADwAAAGRycy9kb3ducmV2LnhtbERPTWsCMRC9F/wPYYTealYppaxGEUHx&#10;IqVRPI+bMRvcTJYk6vbfN4dCj4/3vVgNvhMPiskFVjCdVCCIm2AcWwWn4/btE0TKyAa7wKTghxKs&#10;lqOXBdYmPPmbHjpbUUI41aigzbmvpUxNSx7TJPTEhbuG6DEXGK00EZ8l3HdyVlUf0qPj0tBiT5uW&#10;mpu+ewX6ax26eGyuF30+OHLa7vjdKvU6HtZzEJmG/C/+c++NgrK1XCk3QC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0FWq9AAAA2gAAAA8AAAAAAAAAAAAAAAAAoQIA&#10;AGRycy9kb3ducmV2LnhtbFBLBQYAAAAABAAEAPkAAACLAwAAAAA=&#10;" adj="10800">
                  <v:stroke startarrow="block" endarrow="block"/>
                </v:shape>
                <v:shape id="AutoShape 4" o:spid="_x0000_s1035" type="#_x0000_t109" style="position:absolute;left:25326;top:1800;width:15907;height:8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iO8UA&#10;AADbAAAADwAAAGRycy9kb3ducmV2LnhtbESPQWvCQBCF7wX/wzKCF6kbtS2SuooUInroodGLtzE7&#10;TYLZ2ZDdxvjvO4dCbzO8N+99s94OrlE9daH2bGA+S0ARF97WXBo4n7LnFagQkS02nsnAgwJsN6On&#10;NabW3/mL+jyWSkI4pGigirFNtQ5FRQ7DzLfEon37zmGUtSu17fAu4a7RiyR50w5rloYKW/qoqLjl&#10;P87AYjXN9/yZHV6uR5vh6/zST5dHYybjYfcOKtIQ/81/1wcr+EIv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yI7xQAAANsAAAAPAAAAAAAAAAAAAAAAAJgCAABkcnMv&#10;ZG93bnJldi54bWxQSwUGAAAAAAQABAD1AAAAigMAAAAA&#10;">
                  <v:textbox>
                    <w:txbxContent>
                      <w:p w14:paraId="15B78819" w14:textId="589C3C5E" w:rsidR="00AC632B" w:rsidRDefault="00CD0FF1" w:rsidP="00AC632B">
                        <w:pPr>
                          <w:pStyle w:val="NormalWeb"/>
                          <w:spacing w:before="0" w:beforeAutospacing="0" w:after="0" w:afterAutospacing="0" w:line="360" w:lineRule="auto"/>
                          <w:jc w:val="center"/>
                        </w:pPr>
                        <w:ins w:id="288" w:author="TNT" w:date="2010-05-08T23:46:00Z">
                          <w:r>
                            <w:rPr>
                              <w:rFonts w:eastAsia="Times New Roman"/>
                              <w:b/>
                              <w:bCs/>
                              <w:color w:val="008080"/>
                              <w:sz w:val="22"/>
                              <w:szCs w:val="22"/>
                              <w:u w:val="single"/>
                            </w:rPr>
                            <w:t>Requirement:</w:t>
                          </w:r>
                        </w:ins>
                      </w:p>
                      <w:p w14:paraId="42082453" w14:textId="77777777" w:rsidR="00CD0FF1" w:rsidRDefault="00CD0FF1" w:rsidP="00CD0FF1">
                        <w:pPr>
                          <w:jc w:val="center"/>
                          <w:rPr>
                            <w:ins w:id="289" w:author="TNT" w:date="2010-05-08T23:46:00Z"/>
                            <w:szCs w:val="24"/>
                          </w:rPr>
                        </w:pPr>
                        <w:ins w:id="290" w:author="TNT" w:date="2010-05-08T23:46:00Z">
                          <w:r>
                            <w:rPr>
                              <w:szCs w:val="24"/>
                            </w:rPr>
                            <w:t>Requirement Specification</w:t>
                          </w:r>
                        </w:ins>
                      </w:p>
                      <w:p w14:paraId="55444252" w14:textId="49040DB0" w:rsidR="00AC632B" w:rsidRDefault="00AC632B" w:rsidP="00CD0FF1">
                        <w:pPr>
                          <w:pStyle w:val="NormalWeb"/>
                          <w:spacing w:before="0" w:beforeAutospacing="0" w:after="0" w:afterAutospacing="0" w:line="360" w:lineRule="auto"/>
                          <w:pPrChange w:id="291" w:author="TNT" w:date="2010-05-08T23:47:00Z">
                            <w:pPr>
                              <w:pStyle w:val="NormalWeb"/>
                              <w:spacing w:before="0" w:beforeAutospacing="0" w:after="0" w:afterAutospacing="0" w:line="360" w:lineRule="auto"/>
                              <w:jc w:val="center"/>
                            </w:pPr>
                          </w:pPrChange>
                        </w:pPr>
                      </w:p>
                    </w:txbxContent>
                  </v:textbox>
                </v:shape>
                <v:shape id="Curved Connector 11" o:spid="_x0000_s1036" type="#_x0000_t38" style="position:absolute;left:15758;top:9810;width:17198;height:12331;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lsr8AAADbAAAADwAAAGRycy9kb3ducmV2LnhtbERPy6rCMBDdC/5DGMGNaKoLKdUolwuC&#10;j5XahcuhGdtqMylJ1Pr3NxcEd3M4z1muO9OIJzlfW1YwnSQgiAuray4V5OfNOAXhA7LGxjIpeJOH&#10;9arfW2Km7YuP9DyFUsQQ9hkqqEJoMyl9UZFBP7EtceSu1hkMEbpSaoevGG4aOUuSuTRYc2yosKXf&#10;ior76WEU3G7y3bo0tfmuOFyu+3Q02h5IqeGg+1mACNSFr/jj3uo4fwr/v8QD5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xlsr8AAADbAAAADwAAAAAAAAAAAAAAAACh&#10;AgAAZHJzL2Rvd25yZXYueG1sUEsFBgAAAAAEAAQA+QAAAI0DAAAAAA==&#10;" adj="10800" strokecolor="#4f81bd [3204]">
                  <v:stroke endarrow="open"/>
                </v:shape>
                <w10:anchorlock/>
              </v:group>
            </w:pict>
          </mc:Fallback>
        </mc:AlternateContent>
      </w:r>
    </w:p>
    <w:p w14:paraId="58C51AAD" w14:textId="01521553" w:rsidR="005507C0" w:rsidRDefault="001C3F47" w:rsidP="00142917">
      <w:pPr>
        <w:pStyle w:val="Heading3"/>
        <w:rPr>
          <w:ins w:id="292" w:author="TNT" w:date="2010-05-08T23:49:00Z"/>
        </w:rPr>
      </w:pPr>
      <w:r>
        <w:lastRenderedPageBreak/>
        <w:t>L</w:t>
      </w:r>
      <w:r w:rsidR="005507C0">
        <w:t>ấy yêu cầu phần mềm</w:t>
      </w:r>
      <w:bookmarkEnd w:id="213"/>
      <w:ins w:id="293" w:author="TNT" w:date="2010-05-08T23:50:00Z">
        <w:r w:rsidR="007B6DAB">
          <w:t xml:space="preserve"> (Requirement)</w:t>
        </w:r>
      </w:ins>
      <w:ins w:id="294" w:author="TNT" w:date="2010-05-08T23:49:00Z">
        <w:r w:rsidR="007B6DAB">
          <w:t>:</w:t>
        </w:r>
      </w:ins>
    </w:p>
    <w:p w14:paraId="2CF42A79" w14:textId="2DC6CF15" w:rsidR="007B6DAB" w:rsidRDefault="007B6DAB" w:rsidP="007B6DAB">
      <w:pPr>
        <w:rPr>
          <w:ins w:id="295" w:author="TNT" w:date="2010-05-08T23:50:00Z"/>
        </w:rPr>
      </w:pPr>
      <w:ins w:id="296" w:author="TNT" w:date="2010-05-08T23:50:00Z">
        <w:r>
          <w:t xml:space="preserve">Phần này bao gồm các tài liệu liên quan đến việc </w:t>
        </w:r>
        <w:r>
          <w:t>tìm hiểu, thu thập yêu cầu người d</w:t>
        </w:r>
      </w:ins>
      <w:ins w:id="297" w:author="TNT" w:date="2010-05-08T23:51:00Z">
        <w:r>
          <w:t>ù</w:t>
        </w:r>
      </w:ins>
      <w:ins w:id="298" w:author="TNT" w:date="2010-05-08T23:50:00Z">
        <w:r>
          <w:t>ng, các phần mềm tương tự</w:t>
        </w:r>
        <w:r>
          <w:t>, bao gồm các mẫu cấu hình sau:</w:t>
        </w:r>
      </w:ins>
    </w:p>
    <w:p w14:paraId="4203D7C9" w14:textId="43807E36" w:rsidR="007B6DAB" w:rsidRPr="007B6DAB" w:rsidDel="007B6DAB" w:rsidRDefault="007B6DAB" w:rsidP="007B6DAB">
      <w:pPr>
        <w:pStyle w:val="bullet"/>
        <w:rPr>
          <w:del w:id="299" w:author="TNT" w:date="2010-05-08T23:51:00Z"/>
        </w:rPr>
        <w:pPrChange w:id="300" w:author="TNT" w:date="2010-05-08T23:51:00Z">
          <w:pPr>
            <w:pStyle w:val="Heading3"/>
          </w:pPr>
        </w:pPrChange>
      </w:pPr>
      <w:ins w:id="301" w:author="TNT" w:date="2010-05-08T23:51:00Z">
        <w:r>
          <w:t>Requirement Specification</w:t>
        </w:r>
      </w:ins>
    </w:p>
    <w:p w14:paraId="540CD268" w14:textId="78DF69FE" w:rsidR="00710E12" w:rsidRPr="00710E12" w:rsidRDefault="00710E12" w:rsidP="00710E12">
      <w:pPr>
        <w:pStyle w:val="Heading3"/>
        <w:rPr>
          <w:ins w:id="302" w:author="TNT" w:date="2010-05-04T19:21:00Z"/>
        </w:rPr>
      </w:pPr>
      <w:ins w:id="303" w:author="TNT" w:date="2010-05-04T19:21:00Z">
        <w:r>
          <w:t>Lên kế hoạch phát triển (</w:t>
        </w:r>
      </w:ins>
      <w:ins w:id="304" w:author="TNT" w:date="2010-05-04T19:22:00Z">
        <w:r>
          <w:t>Plan</w:t>
        </w:r>
      </w:ins>
      <w:ins w:id="305" w:author="TNT" w:date="2010-05-04T19:21:00Z">
        <w:r>
          <w:t>)</w:t>
        </w:r>
      </w:ins>
    </w:p>
    <w:p w14:paraId="1C9D39D0" w14:textId="77777777" w:rsidR="001C3F47" w:rsidRDefault="001C3F47" w:rsidP="001C3F47">
      <w:pPr>
        <w:pStyle w:val="Comment"/>
        <w:rPr>
          <w:ins w:id="306" w:author="TNT" w:date="2010-05-04T19:22:00Z"/>
        </w:rPr>
      </w:pPr>
      <w:r>
        <w:t>Giải thích sơ bộ về phần này của hệ thống, liệt kê các tài liệu liên quan, có thể thống kê, cập nhật phiên bản tài liệu ở phần này.</w:t>
      </w:r>
    </w:p>
    <w:p w14:paraId="2DF22092" w14:textId="7E096EE2" w:rsidR="00710E12" w:rsidRDefault="00710E12">
      <w:pPr>
        <w:rPr>
          <w:ins w:id="307" w:author="TNT" w:date="2010-05-04T19:24:00Z"/>
        </w:rPr>
        <w:pPrChange w:id="308" w:author="TNT" w:date="2010-05-04T19:24:00Z">
          <w:pPr>
            <w:pStyle w:val="Comment"/>
          </w:pPr>
        </w:pPrChange>
      </w:pPr>
      <w:ins w:id="309" w:author="TNT" w:date="2010-05-04T19:23:00Z">
        <w:r>
          <w:t>Phần này bao gồm các tài liệu liên quan đến việc giới thiệu dự án, lên kế hoạch cho quá trình phát triển phần mềm</w:t>
        </w:r>
      </w:ins>
      <w:ins w:id="310" w:author="TNT" w:date="2010-05-04T19:24:00Z">
        <w:r>
          <w:t>, bao gồm các mẫu cấu hình sau:</w:t>
        </w:r>
      </w:ins>
    </w:p>
    <w:p w14:paraId="6EE3C7CD" w14:textId="77777777" w:rsidR="00710E12" w:rsidRPr="007C4C57" w:rsidRDefault="00710E12">
      <w:pPr>
        <w:pStyle w:val="bullet"/>
        <w:rPr>
          <w:ins w:id="311" w:author="TNT" w:date="2010-05-04T19:25:00Z"/>
        </w:rPr>
        <w:pPrChange w:id="312" w:author="TNT" w:date="2010-05-06T11:01:00Z">
          <w:pPr>
            <w:jc w:val="center"/>
          </w:pPr>
        </w:pPrChange>
      </w:pPr>
      <w:ins w:id="313" w:author="TNT" w:date="2010-05-04T19:25:00Z">
        <w:r w:rsidRPr="006856CA">
          <w:t>Statement Of Work</w:t>
        </w:r>
      </w:ins>
    </w:p>
    <w:p w14:paraId="3374F7FD" w14:textId="77777777" w:rsidR="00710E12" w:rsidRPr="007C4C57" w:rsidRDefault="00710E12">
      <w:pPr>
        <w:pStyle w:val="bullet"/>
        <w:rPr>
          <w:ins w:id="314" w:author="TNT" w:date="2010-05-04T19:25:00Z"/>
        </w:rPr>
        <w:pPrChange w:id="315" w:author="TNT" w:date="2010-05-06T11:01:00Z">
          <w:pPr>
            <w:jc w:val="center"/>
          </w:pPr>
        </w:pPrChange>
      </w:pPr>
      <w:ins w:id="316" w:author="TNT" w:date="2010-05-04T19:25:00Z">
        <w:r w:rsidRPr="006856CA">
          <w:t>Project Plan</w:t>
        </w:r>
      </w:ins>
    </w:p>
    <w:p w14:paraId="295A69C5" w14:textId="77777777" w:rsidR="00710E12" w:rsidRPr="007C4C57" w:rsidRDefault="00710E12">
      <w:pPr>
        <w:pStyle w:val="bullet"/>
        <w:rPr>
          <w:ins w:id="317" w:author="TNT" w:date="2010-05-04T19:25:00Z"/>
        </w:rPr>
        <w:pPrChange w:id="318" w:author="TNT" w:date="2010-05-06T11:01:00Z">
          <w:pPr>
            <w:jc w:val="center"/>
          </w:pPr>
        </w:pPrChange>
      </w:pPr>
      <w:ins w:id="319" w:author="TNT" w:date="2010-05-04T19:25:00Z">
        <w:r w:rsidRPr="006856CA">
          <w:t>Configuration Plan</w:t>
        </w:r>
      </w:ins>
    </w:p>
    <w:p w14:paraId="4AEFDB59" w14:textId="311AAE64" w:rsidR="00710E12" w:rsidRDefault="00710E12">
      <w:pPr>
        <w:pStyle w:val="Heading3"/>
        <w:rPr>
          <w:ins w:id="320" w:author="TNT" w:date="2010-05-04T19:26:00Z"/>
        </w:rPr>
        <w:pPrChange w:id="321" w:author="TNT" w:date="2010-05-04T19:25:00Z">
          <w:pPr>
            <w:pStyle w:val="Comment"/>
          </w:pPr>
        </w:pPrChange>
      </w:pPr>
      <w:ins w:id="322" w:author="TNT" w:date="2010-05-04T19:25:00Z">
        <w:r>
          <w:t>Thiết kế mô hình hệ thống (</w:t>
        </w:r>
      </w:ins>
      <w:ins w:id="323" w:author="TNT" w:date="2010-05-04T19:26:00Z">
        <w:r>
          <w:t>Design</w:t>
        </w:r>
      </w:ins>
      <w:ins w:id="324" w:author="TNT" w:date="2010-05-04T19:25:00Z">
        <w:r>
          <w:t>)</w:t>
        </w:r>
      </w:ins>
    </w:p>
    <w:p w14:paraId="55B035FB" w14:textId="2B35F110" w:rsidR="00710E12" w:rsidRDefault="00710E12" w:rsidP="00710E12">
      <w:pPr>
        <w:rPr>
          <w:ins w:id="325" w:author="TNT" w:date="2010-05-04T19:26:00Z"/>
        </w:rPr>
      </w:pPr>
      <w:ins w:id="326" w:author="TNT" w:date="2010-05-04T19:26:00Z">
        <w:r>
          <w:t>Phần này bao gồm các tài liệu liên quan đến việc mô tả tổng quát và ch</w:t>
        </w:r>
      </w:ins>
      <w:ins w:id="327" w:author="TNT" w:date="2010-05-04T19:27:00Z">
        <w:r>
          <w:t>i</w:t>
        </w:r>
      </w:ins>
      <w:ins w:id="328" w:author="TNT" w:date="2010-05-04T19:26:00Z">
        <w:r>
          <w:t xml:space="preserve"> tiết từng chức năng của phần mềm, bao gồm các mẫu cấu hình sau:</w:t>
        </w:r>
      </w:ins>
    </w:p>
    <w:p w14:paraId="37BB08CC" w14:textId="77777777" w:rsidR="00710E12" w:rsidRPr="007C4C57" w:rsidRDefault="00710E12">
      <w:pPr>
        <w:pStyle w:val="bullet"/>
        <w:rPr>
          <w:ins w:id="329" w:author="TNT" w:date="2010-05-04T19:27:00Z"/>
        </w:rPr>
        <w:pPrChange w:id="330" w:author="TNT" w:date="2010-05-06T11:01:00Z">
          <w:pPr>
            <w:jc w:val="center"/>
          </w:pPr>
        </w:pPrChange>
      </w:pPr>
      <w:ins w:id="331" w:author="TNT" w:date="2010-05-04T19:27:00Z">
        <w:r w:rsidRPr="006856CA">
          <w:t>Software Architecture Document</w:t>
        </w:r>
      </w:ins>
    </w:p>
    <w:p w14:paraId="1D4D50F4" w14:textId="77777777" w:rsidR="00710E12" w:rsidRPr="007C4C57" w:rsidRDefault="00710E12">
      <w:pPr>
        <w:pStyle w:val="bullet"/>
        <w:rPr>
          <w:ins w:id="332" w:author="TNT" w:date="2010-05-04T19:27:00Z"/>
        </w:rPr>
        <w:pPrChange w:id="333" w:author="TNT" w:date="2010-05-06T11:01:00Z">
          <w:pPr>
            <w:jc w:val="center"/>
          </w:pPr>
        </w:pPrChange>
      </w:pPr>
      <w:ins w:id="334" w:author="TNT" w:date="2010-05-04T19:27:00Z">
        <w:r w:rsidRPr="006856CA">
          <w:t>Detailed Design</w:t>
        </w:r>
      </w:ins>
    </w:p>
    <w:p w14:paraId="245FFFA8" w14:textId="681E5587" w:rsidR="00710E12" w:rsidRDefault="00710E12">
      <w:pPr>
        <w:pStyle w:val="Heading3"/>
        <w:rPr>
          <w:ins w:id="335" w:author="TNT" w:date="2010-05-04T19:28:00Z"/>
        </w:rPr>
        <w:pPrChange w:id="336" w:author="TNT" w:date="2010-05-04T19:28:00Z">
          <w:pPr>
            <w:pStyle w:val="Comment"/>
          </w:pPr>
        </w:pPrChange>
      </w:pPr>
      <w:ins w:id="337" w:author="TNT" w:date="2010-05-04T19:28:00Z">
        <w:r>
          <w:t>Dữ liệu của phần mềm (Data)</w:t>
        </w:r>
      </w:ins>
    </w:p>
    <w:p w14:paraId="081CB8E8" w14:textId="794680E1" w:rsidR="00710E12" w:rsidRDefault="00710E12" w:rsidP="00710E12">
      <w:pPr>
        <w:rPr>
          <w:ins w:id="338" w:author="TNT" w:date="2010-05-04T19:28:00Z"/>
        </w:rPr>
      </w:pPr>
      <w:ins w:id="339" w:author="TNT" w:date="2010-05-04T19:28:00Z">
        <w:r>
          <w:t xml:space="preserve">Phần này bao gồm dữ liệu dùng trong chương trình, bao gồm hình ảnh, template Source Code, và dữ liệu âm thanh và dữ liệu text của các bài học và bài tập </w:t>
        </w:r>
      </w:ins>
      <w:ins w:id="340" w:author="TNT" w:date="2010-05-04T19:30:00Z">
        <w:r>
          <w:t>theo SGK Tiếng việt lớp 3</w:t>
        </w:r>
      </w:ins>
      <w:ins w:id="341" w:author="TNT" w:date="2010-05-04T19:28:00Z">
        <w:r>
          <w:t>, bao gồm các mẫu cấu hình sau:</w:t>
        </w:r>
      </w:ins>
    </w:p>
    <w:p w14:paraId="05B741CE" w14:textId="068D134C" w:rsidR="00710E12" w:rsidRPr="00FF430F" w:rsidRDefault="00FF430F" w:rsidP="00710E12">
      <w:pPr>
        <w:pStyle w:val="ListParagraph"/>
        <w:numPr>
          <w:ilvl w:val="0"/>
          <w:numId w:val="43"/>
        </w:numPr>
        <w:spacing w:line="360" w:lineRule="auto"/>
        <w:jc w:val="left"/>
        <w:rPr>
          <w:ins w:id="342" w:author="TNT" w:date="2010-05-09T00:03:00Z"/>
          <w:rFonts w:asciiTheme="majorHAnsi" w:hAnsiTheme="majorHAnsi" w:cstheme="majorHAnsi"/>
          <w:rPrChange w:id="343" w:author="TNT" w:date="2010-05-09T00:03:00Z">
            <w:rPr>
              <w:ins w:id="344" w:author="TNT" w:date="2010-05-09T00:03:00Z"/>
              <w:rFonts w:asciiTheme="majorHAnsi" w:hAnsiTheme="majorHAnsi" w:cstheme="majorHAnsi"/>
              <w:szCs w:val="24"/>
              <w:lang w:val="en-US"/>
            </w:rPr>
          </w:rPrChange>
        </w:rPr>
      </w:pPr>
      <w:ins w:id="345" w:author="TNT" w:date="2010-05-09T00:03:00Z">
        <w:r>
          <w:rPr>
            <w:rFonts w:asciiTheme="majorHAnsi" w:hAnsiTheme="majorHAnsi" w:cstheme="majorHAnsi"/>
            <w:szCs w:val="24"/>
            <w:lang w:val="en-US"/>
          </w:rPr>
          <w:t>Data</w:t>
        </w:r>
      </w:ins>
    </w:p>
    <w:p w14:paraId="6D29F9BD" w14:textId="7E5EAB29" w:rsidR="00FF430F" w:rsidRPr="00797E7A" w:rsidRDefault="00FF430F" w:rsidP="00710E12">
      <w:pPr>
        <w:pStyle w:val="ListParagraph"/>
        <w:numPr>
          <w:ilvl w:val="0"/>
          <w:numId w:val="43"/>
        </w:numPr>
        <w:spacing w:line="360" w:lineRule="auto"/>
        <w:jc w:val="left"/>
        <w:rPr>
          <w:ins w:id="346" w:author="TNT" w:date="2010-05-04T19:28:00Z"/>
          <w:rFonts w:asciiTheme="majorHAnsi" w:hAnsiTheme="majorHAnsi" w:cstheme="majorHAnsi"/>
        </w:rPr>
      </w:pPr>
      <w:ins w:id="347" w:author="TNT" w:date="2010-05-09T00:03:00Z">
        <w:r>
          <w:rPr>
            <w:rFonts w:asciiTheme="majorHAnsi" w:hAnsiTheme="majorHAnsi" w:cstheme="majorHAnsi"/>
            <w:szCs w:val="24"/>
            <w:lang w:val="en-US"/>
          </w:rPr>
          <w:t>Data Design</w:t>
        </w:r>
      </w:ins>
    </w:p>
    <w:p w14:paraId="6EC3F91A" w14:textId="72EECB44" w:rsidR="00710E12" w:rsidRDefault="00710E12">
      <w:pPr>
        <w:pStyle w:val="Heading3"/>
        <w:rPr>
          <w:ins w:id="348" w:author="TNT" w:date="2010-05-04T19:31:00Z"/>
        </w:rPr>
        <w:pPrChange w:id="349" w:author="TNT" w:date="2010-05-04T19:31:00Z">
          <w:pPr>
            <w:pStyle w:val="Comment"/>
          </w:pPr>
        </w:pPrChange>
      </w:pPr>
      <w:ins w:id="350" w:author="TNT" w:date="2010-05-04T19:31:00Z">
        <w:r>
          <w:t>Mã nguồn (Source Code)</w:t>
        </w:r>
      </w:ins>
    </w:p>
    <w:p w14:paraId="13E47812" w14:textId="3FF3860E" w:rsidR="00710E12" w:rsidRDefault="00710E12" w:rsidP="00710E12">
      <w:pPr>
        <w:rPr>
          <w:ins w:id="351" w:author="TNT" w:date="2010-05-04T19:32:00Z"/>
        </w:rPr>
      </w:pPr>
      <w:ins w:id="352" w:author="TNT" w:date="2010-05-04T19:31:00Z">
        <w:r>
          <w:t>Phần này bao gồm tất cả các file mã nguồn và liên quan đến mã nguồn chương trình</w:t>
        </w:r>
      </w:ins>
      <w:ins w:id="353" w:author="TNT" w:date="2010-05-04T19:32:00Z">
        <w:r>
          <w:t>, bao gồm:</w:t>
        </w:r>
      </w:ins>
    </w:p>
    <w:p w14:paraId="7C6A9F20" w14:textId="409A0BBC" w:rsidR="00710E12" w:rsidRPr="00FF430F" w:rsidRDefault="00FF430F">
      <w:pPr>
        <w:pStyle w:val="ListParagraph"/>
        <w:numPr>
          <w:ilvl w:val="0"/>
          <w:numId w:val="43"/>
        </w:numPr>
        <w:spacing w:line="360" w:lineRule="auto"/>
        <w:rPr>
          <w:ins w:id="354" w:author="TNT" w:date="2010-05-09T00:00:00Z"/>
        </w:rPr>
        <w:pPrChange w:id="355" w:author="TNT" w:date="2010-05-04T19:32:00Z">
          <w:pPr/>
        </w:pPrChange>
      </w:pPr>
      <w:ins w:id="356" w:author="TNT" w:date="2010-05-09T00:00:00Z">
        <w:r>
          <w:rPr>
            <w:rFonts w:asciiTheme="majorHAnsi" w:hAnsiTheme="majorHAnsi" w:cstheme="majorHAnsi"/>
            <w:lang w:val="en-US"/>
          </w:rPr>
          <w:t>Các file Source Code</w:t>
        </w:r>
      </w:ins>
    </w:p>
    <w:p w14:paraId="70C0EFB4" w14:textId="34B8C660" w:rsidR="00FF430F" w:rsidRDefault="00FF430F">
      <w:pPr>
        <w:pStyle w:val="ListParagraph"/>
        <w:numPr>
          <w:ilvl w:val="0"/>
          <w:numId w:val="43"/>
        </w:numPr>
        <w:spacing w:line="360" w:lineRule="auto"/>
        <w:rPr>
          <w:ins w:id="357" w:author="TNT" w:date="2010-05-04T19:31:00Z"/>
        </w:rPr>
        <w:pPrChange w:id="358" w:author="TNT" w:date="2010-05-04T19:32:00Z">
          <w:pPr/>
        </w:pPrChange>
      </w:pPr>
      <w:ins w:id="359" w:author="TNT" w:date="2010-05-09T00:00:00Z">
        <w:r>
          <w:rPr>
            <w:rFonts w:asciiTheme="majorHAnsi" w:hAnsiTheme="majorHAnsi" w:cstheme="majorHAnsi"/>
            <w:lang w:val="en-US"/>
          </w:rPr>
          <w:t>Change Log</w:t>
        </w:r>
      </w:ins>
    </w:p>
    <w:p w14:paraId="4DF8DB3A" w14:textId="5C28CFDA" w:rsidR="00710E12" w:rsidRPr="00710E12" w:rsidDel="00710E12" w:rsidRDefault="00710E12">
      <w:pPr>
        <w:rPr>
          <w:del w:id="360" w:author="TNT" w:date="2010-05-04T19:32:00Z"/>
        </w:rPr>
        <w:pPrChange w:id="361" w:author="TNT" w:date="2010-05-04T19:31:00Z">
          <w:pPr>
            <w:pStyle w:val="Comment"/>
          </w:pPr>
        </w:pPrChange>
      </w:pPr>
    </w:p>
    <w:p w14:paraId="56BFA7AB" w14:textId="65564B5E" w:rsidR="005507C0" w:rsidDel="00710E12" w:rsidRDefault="001C3F47" w:rsidP="00142917">
      <w:pPr>
        <w:pStyle w:val="Heading3"/>
        <w:rPr>
          <w:del w:id="362" w:author="TNT" w:date="2010-05-04T19:21:00Z"/>
        </w:rPr>
      </w:pPr>
      <w:bookmarkStart w:id="363" w:name="_Toc260002407"/>
      <w:del w:id="364" w:author="TNT" w:date="2010-05-04T19:21:00Z">
        <w:r w:rsidDel="00710E12">
          <w:lastRenderedPageBreak/>
          <w:delText>L</w:delText>
        </w:r>
        <w:r w:rsidR="005507C0" w:rsidDel="00710E12">
          <w:delText>ập kế hoạch</w:delText>
        </w:r>
        <w:bookmarkEnd w:id="363"/>
      </w:del>
    </w:p>
    <w:p w14:paraId="1190336D" w14:textId="0DF275DA" w:rsidR="00142917" w:rsidRPr="00142917" w:rsidDel="00710E12" w:rsidRDefault="001C3F47" w:rsidP="00142917">
      <w:pPr>
        <w:pStyle w:val="Heading3"/>
        <w:rPr>
          <w:del w:id="365" w:author="TNT" w:date="2010-05-04T19:21:00Z"/>
        </w:rPr>
      </w:pPr>
      <w:bookmarkStart w:id="366" w:name="_Toc260002408"/>
      <w:del w:id="367" w:author="TNT" w:date="2010-05-04T19:21:00Z">
        <w:r w:rsidDel="00710E12">
          <w:delText>T</w:delText>
        </w:r>
        <w:r w:rsidR="00142917" w:rsidDel="00710E12">
          <w:delText>hiết kế hệ thống</w:delText>
        </w:r>
        <w:bookmarkEnd w:id="366"/>
      </w:del>
    </w:p>
    <w:p w14:paraId="64118A14" w14:textId="09AAF4D8" w:rsidR="00142917" w:rsidDel="00710E12" w:rsidRDefault="001C3F47" w:rsidP="00142917">
      <w:pPr>
        <w:pStyle w:val="Heading3"/>
        <w:rPr>
          <w:del w:id="368" w:author="TNT" w:date="2010-05-04T19:21:00Z"/>
        </w:rPr>
      </w:pPr>
      <w:bookmarkStart w:id="369" w:name="_Toc260002409"/>
      <w:del w:id="370" w:author="TNT" w:date="2010-05-04T19:21:00Z">
        <w:r w:rsidDel="00710E12">
          <w:delText>P</w:delText>
        </w:r>
        <w:r w:rsidR="00142917" w:rsidDel="00710E12">
          <w:delText>hát triển phần mềm</w:delText>
        </w:r>
        <w:bookmarkEnd w:id="369"/>
      </w:del>
    </w:p>
    <w:p w14:paraId="0FEB04EC" w14:textId="627F4E22" w:rsidR="00142917" w:rsidDel="00710E12" w:rsidRDefault="001C3F47" w:rsidP="00142917">
      <w:pPr>
        <w:pStyle w:val="Heading3"/>
        <w:rPr>
          <w:del w:id="371" w:author="TNT" w:date="2010-05-04T19:21:00Z"/>
        </w:rPr>
      </w:pPr>
      <w:bookmarkStart w:id="372" w:name="_Toc260002410"/>
      <w:del w:id="373" w:author="TNT" w:date="2010-05-04T19:21:00Z">
        <w:r w:rsidDel="00710E12">
          <w:delText>K</w:delText>
        </w:r>
        <w:r w:rsidR="00142917" w:rsidDel="00710E12">
          <w:delText>iểm lỗi phần mềm</w:delText>
        </w:r>
        <w:bookmarkEnd w:id="372"/>
        <w:r w:rsidR="00142917" w:rsidDel="00710E12">
          <w:delText xml:space="preserve"> </w:delText>
        </w:r>
      </w:del>
    </w:p>
    <w:p w14:paraId="46289B8A" w14:textId="3D81FA08" w:rsidR="00142917" w:rsidDel="00710E12" w:rsidRDefault="001C3F47" w:rsidP="00142917">
      <w:pPr>
        <w:pStyle w:val="Heading3"/>
        <w:rPr>
          <w:del w:id="374" w:author="TNT" w:date="2010-05-04T19:21:00Z"/>
        </w:rPr>
      </w:pPr>
      <w:bookmarkStart w:id="375" w:name="_Toc260002411"/>
      <w:del w:id="376" w:author="TNT" w:date="2010-05-04T19:21:00Z">
        <w:r w:rsidDel="00710E12">
          <w:delText>P</w:delText>
        </w:r>
        <w:r w:rsidR="00142917" w:rsidDel="00710E12">
          <w:delText xml:space="preserve">hát hành </w:delText>
        </w:r>
        <w:r w:rsidR="005C0240" w:rsidDel="00710E12">
          <w:delText xml:space="preserve">và bảo trì </w:delText>
        </w:r>
        <w:r w:rsidR="00142917" w:rsidDel="00710E12">
          <w:delText>sản phẩm</w:delText>
        </w:r>
        <w:bookmarkEnd w:id="375"/>
      </w:del>
    </w:p>
    <w:p w14:paraId="1EE3D3C1" w14:textId="77777777" w:rsidR="00656930" w:rsidRDefault="005507C0" w:rsidP="005507C0">
      <w:pPr>
        <w:pStyle w:val="Heading1"/>
        <w:rPr>
          <w:noProof/>
        </w:rPr>
      </w:pPr>
      <w:bookmarkStart w:id="377" w:name="_Toc260002412"/>
      <w:r>
        <w:rPr>
          <w:noProof/>
        </w:rPr>
        <w:t>Các hoạt động quản lý cấu hình</w:t>
      </w:r>
      <w:bookmarkEnd w:id="377"/>
    </w:p>
    <w:p w14:paraId="253F45B1" w14:textId="77777777" w:rsidR="001C3F47" w:rsidRPr="001C3F47" w:rsidRDefault="001C3F47" w:rsidP="001C3F47">
      <w:pPr>
        <w:pStyle w:val="Comment"/>
      </w:pPr>
      <w:r>
        <w:t>Mô tả về các hoạt động liên quan đến vấn đề quản lý cấu hình.</w:t>
      </w:r>
    </w:p>
    <w:p w14:paraId="07616215" w14:textId="77777777" w:rsidR="00282FA5" w:rsidRDefault="00282FA5" w:rsidP="00282FA5">
      <w:pPr>
        <w:pStyle w:val="Heading2"/>
      </w:pPr>
      <w:bookmarkStart w:id="378" w:name="_Toc260002413"/>
      <w:r>
        <w:t xml:space="preserve">Định danh </w:t>
      </w:r>
      <w:r w:rsidR="00545CE3">
        <w:t>mẫu cấu hình</w:t>
      </w:r>
      <w:bookmarkEnd w:id="378"/>
    </w:p>
    <w:p w14:paraId="3DFC7DBF" w14:textId="77777777" w:rsidR="001C3F47" w:rsidRDefault="001C3F47" w:rsidP="00F4476B">
      <w:pPr>
        <w:pStyle w:val="Comment"/>
      </w:pPr>
      <w:r>
        <w:t>Mô tả về thông tin tài liệu, cách đặt tên tài liệu khi có sự thay đổi phiên bản.</w:t>
      </w:r>
    </w:p>
    <w:p w14:paraId="1A70D21E" w14:textId="77777777" w:rsidR="00D66DA9" w:rsidRDefault="00D66DA9" w:rsidP="00D66DA9">
      <w:pPr>
        <w:rPr>
          <w:ins w:id="379" w:author="TNT" w:date="2010-05-06T10:32:00Z"/>
        </w:rPr>
      </w:pPr>
      <w:r w:rsidRPr="00AE232B">
        <w:t>Gán cho mỗi mẫu cấu hình một định danh duy nhất. Việc gán định danh để giúp ta có thể phân biệt rõ ràng giữa các mẫu cấu hình khác nhau, xác định những đặc tính quan trọng của mỗi mẫu cấu hình. Tiêu chuẩn về định danh cho mẫu cấu hình như sau:</w:t>
      </w:r>
    </w:p>
    <w:p w14:paraId="0649CB03" w14:textId="77777777" w:rsidR="00423726" w:rsidRPr="00987746" w:rsidRDefault="00423726">
      <w:pPr>
        <w:pStyle w:val="bullet"/>
        <w:rPr>
          <w:ins w:id="380" w:author="TNT" w:date="2010-05-06T10:32:00Z"/>
        </w:rPr>
        <w:pPrChange w:id="381" w:author="TNT" w:date="2010-05-06T11:01:00Z">
          <w:pPr>
            <w:pStyle w:val="BodyText"/>
            <w:widowControl w:val="0"/>
            <w:numPr>
              <w:numId w:val="35"/>
            </w:numPr>
            <w:spacing w:line="240" w:lineRule="auto"/>
            <w:ind w:left="720" w:hanging="360"/>
            <w:jc w:val="left"/>
          </w:pPr>
        </w:pPrChange>
      </w:pPr>
      <w:ins w:id="382" w:author="TNT" w:date="2010-05-06T10:32:00Z">
        <w:r w:rsidRPr="00987746">
          <w:t>Tên mẫu cấu hình</w:t>
        </w:r>
      </w:ins>
    </w:p>
    <w:p w14:paraId="57FDE890" w14:textId="2F9F1FA0" w:rsidR="00423726" w:rsidRPr="00987746" w:rsidRDefault="00423726">
      <w:pPr>
        <w:pStyle w:val="bullet"/>
        <w:rPr>
          <w:ins w:id="383" w:author="TNT" w:date="2010-05-06T10:32:00Z"/>
        </w:rPr>
        <w:pPrChange w:id="384" w:author="TNT" w:date="2010-05-06T11:01:00Z">
          <w:pPr>
            <w:pStyle w:val="BodyText"/>
            <w:widowControl w:val="0"/>
            <w:numPr>
              <w:numId w:val="35"/>
            </w:numPr>
            <w:spacing w:line="240" w:lineRule="auto"/>
            <w:ind w:left="720" w:hanging="360"/>
            <w:jc w:val="left"/>
          </w:pPr>
        </w:pPrChange>
      </w:pPr>
      <w:ins w:id="385" w:author="TNT" w:date="2010-05-06T10:33:00Z">
        <w:r>
          <w:t>P</w:t>
        </w:r>
      </w:ins>
      <w:ins w:id="386" w:author="TNT" w:date="2010-05-06T10:32:00Z">
        <w:r w:rsidRPr="00987746">
          <w:t>hiên bản</w:t>
        </w:r>
      </w:ins>
      <w:ins w:id="387" w:author="TNT" w:date="2010-05-09T00:01:00Z">
        <w:r w:rsidR="00FF430F">
          <w:rPr>
            <w:lang w:val="en-US"/>
          </w:rPr>
          <w:t xml:space="preserve"> hiện tại</w:t>
        </w:r>
      </w:ins>
    </w:p>
    <w:p w14:paraId="35D96459" w14:textId="77777777" w:rsidR="00423726" w:rsidRPr="00987746" w:rsidRDefault="00423726">
      <w:pPr>
        <w:pStyle w:val="bullet"/>
        <w:rPr>
          <w:ins w:id="388" w:author="TNT" w:date="2010-05-06T10:32:00Z"/>
        </w:rPr>
        <w:pPrChange w:id="389" w:author="TNT" w:date="2010-05-06T11:01:00Z">
          <w:pPr>
            <w:pStyle w:val="BodyText"/>
            <w:widowControl w:val="0"/>
            <w:numPr>
              <w:numId w:val="35"/>
            </w:numPr>
            <w:spacing w:line="240" w:lineRule="auto"/>
            <w:ind w:left="720" w:hanging="360"/>
            <w:jc w:val="left"/>
          </w:pPr>
        </w:pPrChange>
      </w:pPr>
      <w:ins w:id="390" w:author="TNT" w:date="2010-05-06T10:32:00Z">
        <w:r w:rsidRPr="00987746">
          <w:t>Ngày khởi tạo</w:t>
        </w:r>
      </w:ins>
    </w:p>
    <w:p w14:paraId="6FEB878A" w14:textId="77777777" w:rsidR="00423726" w:rsidRPr="00987746" w:rsidRDefault="00423726">
      <w:pPr>
        <w:pStyle w:val="bullet"/>
        <w:rPr>
          <w:ins w:id="391" w:author="TNT" w:date="2010-05-06T10:32:00Z"/>
        </w:rPr>
        <w:pPrChange w:id="392" w:author="TNT" w:date="2010-05-06T11:01:00Z">
          <w:pPr>
            <w:pStyle w:val="BodyText"/>
            <w:widowControl w:val="0"/>
            <w:numPr>
              <w:numId w:val="35"/>
            </w:numPr>
            <w:spacing w:line="240" w:lineRule="auto"/>
            <w:ind w:left="720" w:hanging="360"/>
            <w:jc w:val="left"/>
          </w:pPr>
        </w:pPrChange>
      </w:pPr>
      <w:ins w:id="393" w:author="TNT" w:date="2010-05-06T10:32:00Z">
        <w:r w:rsidRPr="00987746">
          <w:t>Nơi lưu trữ</w:t>
        </w:r>
      </w:ins>
    </w:p>
    <w:p w14:paraId="39BBB7D6" w14:textId="77777777" w:rsidR="00423726" w:rsidRPr="00987746" w:rsidRDefault="00423726">
      <w:pPr>
        <w:pStyle w:val="bullet"/>
        <w:rPr>
          <w:ins w:id="394" w:author="TNT" w:date="2010-05-06T10:32:00Z"/>
        </w:rPr>
        <w:pPrChange w:id="395" w:author="TNT" w:date="2010-05-06T11:01:00Z">
          <w:pPr>
            <w:pStyle w:val="BodyText"/>
            <w:widowControl w:val="0"/>
            <w:numPr>
              <w:numId w:val="35"/>
            </w:numPr>
            <w:spacing w:line="240" w:lineRule="auto"/>
            <w:ind w:left="720" w:hanging="360"/>
            <w:jc w:val="left"/>
          </w:pPr>
        </w:pPrChange>
      </w:pPr>
      <w:ins w:id="396" w:author="TNT" w:date="2010-05-06T10:32:00Z">
        <w:r w:rsidRPr="00987746">
          <w:t xml:space="preserve">Người tạo ra </w:t>
        </w:r>
      </w:ins>
    </w:p>
    <w:p w14:paraId="71886C93" w14:textId="77777777" w:rsidR="00423726" w:rsidRPr="00987746" w:rsidRDefault="00423726">
      <w:pPr>
        <w:pStyle w:val="bullet"/>
        <w:rPr>
          <w:ins w:id="397" w:author="TNT" w:date="2010-05-06T10:32:00Z"/>
        </w:rPr>
        <w:pPrChange w:id="398" w:author="TNT" w:date="2010-05-06T11:01:00Z">
          <w:pPr>
            <w:pStyle w:val="BodyText"/>
            <w:widowControl w:val="0"/>
            <w:numPr>
              <w:numId w:val="35"/>
            </w:numPr>
            <w:spacing w:line="240" w:lineRule="auto"/>
            <w:ind w:left="720" w:hanging="360"/>
            <w:jc w:val="left"/>
          </w:pPr>
        </w:pPrChange>
      </w:pPr>
      <w:ins w:id="399" w:author="TNT" w:date="2010-05-06T10:32:00Z">
        <w:r w:rsidRPr="00987746">
          <w:t>Người chịu trách nhiệm</w:t>
        </w:r>
      </w:ins>
    </w:p>
    <w:p w14:paraId="3F99B0FA" w14:textId="0229AD22" w:rsidR="00423726" w:rsidRPr="00AE232B" w:rsidRDefault="00423726">
      <w:pPr>
        <w:pStyle w:val="Heading2"/>
        <w:pPrChange w:id="400" w:author="TNT" w:date="2010-05-06T10:31:00Z">
          <w:pPr/>
        </w:pPrChange>
      </w:pPr>
      <w:ins w:id="401" w:author="TNT" w:date="2010-05-06T10:30:00Z">
        <w:r>
          <w:t xml:space="preserve">Đặt tên </w:t>
        </w:r>
      </w:ins>
      <w:ins w:id="402" w:author="TNT" w:date="2010-05-09T00:04:00Z">
        <w:r w:rsidR="00FF430F">
          <w:t xml:space="preserve">cho các tài liệu trong </w:t>
        </w:r>
      </w:ins>
      <w:ins w:id="403" w:author="TNT" w:date="2010-05-06T10:30:00Z">
        <w:r>
          <w:t>mẫu cấu hình</w:t>
        </w:r>
      </w:ins>
    </w:p>
    <w:p w14:paraId="7539988B" w14:textId="2C1551ED" w:rsidR="00D66DA9" w:rsidRPr="00CA5918" w:rsidRDefault="00FF430F" w:rsidP="00D66DA9">
      <w:pPr>
        <w:rPr>
          <w:lang w:val="fr-FR"/>
        </w:rPr>
      </w:pPr>
      <w:ins w:id="404" w:author="TNT" w:date="2010-05-09T00:07:00Z">
        <w:r>
          <w:rPr>
            <w:lang w:val="fr-FR"/>
          </w:rPr>
          <w:t>[&lt;Tên mẫu cấu hình&gt;]</w:t>
        </w:r>
      </w:ins>
      <w:r w:rsidR="00D66DA9" w:rsidRPr="00CA5918">
        <w:rPr>
          <w:lang w:val="fr-FR"/>
        </w:rPr>
        <w:t>&lt;</w:t>
      </w:r>
      <w:del w:id="405" w:author="TNT" w:date="2010-05-04T19:34:00Z">
        <w:r w:rsidR="00D66DA9" w:rsidRPr="00CA5918" w:rsidDel="003C130F">
          <w:rPr>
            <w:lang w:val="fr-FR"/>
          </w:rPr>
          <w:delText>mã loại tài liệu</w:delText>
        </w:r>
      </w:del>
      <w:ins w:id="406" w:author="TNT" w:date="2010-05-04T19:34:00Z">
        <w:r w:rsidR="003C130F">
          <w:rPr>
            <w:lang w:val="fr-FR"/>
          </w:rPr>
          <w:t xml:space="preserve">Tên </w:t>
        </w:r>
      </w:ins>
      <w:ins w:id="407" w:author="TNT" w:date="2010-05-09T00:07:00Z">
        <w:r>
          <w:rPr>
            <w:lang w:val="fr-FR"/>
          </w:rPr>
          <w:t>tài liệu</w:t>
        </w:r>
      </w:ins>
      <w:r w:rsidR="00D66DA9" w:rsidRPr="00CA5918">
        <w:rPr>
          <w:lang w:val="fr-FR"/>
        </w:rPr>
        <w:t>&gt;_</w:t>
      </w:r>
      <w:del w:id="408" w:author="TNT" w:date="2010-05-04T19:34:00Z">
        <w:r w:rsidR="00D66DA9" w:rsidRPr="00CA5918" w:rsidDel="003C130F">
          <w:rPr>
            <w:lang w:val="fr-FR"/>
          </w:rPr>
          <w:delText>&lt;R/A/B&gt;_</w:delText>
        </w:r>
      </w:del>
      <w:r w:rsidR="00D66DA9" w:rsidRPr="00CA5918">
        <w:rPr>
          <w:lang w:val="fr-FR"/>
        </w:rPr>
        <w:t>&lt;x&gt;.&lt;y&gt;.&lt;z</w:t>
      </w:r>
      <w:del w:id="409" w:author="TNT" w:date="2010-05-09T00:07:00Z">
        <w:r w:rsidR="00D66DA9" w:rsidRPr="00CA5918" w:rsidDel="00FF430F">
          <w:rPr>
            <w:lang w:val="fr-FR"/>
          </w:rPr>
          <w:delText>&gt;</w:delText>
        </w:r>
      </w:del>
    </w:p>
    <w:p w14:paraId="3D9E0FEC" w14:textId="04DC0E4C" w:rsidR="00D66DA9" w:rsidDel="003C130F" w:rsidRDefault="00D66DA9" w:rsidP="00D66DA9">
      <w:pPr>
        <w:pStyle w:val="unfinish"/>
        <w:rPr>
          <w:del w:id="410" w:author="TNT" w:date="2010-05-04T19:35:00Z"/>
          <w:lang w:val="fr-FR"/>
        </w:rPr>
      </w:pPr>
      <w:del w:id="411" w:author="TNT" w:date="2010-05-04T19:35:00Z">
        <w:r w:rsidRPr="00CA5918" w:rsidDel="003C130F">
          <w:rPr>
            <w:lang w:val="fr-FR"/>
          </w:rPr>
          <w:delText>Mô tả thêm công dụng từng biến/hằng</w:delText>
        </w:r>
      </w:del>
    </w:p>
    <w:p w14:paraId="30E52A48" w14:textId="77777777" w:rsidR="000105CE" w:rsidRPr="00365F0F" w:rsidRDefault="000105CE" w:rsidP="000105CE">
      <w:pPr>
        <w:pStyle w:val="BodyText"/>
        <w:spacing w:line="276" w:lineRule="auto"/>
        <w:ind w:firstLine="360"/>
        <w:rPr>
          <w:ins w:id="412" w:author="TNT" w:date="2010-05-06T10:18:00Z"/>
        </w:rPr>
      </w:pPr>
      <w:ins w:id="413" w:author="TNT" w:date="2010-05-06T10:18:00Z">
        <w:r w:rsidRPr="00365F0F">
          <w:t>Trong đó:</w:t>
        </w:r>
      </w:ins>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030"/>
      </w:tblGrid>
      <w:tr w:rsidR="00FF430F" w:rsidRPr="00365F0F" w14:paraId="5E70A71B" w14:textId="77777777" w:rsidTr="009B4F83">
        <w:trPr>
          <w:trHeight w:val="274"/>
          <w:jc w:val="center"/>
          <w:ins w:id="414" w:author="TNT" w:date="2010-05-09T00:09:00Z"/>
        </w:trPr>
        <w:tc>
          <w:tcPr>
            <w:tcW w:w="2970" w:type="dxa"/>
            <w:shd w:val="clear" w:color="auto" w:fill="BFBFBF"/>
            <w:vAlign w:val="center"/>
          </w:tcPr>
          <w:p w14:paraId="3310BA67" w14:textId="1A49E193" w:rsidR="00FF430F" w:rsidRDefault="00FF430F" w:rsidP="00FF430F">
            <w:pPr>
              <w:pStyle w:val="BodyText"/>
              <w:contextualSpacing/>
              <w:rPr>
                <w:ins w:id="415" w:author="TNT" w:date="2010-05-09T00:09:00Z"/>
              </w:rPr>
            </w:pPr>
            <w:ins w:id="416" w:author="TNT" w:date="2010-05-09T00:09:00Z">
              <w:r>
                <w:rPr>
                  <w:lang w:val="fr-FR"/>
                </w:rPr>
                <w:t>Tên mẫu cấu hình</w:t>
              </w:r>
            </w:ins>
          </w:p>
        </w:tc>
        <w:tc>
          <w:tcPr>
            <w:tcW w:w="6030" w:type="dxa"/>
            <w:shd w:val="clear" w:color="auto" w:fill="BFBFBF"/>
            <w:vAlign w:val="center"/>
          </w:tcPr>
          <w:p w14:paraId="23CBD9D6" w14:textId="541930DA" w:rsidR="00FF430F" w:rsidRDefault="00FF430F" w:rsidP="00FF430F">
            <w:pPr>
              <w:pStyle w:val="BodyText"/>
              <w:contextualSpacing/>
              <w:rPr>
                <w:ins w:id="417" w:author="TNT" w:date="2010-05-09T00:09:00Z"/>
              </w:rPr>
            </w:pPr>
            <w:ins w:id="418" w:author="TNT" w:date="2010-05-09T00:09:00Z">
              <w:r>
                <w:t>Tên tiếng anh của mẫu</w:t>
              </w:r>
            </w:ins>
            <w:ins w:id="419" w:author="TNT" w:date="2010-05-09T00:10:00Z">
              <w:r>
                <w:t>, được nêu rõ trong phần 3.2 các mẫu cấu hình</w:t>
              </w:r>
            </w:ins>
          </w:p>
        </w:tc>
      </w:tr>
      <w:tr w:rsidR="000105CE" w:rsidRPr="00365F0F" w14:paraId="777FF0C4" w14:textId="77777777" w:rsidTr="009B4F83">
        <w:trPr>
          <w:trHeight w:val="274"/>
          <w:jc w:val="center"/>
          <w:ins w:id="420" w:author="TNT" w:date="2010-05-06T10:18:00Z"/>
        </w:trPr>
        <w:tc>
          <w:tcPr>
            <w:tcW w:w="2970" w:type="dxa"/>
            <w:shd w:val="clear" w:color="auto" w:fill="BFBFBF"/>
            <w:vAlign w:val="center"/>
          </w:tcPr>
          <w:p w14:paraId="6293D882" w14:textId="4DD99780" w:rsidR="000105CE" w:rsidRPr="00365F0F" w:rsidRDefault="000105CE" w:rsidP="00FF430F">
            <w:pPr>
              <w:pStyle w:val="BodyText"/>
              <w:contextualSpacing/>
              <w:rPr>
                <w:ins w:id="421" w:author="TNT" w:date="2010-05-06T10:18:00Z"/>
              </w:rPr>
            </w:pPr>
            <w:ins w:id="422" w:author="TNT" w:date="2010-05-06T10:18:00Z">
              <w:r>
                <w:t xml:space="preserve">Tên </w:t>
              </w:r>
            </w:ins>
            <w:ins w:id="423" w:author="TNT" w:date="2010-05-09T00:08:00Z">
              <w:r w:rsidR="00FF430F">
                <w:t>tài liệu</w:t>
              </w:r>
            </w:ins>
          </w:p>
        </w:tc>
        <w:tc>
          <w:tcPr>
            <w:tcW w:w="6030" w:type="dxa"/>
            <w:shd w:val="clear" w:color="auto" w:fill="BFBFBF"/>
            <w:vAlign w:val="center"/>
          </w:tcPr>
          <w:p w14:paraId="5CE5D096" w14:textId="7A9F9EA3" w:rsidR="000105CE" w:rsidRPr="00365F0F" w:rsidRDefault="000105CE" w:rsidP="00FF430F">
            <w:pPr>
              <w:pStyle w:val="BodyText"/>
              <w:contextualSpacing/>
              <w:rPr>
                <w:ins w:id="424" w:author="TNT" w:date="2010-05-06T10:18:00Z"/>
              </w:rPr>
            </w:pPr>
            <w:ins w:id="425" w:author="TNT" w:date="2010-05-06T10:18:00Z">
              <w:r>
                <w:t xml:space="preserve">Tên của </w:t>
              </w:r>
            </w:ins>
            <w:ins w:id="426" w:author="TNT" w:date="2010-05-09T00:08:00Z">
              <w:r w:rsidR="00FF430F">
                <w:t>tài liệu</w:t>
              </w:r>
            </w:ins>
            <w:ins w:id="427" w:author="TNT" w:date="2010-05-06T10:19:00Z">
              <w:r>
                <w:t xml:space="preserve">, tên này được gán duy nhất cho </w:t>
              </w:r>
            </w:ins>
            <w:ins w:id="428" w:author="TNT" w:date="2010-05-09T00:08:00Z">
              <w:r w:rsidR="00FF430F">
                <w:t>từng tài liêu</w:t>
              </w:r>
            </w:ins>
            <w:ins w:id="429" w:author="TNT" w:date="2010-05-06T10:19:00Z">
              <w:r>
                <w:t>, không trùng với bất kì tên nào khác của mẫu</w:t>
              </w:r>
            </w:ins>
          </w:p>
        </w:tc>
      </w:tr>
      <w:tr w:rsidR="000105CE" w:rsidRPr="00365F0F" w14:paraId="426C561C" w14:textId="77777777" w:rsidTr="009B4F83">
        <w:trPr>
          <w:trHeight w:val="274"/>
          <w:jc w:val="center"/>
          <w:ins w:id="430" w:author="TNT" w:date="2010-05-06T10:18:00Z"/>
        </w:trPr>
        <w:tc>
          <w:tcPr>
            <w:tcW w:w="2970" w:type="dxa"/>
            <w:vAlign w:val="center"/>
          </w:tcPr>
          <w:p w14:paraId="3FF4C07B" w14:textId="77777777" w:rsidR="000105CE" w:rsidRPr="00365F0F" w:rsidRDefault="000105CE" w:rsidP="009B4F83">
            <w:pPr>
              <w:pStyle w:val="BodyText"/>
              <w:contextualSpacing/>
              <w:rPr>
                <w:ins w:id="431" w:author="TNT" w:date="2010-05-06T10:18:00Z"/>
              </w:rPr>
            </w:pPr>
            <w:ins w:id="432" w:author="TNT" w:date="2010-05-06T10:18:00Z">
              <w:r w:rsidRPr="00365F0F">
                <w:t>&lt;x</w:t>
              </w:r>
              <w:r>
                <w:t>&gt;</w:t>
              </w:r>
            </w:ins>
          </w:p>
        </w:tc>
        <w:tc>
          <w:tcPr>
            <w:tcW w:w="6030" w:type="dxa"/>
            <w:vAlign w:val="center"/>
          </w:tcPr>
          <w:p w14:paraId="2B890407" w14:textId="77777777" w:rsidR="000105CE" w:rsidRPr="00365F0F" w:rsidRDefault="000105CE" w:rsidP="009B4F83">
            <w:pPr>
              <w:pStyle w:val="BodyText"/>
              <w:contextualSpacing/>
              <w:rPr>
                <w:ins w:id="433" w:author="TNT" w:date="2010-05-06T10:18:00Z"/>
              </w:rPr>
            </w:pPr>
            <w:ins w:id="434" w:author="TNT" w:date="2010-05-06T10:18:00Z">
              <w:r>
                <w:t>Baseline của mẫu cấu hình theo số thứ tự, bắt đầu từ 1.</w:t>
              </w:r>
            </w:ins>
          </w:p>
        </w:tc>
      </w:tr>
      <w:tr w:rsidR="000105CE" w:rsidRPr="00365F0F" w14:paraId="23AFB3F5" w14:textId="77777777" w:rsidTr="009B4F83">
        <w:trPr>
          <w:trHeight w:val="274"/>
          <w:jc w:val="center"/>
          <w:ins w:id="435" w:author="TNT" w:date="2010-05-06T10:18:00Z"/>
        </w:trPr>
        <w:tc>
          <w:tcPr>
            <w:tcW w:w="2970" w:type="dxa"/>
            <w:vAlign w:val="center"/>
          </w:tcPr>
          <w:p w14:paraId="51305AA5" w14:textId="77777777" w:rsidR="000105CE" w:rsidRPr="00365F0F" w:rsidRDefault="000105CE" w:rsidP="009B4F83">
            <w:pPr>
              <w:pStyle w:val="BodyText"/>
              <w:contextualSpacing/>
              <w:rPr>
                <w:ins w:id="436" w:author="TNT" w:date="2010-05-06T10:18:00Z"/>
              </w:rPr>
            </w:pPr>
            <w:ins w:id="437" w:author="TNT" w:date="2010-05-06T10:18:00Z">
              <w:r>
                <w:t>&lt;y&gt;</w:t>
              </w:r>
            </w:ins>
          </w:p>
        </w:tc>
        <w:tc>
          <w:tcPr>
            <w:tcW w:w="6030" w:type="dxa"/>
            <w:vAlign w:val="center"/>
          </w:tcPr>
          <w:p w14:paraId="47124A0D" w14:textId="2674CDCA" w:rsidR="000105CE" w:rsidRPr="00365F0F" w:rsidRDefault="000105CE" w:rsidP="009B4F83">
            <w:pPr>
              <w:pStyle w:val="BodyText"/>
              <w:contextualSpacing/>
              <w:rPr>
                <w:ins w:id="438" w:author="TNT" w:date="2010-05-06T10:18:00Z"/>
              </w:rPr>
            </w:pPr>
            <w:ins w:id="439" w:author="TNT" w:date="2010-05-06T10:18:00Z">
              <w:r>
                <w:t>Phiên bản thay đổi đáng kể của mẫu cấu hình</w:t>
              </w:r>
            </w:ins>
            <w:ins w:id="440" w:author="TNT" w:date="2010-05-06T10:20:00Z">
              <w:r>
                <w:t>, ảnh hưởng đến các mẫu khác</w:t>
              </w:r>
            </w:ins>
            <w:ins w:id="441" w:author="TNT" w:date="2010-05-06T10:18:00Z">
              <w:r>
                <w:t>, bắt đầu từ 0</w:t>
              </w:r>
            </w:ins>
          </w:p>
        </w:tc>
      </w:tr>
      <w:tr w:rsidR="000105CE" w:rsidRPr="00365F0F" w14:paraId="5722B303" w14:textId="77777777" w:rsidTr="009B4F83">
        <w:trPr>
          <w:trHeight w:val="274"/>
          <w:jc w:val="center"/>
          <w:ins w:id="442" w:author="TNT" w:date="2010-05-06T10:18:00Z"/>
        </w:trPr>
        <w:tc>
          <w:tcPr>
            <w:tcW w:w="2970" w:type="dxa"/>
            <w:vAlign w:val="center"/>
          </w:tcPr>
          <w:p w14:paraId="269792AD" w14:textId="77777777" w:rsidR="000105CE" w:rsidRPr="00365F0F" w:rsidRDefault="000105CE" w:rsidP="009B4F83">
            <w:pPr>
              <w:pStyle w:val="BodyText"/>
              <w:contextualSpacing/>
              <w:rPr>
                <w:ins w:id="443" w:author="TNT" w:date="2010-05-06T10:18:00Z"/>
              </w:rPr>
            </w:pPr>
            <w:ins w:id="444" w:author="TNT" w:date="2010-05-06T10:18:00Z">
              <w:r>
                <w:lastRenderedPageBreak/>
                <w:t>&lt;z&gt;</w:t>
              </w:r>
            </w:ins>
          </w:p>
        </w:tc>
        <w:tc>
          <w:tcPr>
            <w:tcW w:w="6030" w:type="dxa"/>
            <w:vAlign w:val="center"/>
          </w:tcPr>
          <w:p w14:paraId="1FE2B411" w14:textId="6A07742E" w:rsidR="000105CE" w:rsidRPr="00365F0F" w:rsidRDefault="000105CE" w:rsidP="009B4F83">
            <w:pPr>
              <w:pStyle w:val="BodyText"/>
              <w:contextualSpacing/>
              <w:rPr>
                <w:ins w:id="445" w:author="TNT" w:date="2010-05-06T10:18:00Z"/>
              </w:rPr>
            </w:pPr>
            <w:ins w:id="446" w:author="TNT" w:date="2010-05-06T10:18:00Z">
              <w:r>
                <w:t>Phiên bản thay đổi không đáng kể của mẫu cấu hình</w:t>
              </w:r>
            </w:ins>
            <w:ins w:id="447" w:author="TNT" w:date="2010-05-06T10:21:00Z">
              <w:r>
                <w:t>, không ảnh hưởng đến các mẫu khác</w:t>
              </w:r>
            </w:ins>
            <w:ins w:id="448" w:author="TNT" w:date="2010-05-06T10:18:00Z">
              <w:r>
                <w:t>, bắt đầu từ 0</w:t>
              </w:r>
            </w:ins>
          </w:p>
        </w:tc>
      </w:tr>
    </w:tbl>
    <w:p w14:paraId="73D59B49" w14:textId="77777777" w:rsidR="00D66DA9" w:rsidRDefault="00D66DA9" w:rsidP="00D66DA9">
      <w:r w:rsidRPr="00CA5918">
        <w:rPr>
          <w:lang w:val="fr-FR"/>
        </w:rPr>
        <w:t xml:space="preserve">Sau khi định danh các mẫu cấu hình thì ta xây dựng một hệ thống cây thư mục để quản lý. </w:t>
      </w:r>
      <w:r w:rsidRPr="00AE232B">
        <w:t>Xếp cá</w:t>
      </w:r>
      <w:r w:rsidR="00C71E6B">
        <w:t>c mẫu cấu hình vào cây thư mục.</w:t>
      </w:r>
    </w:p>
    <w:p w14:paraId="64B33574" w14:textId="77777777" w:rsidR="00D66DA9" w:rsidRPr="00AE232B" w:rsidRDefault="00D66DA9" w:rsidP="00D66DA9">
      <w:pPr>
        <w:pStyle w:val="Heading2"/>
      </w:pPr>
      <w:bookmarkStart w:id="449" w:name="_Toc230369132"/>
      <w:bookmarkStart w:id="450" w:name="_Toc260002414"/>
      <w:r w:rsidRPr="00AE232B">
        <w:t>Thiết lập hệ thống quản lý cấu hình</w:t>
      </w:r>
      <w:bookmarkEnd w:id="449"/>
      <w:r w:rsidR="00BF2668">
        <w:t xml:space="preserve"> và lưu trữ các mẫu cấu hình</w:t>
      </w:r>
      <w:bookmarkEnd w:id="450"/>
    </w:p>
    <w:p w14:paraId="4A169FBF" w14:textId="77777777" w:rsidR="00D66DA9" w:rsidRPr="00AE232B" w:rsidRDefault="00D66DA9" w:rsidP="00C71E6B">
      <w:r w:rsidRPr="00AE232B">
        <w:t>Việc thiết lập hệ thống quản lý cấu hình giúp  đảm bảo cho các mẫu cấu hình được lưu trữ an toàn, dể dàng lấy ra và phân phối. Hệ thống quản lý cấu hình được thiết lập như sau:</w:t>
      </w:r>
    </w:p>
    <w:p w14:paraId="60FB3ED9" w14:textId="77777777" w:rsidR="00D66DA9" w:rsidRPr="00C71E6B" w:rsidRDefault="00D66DA9">
      <w:pPr>
        <w:pStyle w:val="bullet"/>
        <w:pPrChange w:id="451" w:author="TNT" w:date="2010-05-06T11:01:00Z">
          <w:pPr>
            <w:pStyle w:val="ListParagraph"/>
            <w:numPr>
              <w:numId w:val="36"/>
            </w:numPr>
            <w:spacing w:line="360" w:lineRule="auto"/>
            <w:ind w:hanging="360"/>
          </w:pPr>
        </w:pPrChange>
      </w:pPr>
      <w:r w:rsidRPr="00C71E6B">
        <w:t>Nơi lưu trữ (thùng chứa): google code</w:t>
      </w:r>
      <w:r w:rsidR="00C71E6B" w:rsidRPr="00C71E6B">
        <w:t>, link: https://qlqtpm11-15.googlecode.com/svn/trunk/</w:t>
      </w:r>
    </w:p>
    <w:p w14:paraId="21A6EA38" w14:textId="77777777" w:rsidR="00D66DA9" w:rsidRPr="00C71E6B" w:rsidRDefault="00D66DA9">
      <w:pPr>
        <w:pStyle w:val="bullet"/>
        <w:pPrChange w:id="452" w:author="TNT" w:date="2010-05-06T11:01:00Z">
          <w:pPr>
            <w:pStyle w:val="ListParagraph"/>
            <w:numPr>
              <w:numId w:val="36"/>
            </w:numPr>
            <w:spacing w:line="360" w:lineRule="auto"/>
            <w:ind w:hanging="360"/>
          </w:pPr>
        </w:pPrChange>
      </w:pPr>
      <w:r w:rsidRPr="00C71E6B">
        <w:t>Công cụ truy cập thùng chứa: TortoiseSVN</w:t>
      </w:r>
    </w:p>
    <w:p w14:paraId="1B742297" w14:textId="184A304F" w:rsidR="00D66DA9" w:rsidRPr="003C130F" w:rsidRDefault="00D66DA9">
      <w:pPr>
        <w:pStyle w:val="bullet"/>
        <w:rPr>
          <w:ins w:id="453" w:author="TNT" w:date="2010-05-04T19:42:00Z"/>
          <w:rPrChange w:id="454" w:author="TNT" w:date="2010-05-04T19:43:00Z">
            <w:rPr>
              <w:ins w:id="455" w:author="TNT" w:date="2010-05-04T19:42:00Z"/>
              <w:rFonts w:asciiTheme="majorHAnsi" w:hAnsiTheme="majorHAnsi" w:cstheme="majorHAnsi"/>
              <w:lang w:val="en-US"/>
            </w:rPr>
          </w:rPrChange>
        </w:rPr>
        <w:pPrChange w:id="456" w:author="TNT" w:date="2010-05-06T11:01:00Z">
          <w:pPr>
            <w:pStyle w:val="ListParagraph"/>
            <w:numPr>
              <w:numId w:val="36"/>
            </w:numPr>
            <w:spacing w:line="360" w:lineRule="auto"/>
            <w:ind w:hanging="360"/>
          </w:pPr>
        </w:pPrChange>
      </w:pPr>
      <w:r w:rsidRPr="00C71E6B">
        <w:t>Phân quyền truy cập thùng chứa, quyền quản lý thùng chứa</w:t>
      </w:r>
      <w:ins w:id="457" w:author="TNT" w:date="2010-05-04T19:40:00Z">
        <w:r w:rsidR="003C130F">
          <w:rPr>
            <w:lang w:val="en-US"/>
          </w:rPr>
          <w:t xml:space="preserve">, thùng chứa hiện được quản lý bởi thành viên </w:t>
        </w:r>
      </w:ins>
      <w:ins w:id="458" w:author="TNT" w:date="2010-05-04T19:41:00Z">
        <w:r w:rsidR="003C130F">
          <w:rPr>
            <w:lang w:val="en-US"/>
          </w:rPr>
          <w:t>Nguyễn</w:t>
        </w:r>
      </w:ins>
      <w:ins w:id="459" w:author="TNT" w:date="2010-05-04T19:40:00Z">
        <w:r w:rsidR="003C130F">
          <w:rPr>
            <w:lang w:val="en-US"/>
          </w:rPr>
          <w:t xml:space="preserve"> Nguyên</w:t>
        </w:r>
      </w:ins>
      <w:ins w:id="460" w:author="TNT" w:date="2010-05-04T19:42:00Z">
        <w:r w:rsidR="003C130F">
          <w:rPr>
            <w:lang w:val="en-US"/>
          </w:rPr>
          <w:t>, các thành viên còn lại trong nhóm chỉ có quyền checkout và commit lên thùng chứa, không có quyền quản lý thùng chứa này.</w:t>
        </w:r>
      </w:ins>
    </w:p>
    <w:p w14:paraId="712C17C5" w14:textId="4398CEF0" w:rsidR="003C130F" w:rsidRPr="005C3773" w:rsidRDefault="003C130F">
      <w:pPr>
        <w:pStyle w:val="bullet"/>
        <w:rPr>
          <w:ins w:id="461" w:author="TNT" w:date="2010-05-04T19:43:00Z"/>
          <w:rPrChange w:id="462" w:author="TNT" w:date="2010-05-04T19:44:00Z">
            <w:rPr>
              <w:ins w:id="463" w:author="TNT" w:date="2010-05-04T19:43:00Z"/>
              <w:rFonts w:asciiTheme="majorHAnsi" w:hAnsiTheme="majorHAnsi" w:cstheme="majorHAnsi"/>
              <w:lang w:val="en-US"/>
            </w:rPr>
          </w:rPrChange>
        </w:rPr>
        <w:pPrChange w:id="464" w:author="TNT" w:date="2010-05-06T11:01:00Z">
          <w:pPr>
            <w:pStyle w:val="ListParagraph"/>
            <w:numPr>
              <w:numId w:val="36"/>
            </w:numPr>
            <w:spacing w:line="360" w:lineRule="auto"/>
            <w:ind w:hanging="360"/>
          </w:pPr>
        </w:pPrChange>
      </w:pPr>
      <w:ins w:id="465" w:author="TNT" w:date="2010-05-04T19:43:00Z">
        <w:r>
          <w:rPr>
            <w:lang w:val="en-US"/>
          </w:rPr>
          <w:t xml:space="preserve">Thùng chứa </w:t>
        </w:r>
        <w:r w:rsidR="005C3773">
          <w:rPr>
            <w:lang w:val="en-US"/>
          </w:rPr>
          <w:t>được thiết lập chế độ public để thầy Ngô Huy Biên có thể kiểm tra/ đánh giá hoạt động của nhóm</w:t>
        </w:r>
      </w:ins>
    </w:p>
    <w:p w14:paraId="68891E7C" w14:textId="3DAEFE91" w:rsidR="005C3773" w:rsidRPr="005C3773" w:rsidRDefault="005C3773">
      <w:pPr>
        <w:pStyle w:val="bullet"/>
        <w:rPr>
          <w:ins w:id="466" w:author="TNT" w:date="2010-05-04T19:44:00Z"/>
          <w:rPrChange w:id="467" w:author="TNT" w:date="2010-05-04T19:45:00Z">
            <w:rPr>
              <w:ins w:id="468" w:author="TNT" w:date="2010-05-04T19:44:00Z"/>
              <w:rFonts w:asciiTheme="majorHAnsi" w:hAnsiTheme="majorHAnsi" w:cstheme="majorHAnsi"/>
              <w:lang w:val="en-US"/>
            </w:rPr>
          </w:rPrChange>
        </w:rPr>
        <w:pPrChange w:id="469" w:author="TNT" w:date="2010-05-06T11:01:00Z">
          <w:pPr>
            <w:pStyle w:val="ListParagraph"/>
            <w:numPr>
              <w:numId w:val="36"/>
            </w:numPr>
            <w:spacing w:line="360" w:lineRule="auto"/>
            <w:ind w:hanging="360"/>
          </w:pPr>
        </w:pPrChange>
      </w:pPr>
      <w:ins w:id="470" w:author="TNT" w:date="2010-05-04T19:44:00Z">
        <w:r>
          <w:rPr>
            <w:lang w:val="en-US"/>
          </w:rPr>
          <w:t>Quy định gửi me</w:t>
        </w:r>
      </w:ins>
      <w:ins w:id="471" w:author="TNT" w:date="2010-05-04T19:49:00Z">
        <w:r w:rsidR="00B54848">
          <w:rPr>
            <w:lang w:val="en-US"/>
          </w:rPr>
          <w:t>s</w:t>
        </w:r>
      </w:ins>
      <w:ins w:id="472" w:author="TNT" w:date="2010-05-04T19:44:00Z">
        <w:r>
          <w:rPr>
            <w:lang w:val="en-US"/>
          </w:rPr>
          <w:t>sage đính kèm khi các thành viên commit lên thùng chứa:</w:t>
        </w:r>
      </w:ins>
    </w:p>
    <w:p w14:paraId="743EEAC9" w14:textId="77EC704E" w:rsidR="005C3773" w:rsidRPr="007C4C57" w:rsidRDefault="00B54848">
      <w:pPr>
        <w:pStyle w:val="ListParagraph"/>
        <w:numPr>
          <w:ilvl w:val="1"/>
          <w:numId w:val="36"/>
        </w:numPr>
        <w:spacing w:line="360" w:lineRule="auto"/>
        <w:jc w:val="left"/>
        <w:rPr>
          <w:ins w:id="473" w:author="TNT" w:date="2010-05-04T19:50:00Z"/>
          <w:rFonts w:asciiTheme="majorHAnsi" w:hAnsiTheme="majorHAnsi" w:cstheme="majorHAnsi"/>
          <w:rPrChange w:id="474" w:author="TNT" w:date="2010-05-04T19:58:00Z">
            <w:rPr>
              <w:ins w:id="475" w:author="TNT" w:date="2010-05-04T19:50:00Z"/>
              <w:lang w:val="en-US"/>
            </w:rPr>
          </w:rPrChange>
        </w:rPr>
        <w:pPrChange w:id="476" w:author="TNT" w:date="2010-05-04T19:58:00Z">
          <w:pPr>
            <w:pStyle w:val="ListParagraph"/>
            <w:numPr>
              <w:numId w:val="36"/>
            </w:numPr>
            <w:spacing w:line="360" w:lineRule="auto"/>
            <w:ind w:hanging="360"/>
          </w:pPr>
        </w:pPrChange>
      </w:pPr>
      <w:ins w:id="477" w:author="TNT" w:date="2010-05-04T19:49:00Z">
        <w:r w:rsidRPr="007C4C57">
          <w:rPr>
            <w:rFonts w:asciiTheme="majorHAnsi" w:hAnsiTheme="majorHAnsi" w:cstheme="majorHAnsi"/>
            <w:rPrChange w:id="478" w:author="TNT" w:date="2010-05-04T19:58:00Z">
              <w:rPr/>
            </w:rPrChange>
          </w:rPr>
          <w:t xml:space="preserve">TenNguoiCommit - </w:t>
        </w:r>
      </w:ins>
      <w:ins w:id="479" w:author="TNT" w:date="2010-05-04T19:50:00Z">
        <w:r w:rsidRPr="007C4C57">
          <w:rPr>
            <w:rFonts w:asciiTheme="majorHAnsi" w:hAnsiTheme="majorHAnsi" w:cstheme="majorHAnsi"/>
            <w:lang w:val="en-US"/>
            <w:rPrChange w:id="480" w:author="TNT" w:date="2010-05-04T19:58:00Z">
              <w:rPr>
                <w:lang w:val="en-US"/>
              </w:rPr>
            </w:rPrChange>
          </w:rPr>
          <w:t>Ten</w:t>
        </w:r>
      </w:ins>
      <w:ins w:id="481" w:author="TNT" w:date="2010-05-04T19:49:00Z">
        <w:r w:rsidRPr="007C4C57">
          <w:rPr>
            <w:rFonts w:asciiTheme="majorHAnsi" w:hAnsiTheme="majorHAnsi" w:cstheme="majorHAnsi"/>
            <w:rPrChange w:id="482" w:author="TNT" w:date="2010-05-04T19:58:00Z">
              <w:rPr/>
            </w:rPrChange>
          </w:rPr>
          <w:t xml:space="preserve">ThuMuc - TenFile </w:t>
        </w:r>
      </w:ins>
      <w:ins w:id="483" w:author="TNT" w:date="2010-05-04T19:50:00Z">
        <w:r w:rsidRPr="007C4C57">
          <w:rPr>
            <w:rFonts w:asciiTheme="majorHAnsi" w:hAnsiTheme="majorHAnsi" w:cstheme="majorHAnsi"/>
            <w:rPrChange w:id="484" w:author="TNT" w:date="2010-05-04T19:58:00Z">
              <w:rPr/>
            </w:rPrChange>
          </w:rPr>
          <w:t>–</w:t>
        </w:r>
      </w:ins>
      <w:ins w:id="485" w:author="TNT" w:date="2010-05-04T19:49:00Z">
        <w:r w:rsidRPr="007C4C57">
          <w:rPr>
            <w:rFonts w:asciiTheme="majorHAnsi" w:hAnsiTheme="majorHAnsi" w:cstheme="majorHAnsi"/>
            <w:rPrChange w:id="486" w:author="TNT" w:date="2010-05-04T19:58:00Z">
              <w:rPr/>
            </w:rPrChange>
          </w:rPr>
          <w:t xml:space="preserve"> NoiDungSuaDoi</w:t>
        </w:r>
      </w:ins>
    </w:p>
    <w:p w14:paraId="092CA9C8" w14:textId="77777777" w:rsidR="00B54848" w:rsidRPr="007C4C57" w:rsidRDefault="00B54848" w:rsidP="007C4C57">
      <w:pPr>
        <w:pStyle w:val="ListParagraph"/>
        <w:numPr>
          <w:ilvl w:val="1"/>
          <w:numId w:val="36"/>
        </w:numPr>
        <w:spacing w:line="360" w:lineRule="auto"/>
        <w:jc w:val="left"/>
        <w:rPr>
          <w:ins w:id="487" w:author="TNT" w:date="2010-05-04T19:51:00Z"/>
          <w:rFonts w:asciiTheme="majorHAnsi" w:hAnsiTheme="majorHAnsi" w:cstheme="majorHAnsi"/>
          <w:rPrChange w:id="488" w:author="TNT" w:date="2010-05-04T19:58:00Z">
            <w:rPr>
              <w:ins w:id="489" w:author="TNT" w:date="2010-05-04T19:51:00Z"/>
              <w:rFonts w:asciiTheme="majorHAnsi" w:hAnsiTheme="majorHAnsi" w:cstheme="majorHAnsi"/>
              <w:lang w:val="en-US"/>
            </w:rPr>
          </w:rPrChange>
        </w:rPr>
      </w:pPr>
      <w:ins w:id="490" w:author="TNT" w:date="2010-05-04T19:50:00Z">
        <w:r w:rsidRPr="007C4C57">
          <w:rPr>
            <w:rFonts w:asciiTheme="majorHAnsi" w:hAnsiTheme="majorHAnsi" w:cstheme="majorHAnsi"/>
            <w:lang w:val="en-US"/>
          </w:rPr>
          <w:t xml:space="preserve">Nếu sửa nhiều tài liệu thì mỗi tài liệu 1 dòng, </w:t>
        </w:r>
      </w:ins>
    </w:p>
    <w:p w14:paraId="4827E3B6" w14:textId="77777777" w:rsidR="00B54848" w:rsidRPr="007C4C57" w:rsidRDefault="00B54848">
      <w:pPr>
        <w:pStyle w:val="ListParagraph"/>
        <w:spacing w:line="360" w:lineRule="auto"/>
        <w:ind w:left="1440"/>
        <w:jc w:val="left"/>
        <w:rPr>
          <w:ins w:id="491" w:author="TNT" w:date="2010-05-04T19:51:00Z"/>
          <w:rFonts w:asciiTheme="majorHAnsi" w:hAnsiTheme="majorHAnsi" w:cstheme="majorHAnsi"/>
          <w:lang w:val="en-US"/>
          <w:rPrChange w:id="492" w:author="TNT" w:date="2010-05-04T19:58:00Z">
            <w:rPr>
              <w:ins w:id="493" w:author="TNT" w:date="2010-05-04T19:51:00Z"/>
              <w:lang w:val="en-US"/>
            </w:rPr>
          </w:rPrChange>
        </w:rPr>
        <w:pPrChange w:id="494" w:author="TNT" w:date="2010-05-04T19:58:00Z">
          <w:pPr>
            <w:pStyle w:val="ListParagraph"/>
            <w:numPr>
              <w:ilvl w:val="1"/>
              <w:numId w:val="36"/>
            </w:numPr>
            <w:spacing w:line="360" w:lineRule="auto"/>
            <w:ind w:left="1440" w:hanging="360"/>
            <w:jc w:val="left"/>
          </w:pPr>
        </w:pPrChange>
      </w:pPr>
      <w:ins w:id="495" w:author="TNT" w:date="2010-05-04T19:50:00Z">
        <w:r w:rsidRPr="007C4C57">
          <w:rPr>
            <w:rFonts w:asciiTheme="majorHAnsi" w:hAnsiTheme="majorHAnsi" w:cstheme="majorHAnsi"/>
            <w:lang w:val="en-US"/>
          </w:rPr>
          <w:t xml:space="preserve">Ví dụ: </w:t>
        </w:r>
      </w:ins>
      <w:ins w:id="496" w:author="TNT" w:date="2010-05-04T19:51:00Z">
        <w:r w:rsidRPr="007C4C57">
          <w:rPr>
            <w:rFonts w:asciiTheme="majorHAnsi" w:hAnsiTheme="majorHAnsi" w:cstheme="majorHAnsi"/>
            <w:rPrChange w:id="497" w:author="TNT" w:date="2010-05-04T19:58:00Z">
              <w:rPr/>
            </w:rPrChange>
          </w:rPr>
          <w:t xml:space="preserve">TenNguoiCommit - </w:t>
        </w:r>
        <w:r w:rsidRPr="007C4C57">
          <w:rPr>
            <w:rFonts w:asciiTheme="majorHAnsi" w:hAnsiTheme="majorHAnsi" w:cstheme="majorHAnsi"/>
            <w:lang w:val="en-US"/>
            <w:rPrChange w:id="498" w:author="TNT" w:date="2010-05-04T19:58:00Z">
              <w:rPr>
                <w:lang w:val="en-US"/>
              </w:rPr>
            </w:rPrChange>
          </w:rPr>
          <w:t>Ten</w:t>
        </w:r>
        <w:r w:rsidRPr="007C4C57">
          <w:rPr>
            <w:rFonts w:asciiTheme="majorHAnsi" w:hAnsiTheme="majorHAnsi" w:cstheme="majorHAnsi"/>
            <w:rPrChange w:id="499" w:author="TNT" w:date="2010-05-04T19:58:00Z">
              <w:rPr/>
            </w:rPrChange>
          </w:rPr>
          <w:t>ThuMuc - TenFile – NoiDungSuaDoi</w:t>
        </w:r>
      </w:ins>
    </w:p>
    <w:p w14:paraId="377BB431" w14:textId="77777777" w:rsidR="00B54848" w:rsidRPr="007C4C57" w:rsidRDefault="00B54848">
      <w:pPr>
        <w:pStyle w:val="ListParagraph"/>
        <w:spacing w:line="360" w:lineRule="auto"/>
        <w:ind w:left="3600" w:firstLine="720"/>
        <w:jc w:val="left"/>
        <w:rPr>
          <w:ins w:id="500" w:author="TNT" w:date="2010-05-04T19:51:00Z"/>
          <w:rFonts w:asciiTheme="majorHAnsi" w:hAnsiTheme="majorHAnsi" w:cstheme="majorHAnsi"/>
        </w:rPr>
        <w:pPrChange w:id="501" w:author="TNT" w:date="2010-05-04T19:58:00Z">
          <w:pPr>
            <w:pStyle w:val="ListParagraph"/>
            <w:spacing w:line="360" w:lineRule="auto"/>
            <w:ind w:left="1440"/>
            <w:jc w:val="left"/>
          </w:pPr>
        </w:pPrChange>
      </w:pPr>
      <w:ins w:id="502" w:author="TNT" w:date="2010-05-04T19:51:00Z">
        <w:r w:rsidRPr="007C4C57">
          <w:rPr>
            <w:rFonts w:asciiTheme="majorHAnsi" w:hAnsiTheme="majorHAnsi" w:cstheme="majorHAnsi"/>
            <w:rPrChange w:id="503" w:author="TNT" w:date="2010-05-04T19:58:00Z">
              <w:rPr/>
            </w:rPrChange>
          </w:rPr>
          <w:t xml:space="preserve">- </w:t>
        </w:r>
        <w:r w:rsidRPr="007C4C57">
          <w:rPr>
            <w:rFonts w:asciiTheme="majorHAnsi" w:hAnsiTheme="majorHAnsi" w:cstheme="majorHAnsi"/>
            <w:lang w:val="en-US"/>
            <w:rPrChange w:id="504" w:author="TNT" w:date="2010-05-04T19:58:00Z">
              <w:rPr>
                <w:lang w:val="en-US"/>
              </w:rPr>
            </w:rPrChange>
          </w:rPr>
          <w:t>Ten</w:t>
        </w:r>
        <w:r w:rsidRPr="007C4C57">
          <w:rPr>
            <w:rFonts w:asciiTheme="majorHAnsi" w:hAnsiTheme="majorHAnsi" w:cstheme="majorHAnsi"/>
            <w:rPrChange w:id="505" w:author="TNT" w:date="2010-05-04T19:58:00Z">
              <w:rPr/>
            </w:rPrChange>
          </w:rPr>
          <w:t>ThuMuc - TenFile – NoiDungSuaDoi</w:t>
        </w:r>
      </w:ins>
    </w:p>
    <w:p w14:paraId="1FD6F0FC" w14:textId="77777777" w:rsidR="00B54848" w:rsidRPr="007C4C57" w:rsidRDefault="00B54848">
      <w:pPr>
        <w:pStyle w:val="ListParagraph"/>
        <w:spacing w:line="360" w:lineRule="auto"/>
        <w:ind w:left="3600" w:firstLine="720"/>
        <w:jc w:val="left"/>
        <w:rPr>
          <w:ins w:id="506" w:author="TNT" w:date="2010-05-04T19:51:00Z"/>
          <w:rFonts w:asciiTheme="majorHAnsi" w:hAnsiTheme="majorHAnsi" w:cstheme="majorHAnsi"/>
        </w:rPr>
        <w:pPrChange w:id="507" w:author="TNT" w:date="2010-05-04T19:58:00Z">
          <w:pPr>
            <w:pStyle w:val="ListParagraph"/>
            <w:spacing w:line="360" w:lineRule="auto"/>
            <w:ind w:left="1440"/>
            <w:jc w:val="left"/>
          </w:pPr>
        </w:pPrChange>
      </w:pPr>
      <w:ins w:id="508" w:author="TNT" w:date="2010-05-04T19:51:00Z">
        <w:r w:rsidRPr="007C4C57">
          <w:rPr>
            <w:rFonts w:asciiTheme="majorHAnsi" w:hAnsiTheme="majorHAnsi" w:cstheme="majorHAnsi"/>
            <w:rPrChange w:id="509" w:author="TNT" w:date="2010-05-04T19:58:00Z">
              <w:rPr/>
            </w:rPrChange>
          </w:rPr>
          <w:t xml:space="preserve">- </w:t>
        </w:r>
        <w:r w:rsidRPr="007C4C57">
          <w:rPr>
            <w:rFonts w:asciiTheme="majorHAnsi" w:hAnsiTheme="majorHAnsi" w:cstheme="majorHAnsi"/>
            <w:lang w:val="en-US"/>
            <w:rPrChange w:id="510" w:author="TNT" w:date="2010-05-04T19:58:00Z">
              <w:rPr>
                <w:lang w:val="en-US"/>
              </w:rPr>
            </w:rPrChange>
          </w:rPr>
          <w:t>Ten</w:t>
        </w:r>
        <w:r w:rsidRPr="007C4C57">
          <w:rPr>
            <w:rFonts w:asciiTheme="majorHAnsi" w:hAnsiTheme="majorHAnsi" w:cstheme="majorHAnsi"/>
            <w:rPrChange w:id="511" w:author="TNT" w:date="2010-05-04T19:58:00Z">
              <w:rPr/>
            </w:rPrChange>
          </w:rPr>
          <w:t>ThuMuc - TenFile – NoiDungSuaDoi</w:t>
        </w:r>
      </w:ins>
    </w:p>
    <w:p w14:paraId="77C9847D" w14:textId="19596A3A" w:rsidR="00B54848" w:rsidRPr="007C4C57" w:rsidRDefault="00B54848">
      <w:pPr>
        <w:pStyle w:val="ListParagraph"/>
        <w:numPr>
          <w:ilvl w:val="1"/>
          <w:numId w:val="36"/>
        </w:numPr>
        <w:spacing w:line="360" w:lineRule="auto"/>
        <w:jc w:val="left"/>
        <w:rPr>
          <w:rFonts w:asciiTheme="majorHAnsi" w:hAnsiTheme="majorHAnsi" w:cstheme="majorHAnsi"/>
        </w:rPr>
        <w:pPrChange w:id="512" w:author="TNT" w:date="2010-05-04T19:58:00Z">
          <w:pPr>
            <w:pStyle w:val="ListParagraph"/>
            <w:numPr>
              <w:numId w:val="36"/>
            </w:numPr>
            <w:spacing w:line="360" w:lineRule="auto"/>
            <w:ind w:hanging="360"/>
          </w:pPr>
        </w:pPrChange>
      </w:pPr>
      <w:ins w:id="513" w:author="TNT" w:date="2010-05-04T19:51:00Z">
        <w:r w:rsidRPr="007C4C57">
          <w:rPr>
            <w:rFonts w:asciiTheme="majorHAnsi" w:hAnsiTheme="majorHAnsi" w:cstheme="majorHAnsi"/>
            <w:lang w:val="en-US"/>
          </w:rPr>
          <w:t>Nếu commit cả folder:</w:t>
        </w:r>
      </w:ins>
      <w:ins w:id="514" w:author="TNT" w:date="2010-05-04T19:52:00Z">
        <w:r w:rsidRPr="007C4C57">
          <w:rPr>
            <w:rFonts w:asciiTheme="majorHAnsi" w:hAnsiTheme="majorHAnsi" w:cstheme="majorHAnsi"/>
            <w:lang w:val="en-US"/>
          </w:rPr>
          <w:t xml:space="preserve"> </w:t>
        </w:r>
        <w:r w:rsidRPr="007C4C57">
          <w:rPr>
            <w:rFonts w:asciiTheme="majorHAnsi" w:hAnsiTheme="majorHAnsi" w:cstheme="majorHAnsi"/>
            <w:rPrChange w:id="515" w:author="TNT" w:date="2010-05-04T19:58:00Z">
              <w:rPr/>
            </w:rPrChange>
          </w:rPr>
          <w:t xml:space="preserve">TenNguoiCommit - </w:t>
        </w:r>
        <w:r w:rsidRPr="007C4C57">
          <w:rPr>
            <w:rFonts w:asciiTheme="majorHAnsi" w:hAnsiTheme="majorHAnsi" w:cstheme="majorHAnsi"/>
            <w:lang w:val="en-US"/>
            <w:rPrChange w:id="516" w:author="TNT" w:date="2010-05-04T19:58:00Z">
              <w:rPr>
                <w:lang w:val="en-US"/>
              </w:rPr>
            </w:rPrChange>
          </w:rPr>
          <w:t>Ten</w:t>
        </w:r>
        <w:r w:rsidRPr="007C4C57">
          <w:rPr>
            <w:rFonts w:asciiTheme="majorHAnsi" w:hAnsiTheme="majorHAnsi" w:cstheme="majorHAnsi"/>
            <w:rPrChange w:id="517" w:author="TNT" w:date="2010-05-04T19:58:00Z">
              <w:rPr/>
            </w:rPrChange>
          </w:rPr>
          <w:t xml:space="preserve">ThuMuc – </w:t>
        </w:r>
        <w:r w:rsidRPr="007C4C57">
          <w:rPr>
            <w:rFonts w:asciiTheme="majorHAnsi" w:hAnsiTheme="majorHAnsi" w:cstheme="majorHAnsi"/>
            <w:lang w:val="en-US"/>
            <w:rPrChange w:id="518" w:author="TNT" w:date="2010-05-04T19:58:00Z">
              <w:rPr>
                <w:lang w:val="en-US"/>
              </w:rPr>
            </w:rPrChange>
          </w:rPr>
          <w:t>[Folder]</w:t>
        </w:r>
        <w:r w:rsidRPr="007C4C57">
          <w:rPr>
            <w:rFonts w:asciiTheme="majorHAnsi" w:hAnsiTheme="majorHAnsi" w:cstheme="majorHAnsi"/>
            <w:rPrChange w:id="519" w:author="TNT" w:date="2010-05-04T19:58:00Z">
              <w:rPr/>
            </w:rPrChange>
          </w:rPr>
          <w:t>Ten</w:t>
        </w:r>
        <w:r w:rsidRPr="007C4C57">
          <w:rPr>
            <w:rFonts w:asciiTheme="majorHAnsi" w:hAnsiTheme="majorHAnsi" w:cstheme="majorHAnsi"/>
            <w:lang w:val="en-US"/>
            <w:rPrChange w:id="520" w:author="TNT" w:date="2010-05-04T19:58:00Z">
              <w:rPr>
                <w:lang w:val="en-US"/>
              </w:rPr>
            </w:rPrChange>
          </w:rPr>
          <w:t>Folder</w:t>
        </w:r>
        <w:r w:rsidRPr="007C4C57">
          <w:rPr>
            <w:rFonts w:asciiTheme="majorHAnsi" w:hAnsiTheme="majorHAnsi" w:cstheme="majorHAnsi"/>
            <w:rPrChange w:id="521" w:author="TNT" w:date="2010-05-04T19:58:00Z">
              <w:rPr/>
            </w:rPrChange>
          </w:rPr>
          <w:t xml:space="preserve"> – NoiDungSuaDoi</w:t>
        </w:r>
      </w:ins>
    </w:p>
    <w:p w14:paraId="515FAFD4" w14:textId="77777777" w:rsidR="00142917" w:rsidRPr="00CA5918" w:rsidRDefault="00142917" w:rsidP="00142917">
      <w:pPr>
        <w:pStyle w:val="Heading2"/>
        <w:rPr>
          <w:lang w:val="vi-VN"/>
        </w:rPr>
      </w:pPr>
      <w:bookmarkStart w:id="522" w:name="_Toc260002415"/>
      <w:r w:rsidRPr="00CA5918">
        <w:rPr>
          <w:lang w:val="vi-VN"/>
        </w:rPr>
        <w:t xml:space="preserve">Quản lý các mẫu </w:t>
      </w:r>
      <w:r w:rsidR="00545CE3" w:rsidRPr="00CA5918">
        <w:rPr>
          <w:lang w:val="vi-VN"/>
        </w:rPr>
        <w:t>cấu hình</w:t>
      </w:r>
      <w:bookmarkEnd w:id="522"/>
    </w:p>
    <w:p w14:paraId="5EE941F6" w14:textId="77777777" w:rsidR="001C3F47" w:rsidRPr="00CA5918" w:rsidRDefault="001C3F47" w:rsidP="00F4476B">
      <w:pPr>
        <w:pStyle w:val="Comment"/>
        <w:rPr>
          <w:lang w:val="vi-VN"/>
        </w:rPr>
      </w:pPr>
      <w:r w:rsidRPr="00CA5918">
        <w:rPr>
          <w:lang w:val="vi-VN"/>
        </w:rPr>
        <w:t xml:space="preserve">Mô tả quy trình </w:t>
      </w:r>
      <w:r w:rsidR="00F4476B" w:rsidRPr="00CA5918">
        <w:rPr>
          <w:lang w:val="vi-VN"/>
        </w:rPr>
        <w:t>tạo/ chỉnh sửa một mẫu tài liệu mới, quy trình này được rút gọn từ các mẫu của RUP và các tài liệu tham khảo, đồng thời chỉnh sửa phù hợp với tình hình thực tế của nhóm.</w:t>
      </w:r>
    </w:p>
    <w:p w14:paraId="3594746D" w14:textId="77777777" w:rsidR="00142917" w:rsidRPr="00CA5918" w:rsidRDefault="00142917" w:rsidP="00142917">
      <w:pPr>
        <w:pStyle w:val="Heading3"/>
        <w:rPr>
          <w:lang w:val="vi-VN"/>
        </w:rPr>
      </w:pPr>
      <w:bookmarkStart w:id="523" w:name="_Toc260002416"/>
      <w:r w:rsidRPr="00CA5918">
        <w:rPr>
          <w:lang w:val="vi-VN"/>
        </w:rPr>
        <w:t xml:space="preserve">Bổ sung mẫu </w:t>
      </w:r>
      <w:r w:rsidR="00545CE3" w:rsidRPr="00CA5918">
        <w:rPr>
          <w:lang w:val="vi-VN"/>
        </w:rPr>
        <w:t>cấu hình</w:t>
      </w:r>
      <w:r w:rsidRPr="00CA5918">
        <w:rPr>
          <w:lang w:val="vi-VN"/>
        </w:rPr>
        <w:t xml:space="preserve"> mới</w:t>
      </w:r>
      <w:bookmarkEnd w:id="523"/>
    </w:p>
    <w:p w14:paraId="1B434F51" w14:textId="77777777" w:rsidR="00F4476B" w:rsidRPr="00CA5918" w:rsidRDefault="00F4476B" w:rsidP="00F4476B">
      <w:pPr>
        <w:pStyle w:val="Comment"/>
        <w:rPr>
          <w:lang w:val="vi-VN"/>
        </w:rPr>
      </w:pPr>
      <w:r w:rsidRPr="00CA5918">
        <w:rPr>
          <w:lang w:val="vi-VN"/>
        </w:rPr>
        <w:t>Mô tả hoạt động.</w:t>
      </w:r>
    </w:p>
    <w:p w14:paraId="0046A87A" w14:textId="77777777" w:rsidR="007A4FDE" w:rsidRPr="00CA5918" w:rsidRDefault="00460AC9" w:rsidP="00460AC9">
      <w:pPr>
        <w:rPr>
          <w:lang w:val="vi-VN"/>
        </w:rPr>
      </w:pPr>
      <w:r w:rsidRPr="00CA5918">
        <w:rPr>
          <w:lang w:val="vi-VN"/>
        </w:rPr>
        <w:t xml:space="preserve">Quy </w:t>
      </w:r>
      <w:r w:rsidR="007A4FDE" w:rsidRPr="00CA5918">
        <w:rPr>
          <w:lang w:val="vi-VN"/>
        </w:rPr>
        <w:t>trình bổ sung mẫu cấu hình mới như sau:</w:t>
      </w:r>
    </w:p>
    <w:p w14:paraId="31B9FFD3" w14:textId="77777777"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PM lên kế hoạch và phân chia cho các nhóm nhỏ tìm hiểu các mẫu tài liệu theo từng giai đoạn phát triển phần mềm</w:t>
      </w:r>
    </w:p>
    <w:p w14:paraId="479821A3" w14:textId="77777777"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Các nhóm nhỏ tìm hiểu trong 1 tuần và báo cáo (up mẫu tài liệu đã dịch lên google code).</w:t>
      </w:r>
    </w:p>
    <w:p w14:paraId="324F463A" w14:textId="77777777"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CCB họp và duyệt lại mẫu này sau 1 tuần.</w:t>
      </w:r>
    </w:p>
    <w:p w14:paraId="2645FB02" w14:textId="77777777"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Mẫu được duyệt sẽ được lưu trữ trên goog</w:t>
      </w:r>
      <w:r w:rsidR="00460AC9" w:rsidRPr="00460AC9">
        <w:rPr>
          <w:rFonts w:asciiTheme="majorHAnsi" w:hAnsiTheme="majorHAnsi" w:cstheme="majorHAnsi"/>
        </w:rPr>
        <w:t>le code, trong folder tương ứng với nội dung mẫu đó.</w:t>
      </w:r>
    </w:p>
    <w:p w14:paraId="65BB50B1" w14:textId="77777777" w:rsidR="00142917" w:rsidRDefault="00142917" w:rsidP="00142917">
      <w:pPr>
        <w:pStyle w:val="Heading3"/>
      </w:pPr>
      <w:bookmarkStart w:id="524" w:name="_Toc260002417"/>
      <w:r>
        <w:lastRenderedPageBreak/>
        <w:t xml:space="preserve">Chỉnh sửa mẫu </w:t>
      </w:r>
      <w:r w:rsidR="00545CE3">
        <w:t>cấu hình</w:t>
      </w:r>
      <w:bookmarkEnd w:id="524"/>
    </w:p>
    <w:p w14:paraId="5E1395C1" w14:textId="77777777" w:rsidR="00460AC9" w:rsidRDefault="00460AC9" w:rsidP="00460AC9">
      <w:r>
        <w:t>Quy trình chỉnh sửa mẫu cấu hình như sau:</w:t>
      </w:r>
    </w:p>
    <w:p w14:paraId="3064E5D4" w14:textId="77777777" w:rsidR="00460AC9" w:rsidRPr="00460AC9" w:rsidRDefault="00460AC9" w:rsidP="00460AC9">
      <w:pPr>
        <w:pStyle w:val="ListParagraph"/>
        <w:numPr>
          <w:ilvl w:val="0"/>
          <w:numId w:val="37"/>
        </w:numPr>
        <w:spacing w:line="360" w:lineRule="auto"/>
      </w:pPr>
      <w:r>
        <w:rPr>
          <w:rFonts w:asciiTheme="majorHAnsi" w:hAnsiTheme="majorHAnsi" w:cstheme="majorHAnsi"/>
          <w:lang w:val="en-US"/>
        </w:rPr>
        <w:t>Các thành viên góp ý chỉnh sửa về mẫu trên google group.</w:t>
      </w:r>
    </w:p>
    <w:p w14:paraId="29D1D241"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Người tạo mẫu/chịu trách nhiệm về mẫu trả lời.</w:t>
      </w:r>
    </w:p>
    <w:p w14:paraId="717BD217"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Nếu đồng ý chỉnh sửa sẽ kiến nghị với CCB.</w:t>
      </w:r>
    </w:p>
    <w:p w14:paraId="3637AB53"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CCB họp lại, nếu đồng ý sẽ yêu cầu người chịu trách nhiệm về mẫu chỉnh sửa lại để phiên bàn hiện tại phù hợp với mẫu mới.</w:t>
      </w:r>
    </w:p>
    <w:p w14:paraId="10B46972" w14:textId="77777777" w:rsidR="00142917" w:rsidRDefault="00142917" w:rsidP="00142917">
      <w:pPr>
        <w:pStyle w:val="Heading3"/>
      </w:pPr>
      <w:bookmarkStart w:id="525" w:name="_Toc260002418"/>
      <w:r>
        <w:t xml:space="preserve">Xóa mẫu </w:t>
      </w:r>
      <w:r w:rsidR="00545CE3">
        <w:t>cấu hình</w:t>
      </w:r>
      <w:bookmarkEnd w:id="525"/>
    </w:p>
    <w:p w14:paraId="743DE92B" w14:textId="77777777" w:rsidR="00460AC9" w:rsidRDefault="00460AC9" w:rsidP="00460AC9">
      <w:r>
        <w:t>Quy trình chỉnh xóa mẫu cấu hình như sau:</w:t>
      </w:r>
    </w:p>
    <w:p w14:paraId="0626FDA7" w14:textId="77777777" w:rsidR="00460AC9" w:rsidRPr="00460AC9" w:rsidRDefault="00460AC9" w:rsidP="00460AC9">
      <w:pPr>
        <w:pStyle w:val="ListParagraph"/>
        <w:numPr>
          <w:ilvl w:val="0"/>
          <w:numId w:val="37"/>
        </w:numPr>
        <w:spacing w:line="360" w:lineRule="auto"/>
      </w:pPr>
      <w:r>
        <w:rPr>
          <w:rFonts w:asciiTheme="majorHAnsi" w:hAnsiTheme="majorHAnsi" w:cstheme="majorHAnsi"/>
          <w:lang w:val="en-US"/>
        </w:rPr>
        <w:t>Các thành viên nêu ý kiến về việc xóa mẫu cấu hình nếu thấy không cần thiết.</w:t>
      </w:r>
    </w:p>
    <w:p w14:paraId="20DD99DB"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CCB họp và thống nhât có nên xóa hay không</w:t>
      </w:r>
    </w:p>
    <w:p w14:paraId="70642426"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Nếu đồng ý xóa thì mẫu, và các phiêu bản, sẽ được lưu trữ trong thư mục Other trong thùng chứa.</w:t>
      </w:r>
    </w:p>
    <w:p w14:paraId="4CCBAB7B" w14:textId="6283453F" w:rsidR="00F4476B" w:rsidRPr="00CA5918" w:rsidRDefault="00F4476B" w:rsidP="00F4476B">
      <w:pPr>
        <w:pStyle w:val="Heading2"/>
        <w:rPr>
          <w:lang w:val="vi-VN"/>
        </w:rPr>
      </w:pPr>
      <w:bookmarkStart w:id="526" w:name="_Toc260002419"/>
      <w:r w:rsidRPr="00CA5918">
        <w:rPr>
          <w:lang w:val="vi-VN"/>
        </w:rPr>
        <w:t xml:space="preserve">Quản lý việc thay đổi phiên bản </w:t>
      </w:r>
      <w:del w:id="527" w:author="TNT" w:date="2010-05-06T10:36:00Z">
        <w:r w:rsidRPr="00CA5918" w:rsidDel="009B4F83">
          <w:rPr>
            <w:lang w:val="vi-VN"/>
          </w:rPr>
          <w:delText>tài liệu</w:delText>
        </w:r>
      </w:del>
      <w:bookmarkEnd w:id="526"/>
    </w:p>
    <w:p w14:paraId="3C7E7A41" w14:textId="7C2253F5" w:rsidR="00F4476B" w:rsidRPr="00CA5918" w:rsidDel="009B4F83" w:rsidRDefault="00F4476B" w:rsidP="00F4476B">
      <w:pPr>
        <w:pStyle w:val="Comment"/>
        <w:rPr>
          <w:del w:id="528" w:author="TNT" w:date="2010-05-06T10:36:00Z"/>
          <w:lang w:val="vi-VN"/>
        </w:rPr>
      </w:pPr>
      <w:del w:id="529" w:author="TNT" w:date="2010-05-06T10:36:00Z">
        <w:r w:rsidRPr="00CA5918" w:rsidDel="009B4F83">
          <w:rPr>
            <w:lang w:val="vi-VN"/>
          </w:rPr>
          <w:delText>Mô tả hoạt động, chia làm 2 phần lớn: các thay đổi nhỏ - thay đổi trong phạm vi tài liệu hoặc chưa ảnh hưởng đến các tài liệu khác do quy trình chưa phát triển tới, thay đổi lớn - ảnh hưởng đến nhiều tài liệu khác.</w:delText>
        </w:r>
      </w:del>
    </w:p>
    <w:p w14:paraId="5B24F105" w14:textId="1A90B185" w:rsidR="007A4FDE" w:rsidDel="009B4F83" w:rsidRDefault="007A4FDE" w:rsidP="007A4FDE">
      <w:pPr>
        <w:pStyle w:val="unfinish"/>
        <w:rPr>
          <w:del w:id="530" w:author="TNT" w:date="2010-05-06T10:36:00Z"/>
        </w:rPr>
      </w:pPr>
      <w:del w:id="531" w:author="TNT" w:date="2010-05-06T10:36:00Z">
        <w:r w:rsidRPr="00CA5918" w:rsidDel="009B4F83">
          <w:rPr>
            <w:lang w:val="vi-VN"/>
          </w:rPr>
          <w:delText>Vẽ sơ đồ thực hiện quy trình thay đổi phiên bản tài liệu.</w:delText>
        </w:r>
      </w:del>
    </w:p>
    <w:p w14:paraId="2DBB81F1" w14:textId="5C6247BF" w:rsidR="009B4F83" w:rsidRPr="009B4F83" w:rsidRDefault="009B4F83" w:rsidP="007A4FDE">
      <w:pPr>
        <w:pStyle w:val="unfinish"/>
        <w:rPr>
          <w:ins w:id="532" w:author="TNT" w:date="2010-05-06T10:44:00Z"/>
        </w:rPr>
      </w:pPr>
      <w:ins w:id="533" w:author="TNT" w:date="2010-05-06T10:44:00Z">
        <w:r>
          <w:t>Khi 1 thành viên muốn thay đổi 1 mẫu, bật track change</w:t>
        </w:r>
      </w:ins>
      <w:ins w:id="534" w:author="TNT" w:date="2010-05-06T10:45:00Z">
        <w:r>
          <w:t xml:space="preserve"> (</w:t>
        </w:r>
        <w:r w:rsidR="003F2482">
          <w:t>để thành viên chịu trách nhiệm về tài liệu này sẽ kiểm tra lại, và xác nhận thay đổi</w:t>
        </w:r>
        <w:r>
          <w:t>)</w:t>
        </w:r>
      </w:ins>
      <w:ins w:id="535" w:author="TNT" w:date="2010-05-06T10:44:00Z">
        <w:r>
          <w:t>, thay đổi nội dung</w:t>
        </w:r>
      </w:ins>
      <w:ins w:id="536" w:author="TNT" w:date="2010-05-06T10:46:00Z">
        <w:r w:rsidR="003F2482">
          <w:t>, cập nhật thông tin phiên bản.</w:t>
        </w:r>
      </w:ins>
    </w:p>
    <w:p w14:paraId="3BF703B3" w14:textId="3296DD49" w:rsidR="009B4F83" w:rsidRDefault="009B4F83" w:rsidP="007A4FDE">
      <w:pPr>
        <w:pStyle w:val="unfinish"/>
        <w:rPr>
          <w:ins w:id="537" w:author="TNT" w:date="2010-05-06T10:38:00Z"/>
        </w:rPr>
      </w:pPr>
      <w:ins w:id="538" w:author="TNT" w:date="2010-05-06T10:37:00Z">
        <w:r>
          <w:t xml:space="preserve">Mỗi mẫu cấu hình sẽ đính kem một form cho phép điền thông tin chi tiết về sự thay đổi trong mẫu đó, </w:t>
        </w:r>
      </w:ins>
      <w:ins w:id="539" w:author="TNT" w:date="2010-05-06T10:38:00Z">
        <w:r>
          <w:t>form có nội dung như sau:</w:t>
        </w:r>
      </w:ins>
    </w:p>
    <w:tbl>
      <w:tblPr>
        <w:tblW w:w="0" w:type="auto"/>
        <w:tblInd w:w="-12" w:type="dxa"/>
        <w:tblLayout w:type="fixed"/>
        <w:tblLook w:val="0000" w:firstRow="0" w:lastRow="0" w:firstColumn="0" w:lastColumn="0" w:noHBand="0" w:noVBand="0"/>
        <w:tblPrChange w:id="540" w:author="TNT" w:date="2010-05-06T10:42:00Z">
          <w:tblPr>
            <w:tblW w:w="0" w:type="auto"/>
            <w:tblInd w:w="-12" w:type="dxa"/>
            <w:tblLayout w:type="fixed"/>
            <w:tblLook w:val="0000" w:firstRow="0" w:lastRow="0" w:firstColumn="0" w:lastColumn="0" w:noHBand="0" w:noVBand="0"/>
          </w:tblPr>
        </w:tblPrChange>
      </w:tblPr>
      <w:tblGrid>
        <w:gridCol w:w="2304"/>
        <w:gridCol w:w="1236"/>
        <w:gridCol w:w="3960"/>
        <w:gridCol w:w="2700"/>
        <w:tblGridChange w:id="541">
          <w:tblGrid>
            <w:gridCol w:w="2304"/>
            <w:gridCol w:w="1236"/>
            <w:gridCol w:w="3960"/>
            <w:gridCol w:w="2700"/>
          </w:tblGrid>
        </w:tblGridChange>
      </w:tblGrid>
      <w:tr w:rsidR="009B4F83" w:rsidRPr="00FE4BA4" w14:paraId="68FA8782" w14:textId="77777777" w:rsidTr="009B4F83">
        <w:trPr>
          <w:ins w:id="542" w:author="TNT" w:date="2010-05-06T10:39:00Z"/>
        </w:trPr>
        <w:tc>
          <w:tcPr>
            <w:tcW w:w="2304" w:type="dxa"/>
            <w:tcBorders>
              <w:top w:val="single" w:sz="4" w:space="0" w:color="000000"/>
              <w:left w:val="single" w:sz="4" w:space="0" w:color="000000"/>
              <w:bottom w:val="single" w:sz="4" w:space="0" w:color="auto"/>
            </w:tcBorders>
            <w:shd w:val="clear" w:color="auto" w:fill="auto"/>
            <w:tcPrChange w:id="543" w:author="TNT" w:date="2010-05-06T10:42:00Z">
              <w:tcPr>
                <w:tcW w:w="2304" w:type="dxa"/>
                <w:tcBorders>
                  <w:top w:val="single" w:sz="4" w:space="0" w:color="000000"/>
                  <w:left w:val="single" w:sz="4" w:space="0" w:color="000000"/>
                  <w:bottom w:val="single" w:sz="4" w:space="0" w:color="000000"/>
                </w:tcBorders>
                <w:shd w:val="clear" w:color="auto" w:fill="auto"/>
              </w:tcPr>
            </w:tcPrChange>
          </w:tcPr>
          <w:p w14:paraId="29E9A671" w14:textId="77777777" w:rsidR="009B4F83" w:rsidRPr="00FE4BA4" w:rsidRDefault="009B4F83" w:rsidP="009B4F83">
            <w:pPr>
              <w:jc w:val="center"/>
              <w:rPr>
                <w:ins w:id="544" w:author="TNT" w:date="2010-05-06T10:39:00Z"/>
                <w:b/>
              </w:rPr>
            </w:pPr>
            <w:ins w:id="545" w:author="TNT" w:date="2010-05-06T10:39:00Z">
              <w:r w:rsidRPr="00FE4BA4">
                <w:rPr>
                  <w:b/>
                </w:rPr>
                <w:t>Date</w:t>
              </w:r>
            </w:ins>
          </w:p>
        </w:tc>
        <w:tc>
          <w:tcPr>
            <w:tcW w:w="1236" w:type="dxa"/>
            <w:tcBorders>
              <w:top w:val="single" w:sz="4" w:space="0" w:color="000000"/>
              <w:left w:val="single" w:sz="4" w:space="0" w:color="000000"/>
              <w:bottom w:val="single" w:sz="4" w:space="0" w:color="auto"/>
            </w:tcBorders>
            <w:shd w:val="clear" w:color="auto" w:fill="auto"/>
            <w:tcPrChange w:id="546" w:author="TNT" w:date="2010-05-06T10:42:00Z">
              <w:tcPr>
                <w:tcW w:w="1236" w:type="dxa"/>
                <w:tcBorders>
                  <w:top w:val="single" w:sz="4" w:space="0" w:color="000000"/>
                  <w:left w:val="single" w:sz="4" w:space="0" w:color="000000"/>
                  <w:bottom w:val="single" w:sz="4" w:space="0" w:color="000000"/>
                </w:tcBorders>
                <w:shd w:val="clear" w:color="auto" w:fill="auto"/>
              </w:tcPr>
            </w:tcPrChange>
          </w:tcPr>
          <w:p w14:paraId="03A302BD" w14:textId="77777777" w:rsidR="009B4F83" w:rsidRPr="00FE4BA4" w:rsidRDefault="009B4F83" w:rsidP="009B4F83">
            <w:pPr>
              <w:jc w:val="center"/>
              <w:rPr>
                <w:ins w:id="547" w:author="TNT" w:date="2010-05-06T10:39:00Z"/>
                <w:b/>
              </w:rPr>
            </w:pPr>
            <w:ins w:id="548" w:author="TNT" w:date="2010-05-06T10:39:00Z">
              <w:r w:rsidRPr="00FE4BA4">
                <w:rPr>
                  <w:b/>
                </w:rPr>
                <w:t>Version</w:t>
              </w:r>
            </w:ins>
          </w:p>
        </w:tc>
        <w:tc>
          <w:tcPr>
            <w:tcW w:w="3960" w:type="dxa"/>
            <w:tcBorders>
              <w:top w:val="single" w:sz="4" w:space="0" w:color="000000"/>
              <w:left w:val="single" w:sz="4" w:space="0" w:color="000000"/>
              <w:bottom w:val="single" w:sz="4" w:space="0" w:color="auto"/>
            </w:tcBorders>
            <w:shd w:val="clear" w:color="auto" w:fill="auto"/>
            <w:tcPrChange w:id="549" w:author="TNT" w:date="2010-05-06T10:42:00Z">
              <w:tcPr>
                <w:tcW w:w="3960" w:type="dxa"/>
                <w:tcBorders>
                  <w:top w:val="single" w:sz="4" w:space="0" w:color="000000"/>
                  <w:left w:val="single" w:sz="4" w:space="0" w:color="000000"/>
                  <w:bottom w:val="single" w:sz="4" w:space="0" w:color="000000"/>
                </w:tcBorders>
                <w:shd w:val="clear" w:color="auto" w:fill="auto"/>
              </w:tcPr>
            </w:tcPrChange>
          </w:tcPr>
          <w:p w14:paraId="1FACBD4A" w14:textId="77777777" w:rsidR="009B4F83" w:rsidRPr="00FE4BA4" w:rsidRDefault="009B4F83" w:rsidP="009B4F83">
            <w:pPr>
              <w:jc w:val="center"/>
              <w:rPr>
                <w:ins w:id="550" w:author="TNT" w:date="2010-05-06T10:39:00Z"/>
                <w:b/>
              </w:rPr>
            </w:pPr>
            <w:ins w:id="551" w:author="TNT" w:date="2010-05-06T10:39:00Z">
              <w:r w:rsidRPr="00FE4BA4">
                <w:rPr>
                  <w:b/>
                </w:rPr>
                <w:t>Description</w:t>
              </w:r>
            </w:ins>
          </w:p>
        </w:tc>
        <w:tc>
          <w:tcPr>
            <w:tcW w:w="2700" w:type="dxa"/>
            <w:tcBorders>
              <w:top w:val="single" w:sz="4" w:space="0" w:color="000000"/>
              <w:left w:val="single" w:sz="4" w:space="0" w:color="000000"/>
              <w:bottom w:val="single" w:sz="4" w:space="0" w:color="auto"/>
              <w:right w:val="single" w:sz="4" w:space="0" w:color="000000"/>
            </w:tcBorders>
            <w:shd w:val="clear" w:color="auto" w:fill="auto"/>
            <w:tcPrChange w:id="552" w:author="TNT" w:date="2010-05-06T10:42:00Z">
              <w:tcPr>
                <w:tcW w:w="27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40E6954D" w14:textId="77777777" w:rsidR="009B4F83" w:rsidRPr="00FE4BA4" w:rsidRDefault="009B4F83" w:rsidP="009B4F83">
            <w:pPr>
              <w:jc w:val="center"/>
              <w:rPr>
                <w:ins w:id="553" w:author="TNT" w:date="2010-05-06T10:39:00Z"/>
                <w:b/>
              </w:rPr>
            </w:pPr>
            <w:ins w:id="554" w:author="TNT" w:date="2010-05-06T10:39:00Z">
              <w:r w:rsidRPr="00FE4BA4">
                <w:rPr>
                  <w:b/>
                </w:rPr>
                <w:t>Author</w:t>
              </w:r>
            </w:ins>
          </w:p>
        </w:tc>
      </w:tr>
      <w:tr w:rsidR="009B4F83" w:rsidRPr="004C3E86" w14:paraId="38D97C17" w14:textId="77777777" w:rsidTr="009B4F83">
        <w:trPr>
          <w:trHeight w:val="840"/>
          <w:ins w:id="555" w:author="TNT" w:date="2010-05-06T10:39:00Z"/>
          <w:trPrChange w:id="556" w:author="TNT" w:date="2010-05-06T10:42:00Z">
            <w:trPr>
              <w:trHeight w:val="840"/>
            </w:trPr>
          </w:trPrChange>
        </w:trPr>
        <w:tc>
          <w:tcPr>
            <w:tcW w:w="2304" w:type="dxa"/>
            <w:tcBorders>
              <w:top w:val="single" w:sz="4" w:space="0" w:color="auto"/>
              <w:left w:val="single" w:sz="4" w:space="0" w:color="auto"/>
              <w:bottom w:val="single" w:sz="4" w:space="0" w:color="auto"/>
              <w:right w:val="single" w:sz="4" w:space="0" w:color="auto"/>
            </w:tcBorders>
            <w:shd w:val="clear" w:color="auto" w:fill="auto"/>
            <w:tcPrChange w:id="557" w:author="TNT" w:date="2010-05-06T10:42:00Z">
              <w:tcPr>
                <w:tcW w:w="2304" w:type="dxa"/>
                <w:tcBorders>
                  <w:top w:val="single" w:sz="4" w:space="0" w:color="000000"/>
                  <w:left w:val="single" w:sz="4" w:space="0" w:color="000000"/>
                </w:tcBorders>
                <w:shd w:val="clear" w:color="auto" w:fill="auto"/>
              </w:tcPr>
            </w:tcPrChange>
          </w:tcPr>
          <w:p w14:paraId="6E2D6C93" w14:textId="7A5429E3" w:rsidR="009B4F83" w:rsidRPr="004C3E86" w:rsidRDefault="009B4F83" w:rsidP="009B4F83">
            <w:pPr>
              <w:rPr>
                <w:ins w:id="558" w:author="TNT" w:date="2010-05-06T10:39:00Z"/>
              </w:rPr>
            </w:pPr>
          </w:p>
        </w:tc>
        <w:tc>
          <w:tcPr>
            <w:tcW w:w="1236" w:type="dxa"/>
            <w:tcBorders>
              <w:top w:val="single" w:sz="4" w:space="0" w:color="auto"/>
              <w:left w:val="single" w:sz="4" w:space="0" w:color="auto"/>
              <w:bottom w:val="single" w:sz="4" w:space="0" w:color="auto"/>
              <w:right w:val="single" w:sz="4" w:space="0" w:color="auto"/>
            </w:tcBorders>
            <w:shd w:val="clear" w:color="auto" w:fill="auto"/>
            <w:tcPrChange w:id="559" w:author="TNT" w:date="2010-05-06T10:42:00Z">
              <w:tcPr>
                <w:tcW w:w="1236" w:type="dxa"/>
                <w:tcBorders>
                  <w:top w:val="single" w:sz="4" w:space="0" w:color="000000"/>
                  <w:left w:val="single" w:sz="4" w:space="0" w:color="000000"/>
                  <w:bottom w:val="single" w:sz="4" w:space="0" w:color="000000"/>
                </w:tcBorders>
                <w:shd w:val="clear" w:color="auto" w:fill="auto"/>
              </w:tcPr>
            </w:tcPrChange>
          </w:tcPr>
          <w:p w14:paraId="5FAB4840" w14:textId="79603167" w:rsidR="009B4F83" w:rsidRPr="004C3E86" w:rsidRDefault="009B4F83" w:rsidP="009B4F83">
            <w:pPr>
              <w:rPr>
                <w:ins w:id="560" w:author="TNT" w:date="2010-05-06T10:39:00Z"/>
              </w:rPr>
            </w:pPr>
          </w:p>
        </w:tc>
        <w:tc>
          <w:tcPr>
            <w:tcW w:w="3960" w:type="dxa"/>
            <w:tcBorders>
              <w:top w:val="single" w:sz="4" w:space="0" w:color="auto"/>
              <w:left w:val="single" w:sz="4" w:space="0" w:color="auto"/>
              <w:bottom w:val="single" w:sz="4" w:space="0" w:color="auto"/>
              <w:right w:val="single" w:sz="4" w:space="0" w:color="auto"/>
            </w:tcBorders>
            <w:shd w:val="clear" w:color="auto" w:fill="auto"/>
            <w:tcPrChange w:id="561" w:author="TNT" w:date="2010-05-06T10:42:00Z">
              <w:tcPr>
                <w:tcW w:w="3960" w:type="dxa"/>
                <w:tcBorders>
                  <w:top w:val="single" w:sz="4" w:space="0" w:color="000000"/>
                  <w:left w:val="single" w:sz="4" w:space="0" w:color="000000"/>
                </w:tcBorders>
                <w:shd w:val="clear" w:color="auto" w:fill="auto"/>
              </w:tcPr>
            </w:tcPrChange>
          </w:tcPr>
          <w:p w14:paraId="48FF9B09" w14:textId="53B24725" w:rsidR="009B4F83" w:rsidRPr="004C3E86" w:rsidRDefault="009B4F83" w:rsidP="009B4F83">
            <w:pPr>
              <w:rPr>
                <w:ins w:id="562" w:author="TNT" w:date="2010-05-06T10:39:00Z"/>
              </w:rPr>
            </w:pPr>
          </w:p>
        </w:tc>
        <w:tc>
          <w:tcPr>
            <w:tcW w:w="2700" w:type="dxa"/>
            <w:tcBorders>
              <w:top w:val="single" w:sz="4" w:space="0" w:color="auto"/>
              <w:left w:val="single" w:sz="4" w:space="0" w:color="auto"/>
              <w:bottom w:val="single" w:sz="4" w:space="0" w:color="auto"/>
              <w:right w:val="single" w:sz="4" w:space="0" w:color="auto"/>
            </w:tcBorders>
            <w:shd w:val="clear" w:color="auto" w:fill="auto"/>
            <w:tcPrChange w:id="563" w:author="TNT" w:date="2010-05-06T10:42:00Z">
              <w:tcPr>
                <w:tcW w:w="2700" w:type="dxa"/>
                <w:tcBorders>
                  <w:top w:val="single" w:sz="4" w:space="0" w:color="000000"/>
                  <w:left w:val="single" w:sz="4" w:space="0" w:color="000000"/>
                  <w:right w:val="single" w:sz="4" w:space="0" w:color="000000"/>
                </w:tcBorders>
                <w:shd w:val="clear" w:color="auto" w:fill="auto"/>
              </w:tcPr>
            </w:tcPrChange>
          </w:tcPr>
          <w:p w14:paraId="10EB95AB" w14:textId="25A29721" w:rsidR="009B4F83" w:rsidRPr="004C3E86" w:rsidRDefault="009B4F83" w:rsidP="009B4F83">
            <w:pPr>
              <w:rPr>
                <w:ins w:id="564" w:author="TNT" w:date="2010-05-06T10:39:00Z"/>
              </w:rPr>
            </w:pPr>
          </w:p>
        </w:tc>
      </w:tr>
    </w:tbl>
    <w:p w14:paraId="60B40233" w14:textId="29FE99C7" w:rsidR="009B4F83" w:rsidRDefault="009B4F83" w:rsidP="007A4FDE">
      <w:pPr>
        <w:pStyle w:val="unfinish"/>
        <w:rPr>
          <w:ins w:id="565" w:author="TNT" w:date="2010-05-06T10:39:00Z"/>
        </w:rPr>
      </w:pPr>
      <w:ins w:id="566" w:author="TNT" w:date="2010-05-06T10:39:00Z">
        <w:r>
          <w:t>Trong đó:</w:t>
        </w:r>
      </w:ins>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030"/>
      </w:tblGrid>
      <w:tr w:rsidR="009B4F83" w:rsidRPr="00365F0F" w14:paraId="0BF94D2D" w14:textId="77777777" w:rsidTr="009B4F83">
        <w:trPr>
          <w:trHeight w:val="274"/>
          <w:jc w:val="center"/>
          <w:ins w:id="567" w:author="TNT" w:date="2010-05-06T10:39:00Z"/>
        </w:trPr>
        <w:tc>
          <w:tcPr>
            <w:tcW w:w="2970" w:type="dxa"/>
            <w:shd w:val="clear" w:color="auto" w:fill="BFBFBF"/>
            <w:vAlign w:val="center"/>
          </w:tcPr>
          <w:p w14:paraId="2931552E" w14:textId="7EC9ABFD" w:rsidR="009B4F83" w:rsidRPr="00365F0F" w:rsidRDefault="009B4F83" w:rsidP="009B4F83">
            <w:pPr>
              <w:pStyle w:val="BodyText"/>
              <w:contextualSpacing/>
              <w:rPr>
                <w:ins w:id="568" w:author="TNT" w:date="2010-05-06T10:39:00Z"/>
              </w:rPr>
            </w:pPr>
            <w:ins w:id="569" w:author="TNT" w:date="2010-05-06T10:39:00Z">
              <w:r>
                <w:t>Date</w:t>
              </w:r>
            </w:ins>
          </w:p>
        </w:tc>
        <w:tc>
          <w:tcPr>
            <w:tcW w:w="6030" w:type="dxa"/>
            <w:shd w:val="clear" w:color="auto" w:fill="BFBFBF"/>
            <w:vAlign w:val="center"/>
          </w:tcPr>
          <w:p w14:paraId="649D9210" w14:textId="0DC91BCC" w:rsidR="009B4F83" w:rsidRPr="00365F0F" w:rsidRDefault="009B4F83" w:rsidP="009B4F83">
            <w:pPr>
              <w:pStyle w:val="BodyText"/>
              <w:contextualSpacing/>
              <w:rPr>
                <w:ins w:id="570" w:author="TNT" w:date="2010-05-06T10:39:00Z"/>
              </w:rPr>
            </w:pPr>
            <w:ins w:id="571" w:author="TNT" w:date="2010-05-06T10:39:00Z">
              <w:r>
                <w:t>Ngày chỉnh sửa mẫu</w:t>
              </w:r>
            </w:ins>
          </w:p>
        </w:tc>
      </w:tr>
      <w:tr w:rsidR="009B4F83" w:rsidRPr="00365F0F" w14:paraId="773DDD64" w14:textId="77777777" w:rsidTr="009B4F83">
        <w:trPr>
          <w:trHeight w:val="274"/>
          <w:jc w:val="center"/>
          <w:ins w:id="572" w:author="TNT" w:date="2010-05-06T10:39:00Z"/>
        </w:trPr>
        <w:tc>
          <w:tcPr>
            <w:tcW w:w="2970" w:type="dxa"/>
            <w:vAlign w:val="center"/>
          </w:tcPr>
          <w:p w14:paraId="76127742" w14:textId="7346EFEF" w:rsidR="009B4F83" w:rsidRPr="00365F0F" w:rsidRDefault="009B4F83" w:rsidP="009B4F83">
            <w:pPr>
              <w:pStyle w:val="BodyText"/>
              <w:contextualSpacing/>
              <w:rPr>
                <w:ins w:id="573" w:author="TNT" w:date="2010-05-06T10:39:00Z"/>
              </w:rPr>
            </w:pPr>
            <w:ins w:id="574" w:author="TNT" w:date="2010-05-06T10:40:00Z">
              <w:r>
                <w:t>Version</w:t>
              </w:r>
            </w:ins>
          </w:p>
        </w:tc>
        <w:tc>
          <w:tcPr>
            <w:tcW w:w="6030" w:type="dxa"/>
            <w:vAlign w:val="center"/>
          </w:tcPr>
          <w:p w14:paraId="3D761CDB" w14:textId="614B1D04" w:rsidR="009B4F83" w:rsidRPr="00365F0F" w:rsidRDefault="009B4F83" w:rsidP="009B4F83">
            <w:pPr>
              <w:pStyle w:val="BodyText"/>
              <w:contextualSpacing/>
              <w:rPr>
                <w:ins w:id="575" w:author="TNT" w:date="2010-05-06T10:39:00Z"/>
              </w:rPr>
            </w:pPr>
            <w:ins w:id="576" w:author="TNT" w:date="2010-05-06T10:40:00Z">
              <w:r>
                <w:t>Đặt tên cho phiên bản mới được chỉnh sửa, theo quy định đặt tên &lt;x&gt;.&lt;y&gt;.&lt;z&gt; của 3.2</w:t>
              </w:r>
            </w:ins>
          </w:p>
        </w:tc>
      </w:tr>
      <w:tr w:rsidR="009B4F83" w:rsidRPr="00365F0F" w14:paraId="539530D0" w14:textId="77777777" w:rsidTr="009B4F83">
        <w:trPr>
          <w:trHeight w:val="274"/>
          <w:jc w:val="center"/>
          <w:ins w:id="577" w:author="TNT" w:date="2010-05-06T10:39:00Z"/>
        </w:trPr>
        <w:tc>
          <w:tcPr>
            <w:tcW w:w="2970" w:type="dxa"/>
            <w:vAlign w:val="center"/>
          </w:tcPr>
          <w:p w14:paraId="1B632B62" w14:textId="3BB6AA37" w:rsidR="009B4F83" w:rsidRPr="00365F0F" w:rsidRDefault="009B4F83" w:rsidP="009B4F83">
            <w:pPr>
              <w:pStyle w:val="BodyText"/>
              <w:contextualSpacing/>
              <w:rPr>
                <w:ins w:id="578" w:author="TNT" w:date="2010-05-06T10:39:00Z"/>
              </w:rPr>
            </w:pPr>
            <w:ins w:id="579" w:author="TNT" w:date="2010-05-06T10:41:00Z">
              <w:r w:rsidRPr="00FE4BA4">
                <w:rPr>
                  <w:b/>
                </w:rPr>
                <w:t>Description</w:t>
              </w:r>
            </w:ins>
          </w:p>
        </w:tc>
        <w:tc>
          <w:tcPr>
            <w:tcW w:w="6030" w:type="dxa"/>
            <w:vAlign w:val="center"/>
          </w:tcPr>
          <w:p w14:paraId="46841136" w14:textId="183E7089" w:rsidR="009B4F83" w:rsidRPr="00365F0F" w:rsidRDefault="009B4F83" w:rsidP="009B4F83">
            <w:pPr>
              <w:pStyle w:val="BodyText"/>
              <w:contextualSpacing/>
              <w:rPr>
                <w:ins w:id="580" w:author="TNT" w:date="2010-05-06T10:39:00Z"/>
              </w:rPr>
            </w:pPr>
            <w:ins w:id="581" w:author="TNT" w:date="2010-05-06T10:41:00Z">
              <w:r>
                <w:t>Mô tả những thay đổi.</w:t>
              </w:r>
            </w:ins>
          </w:p>
        </w:tc>
      </w:tr>
      <w:tr w:rsidR="009B4F83" w:rsidRPr="00365F0F" w14:paraId="3659FD90" w14:textId="77777777" w:rsidTr="009B4F83">
        <w:trPr>
          <w:trHeight w:val="274"/>
          <w:jc w:val="center"/>
          <w:ins w:id="582" w:author="TNT" w:date="2010-05-06T10:39:00Z"/>
        </w:trPr>
        <w:tc>
          <w:tcPr>
            <w:tcW w:w="2970" w:type="dxa"/>
            <w:vAlign w:val="center"/>
          </w:tcPr>
          <w:p w14:paraId="1D7E807E" w14:textId="1A1319DC" w:rsidR="009B4F83" w:rsidRPr="00365F0F" w:rsidRDefault="009B4F83" w:rsidP="009B4F83">
            <w:pPr>
              <w:pStyle w:val="BodyText"/>
              <w:contextualSpacing/>
              <w:rPr>
                <w:ins w:id="583" w:author="TNT" w:date="2010-05-06T10:39:00Z"/>
              </w:rPr>
            </w:pPr>
            <w:ins w:id="584" w:author="TNT" w:date="2010-05-06T10:41:00Z">
              <w:r>
                <w:t>Author</w:t>
              </w:r>
            </w:ins>
          </w:p>
        </w:tc>
        <w:tc>
          <w:tcPr>
            <w:tcW w:w="6030" w:type="dxa"/>
            <w:vAlign w:val="center"/>
          </w:tcPr>
          <w:p w14:paraId="19142EF4" w14:textId="422F3E9B" w:rsidR="009B4F83" w:rsidRPr="00365F0F" w:rsidRDefault="009B4F83" w:rsidP="009B4F83">
            <w:pPr>
              <w:pStyle w:val="BodyText"/>
              <w:contextualSpacing/>
              <w:rPr>
                <w:ins w:id="585" w:author="TNT" w:date="2010-05-06T10:39:00Z"/>
              </w:rPr>
            </w:pPr>
            <w:ins w:id="586" w:author="TNT" w:date="2010-05-06T10:41:00Z">
              <w:r>
                <w:t>Người thay đổi</w:t>
              </w:r>
            </w:ins>
          </w:p>
        </w:tc>
      </w:tr>
    </w:tbl>
    <w:p w14:paraId="275E2D5A" w14:textId="4A6C27B0" w:rsidR="009B4F83" w:rsidRPr="009B4F83" w:rsidRDefault="009B4F83">
      <w:pPr>
        <w:rPr>
          <w:ins w:id="587" w:author="TNT" w:date="2010-05-06T10:36:00Z"/>
          <w:rPrChange w:id="588" w:author="TNT" w:date="2010-05-06T10:36:00Z">
            <w:rPr>
              <w:ins w:id="589" w:author="TNT" w:date="2010-05-06T10:36:00Z"/>
              <w:lang w:val="vi-VN"/>
            </w:rPr>
          </w:rPrChange>
        </w:rPr>
        <w:pPrChange w:id="590" w:author="TNT" w:date="2010-05-06T10:43:00Z">
          <w:pPr>
            <w:pStyle w:val="unfinish"/>
          </w:pPr>
        </w:pPrChange>
      </w:pPr>
      <w:ins w:id="591" w:author="TNT" w:date="2010-05-06T10:42:00Z">
        <w:r>
          <w:t>Riêng đối với phần quản lý Source Code, sẽ tạo 1 mẫu riêng chỉ dùng để lưu tr</w:t>
        </w:r>
      </w:ins>
      <w:ins w:id="592" w:author="TNT" w:date="2010-05-06T10:47:00Z">
        <w:r w:rsidR="003F2482">
          <w:t>ữ</w:t>
        </w:r>
      </w:ins>
      <w:ins w:id="593" w:author="TNT" w:date="2010-05-06T10:42:00Z">
        <w:r>
          <w:t xml:space="preserve"> những thay đổi của Source Code</w:t>
        </w:r>
      </w:ins>
      <w:ins w:id="594" w:author="TNT" w:date="2010-05-06T10:47:00Z">
        <w:r w:rsidR="003F2482">
          <w:t xml:space="preserve"> (Source Code Change Log 1.0 part-of Source Code.docx)</w:t>
        </w:r>
      </w:ins>
      <w:ins w:id="595" w:author="TNT" w:date="2010-05-06T10:42:00Z">
        <w:r>
          <w:t xml:space="preserve"> trong quá trình phát triển phần mềm.</w:t>
        </w:r>
      </w:ins>
    </w:p>
    <w:p w14:paraId="333F2BC0" w14:textId="77777777" w:rsidR="00142917" w:rsidRDefault="00142917" w:rsidP="00142917">
      <w:pPr>
        <w:pStyle w:val="Heading2"/>
      </w:pPr>
      <w:bookmarkStart w:id="596" w:name="_Toc260002420"/>
      <w:r>
        <w:lastRenderedPageBreak/>
        <w:t>Báo cáo hiện trạng của dự án (</w:t>
      </w:r>
      <w:r w:rsidR="0047431F">
        <w:t>Configuration Status Accounting</w:t>
      </w:r>
      <w:r>
        <w:t>)</w:t>
      </w:r>
      <w:bookmarkEnd w:id="596"/>
    </w:p>
    <w:p w14:paraId="197E43E9" w14:textId="77777777" w:rsidR="00F4476B" w:rsidRDefault="00F4476B" w:rsidP="00F4476B">
      <w:pPr>
        <w:pStyle w:val="Comment"/>
        <w:rPr>
          <w:ins w:id="597" w:author="TNT" w:date="2010-05-06T11:00:00Z"/>
        </w:rPr>
      </w:pPr>
      <w:r>
        <w:t>Mô tả hiện trạng dự án, các công việc đã đạt được đến thời điểm kết thúc một vòng lặp, hay sau khi thanh tra (Audit).</w:t>
      </w:r>
    </w:p>
    <w:p w14:paraId="79007AF4" w14:textId="77777777" w:rsidR="006856CA" w:rsidRPr="00365F0F" w:rsidRDefault="006856CA">
      <w:pPr>
        <w:rPr>
          <w:ins w:id="598" w:author="TNT" w:date="2010-05-06T11:00:00Z"/>
        </w:rPr>
        <w:pPrChange w:id="599" w:author="TNT" w:date="2010-05-06T11:15:00Z">
          <w:pPr>
            <w:pStyle w:val="BodyText"/>
            <w:tabs>
              <w:tab w:val="left" w:pos="-1440"/>
            </w:tabs>
            <w:spacing w:after="140" w:line="276" w:lineRule="auto"/>
            <w:ind w:firstLine="360"/>
          </w:pPr>
        </w:pPrChange>
      </w:pPr>
      <w:ins w:id="600" w:author="TNT" w:date="2010-05-06T11:00:00Z">
        <w:r w:rsidRPr="00365F0F">
          <w:t>Báo cáo trạng thái cấu hình là hoạt động bao gồm việc lưu trữ thông tin và báo cáo các thông tin cần thiết để việc quản lý cấu hình đạt hiệu quả. Các loại báo cáo bao gồm:</w:t>
        </w:r>
      </w:ins>
    </w:p>
    <w:p w14:paraId="2279D68F" w14:textId="77777777" w:rsidR="006856CA" w:rsidRPr="00365F0F" w:rsidRDefault="006856CA">
      <w:pPr>
        <w:pStyle w:val="bullet"/>
        <w:rPr>
          <w:ins w:id="601" w:author="TNT" w:date="2010-05-06T11:00:00Z"/>
        </w:rPr>
        <w:pPrChange w:id="602" w:author="TNT" w:date="2010-05-06T11:02:00Z">
          <w:pPr>
            <w:pStyle w:val="BodyText"/>
            <w:widowControl w:val="0"/>
            <w:numPr>
              <w:numId w:val="44"/>
            </w:numPr>
            <w:tabs>
              <w:tab w:val="left" w:pos="-1440"/>
            </w:tabs>
            <w:spacing w:after="140" w:line="276" w:lineRule="auto"/>
            <w:ind w:left="720" w:hanging="360"/>
          </w:pPr>
        </w:pPrChange>
      </w:pPr>
      <w:ins w:id="603" w:author="TNT" w:date="2010-05-06T11:00:00Z">
        <w:r w:rsidRPr="00365F0F">
          <w:t xml:space="preserve">Báo cáo trạng thái </w:t>
        </w:r>
        <w:r>
          <w:t>mẫu cấu hình: báo cáo trạng thái của tất cả mẫu cấu hình của baseline thuộc đề án; dữ liệu dùng đề báo cáo được lấy từ thông tin siêu dữ liệu của mỗi mẫu cấu hình.</w:t>
        </w:r>
      </w:ins>
    </w:p>
    <w:p w14:paraId="3728DF6D" w14:textId="77777777" w:rsidR="006856CA" w:rsidRPr="00365F0F" w:rsidRDefault="006856CA">
      <w:pPr>
        <w:pStyle w:val="bullet"/>
        <w:rPr>
          <w:ins w:id="604" w:author="TNT" w:date="2010-05-06T11:00:00Z"/>
        </w:rPr>
        <w:pPrChange w:id="605" w:author="TNT" w:date="2010-05-06T11:02:00Z">
          <w:pPr>
            <w:pStyle w:val="BodyText"/>
            <w:widowControl w:val="0"/>
            <w:numPr>
              <w:numId w:val="44"/>
            </w:numPr>
            <w:tabs>
              <w:tab w:val="left" w:pos="-1440"/>
            </w:tabs>
            <w:spacing w:after="140" w:line="276" w:lineRule="auto"/>
            <w:ind w:left="720" w:hanging="360"/>
          </w:pPr>
        </w:pPrChange>
      </w:pPr>
      <w:ins w:id="606" w:author="TNT" w:date="2010-05-06T11:00:00Z">
        <w:r w:rsidRPr="00365F0F">
          <w:t>Báo cáo thay đổi</w:t>
        </w:r>
        <w:r>
          <w:t>: báo cáo các thay đổi đã được đề nghị; dữ liệu dùng để báo cáo được lấy từ các đơn yêu cầu thay đổi được lưu trong server.</w:t>
        </w:r>
      </w:ins>
    </w:p>
    <w:p w14:paraId="36102A45" w14:textId="77777777" w:rsidR="006856CA" w:rsidRPr="00413E90" w:rsidRDefault="006856CA">
      <w:pPr>
        <w:pStyle w:val="bullet"/>
        <w:rPr>
          <w:ins w:id="607" w:author="TNT" w:date="2010-05-06T11:00:00Z"/>
          <w:b/>
        </w:rPr>
        <w:pPrChange w:id="608" w:author="TNT" w:date="2010-05-06T11:02:00Z">
          <w:pPr>
            <w:pStyle w:val="BodyText"/>
            <w:widowControl w:val="0"/>
            <w:numPr>
              <w:numId w:val="44"/>
            </w:numPr>
            <w:tabs>
              <w:tab w:val="left" w:pos="-1440"/>
            </w:tabs>
            <w:spacing w:after="140" w:line="276" w:lineRule="auto"/>
            <w:ind w:left="720" w:hanging="360"/>
          </w:pPr>
        </w:pPrChange>
      </w:pPr>
      <w:ins w:id="609" w:author="TNT" w:date="2010-05-06T11:00:00Z">
        <w:r w:rsidRPr="00365F0F">
          <w:t>Báo cáo</w:t>
        </w:r>
        <w:r>
          <w:t xml:space="preserve"> thanh tra cấu hình: báo cáo kết quả thanh tra cấu hình.</w:t>
        </w:r>
      </w:ins>
    </w:p>
    <w:p w14:paraId="039B545F" w14:textId="347F5FF1" w:rsidR="006856CA" w:rsidRPr="00F4476B" w:rsidRDefault="006856CA">
      <w:pPr>
        <w:pPrChange w:id="610" w:author="TNT" w:date="2010-05-06T11:02:00Z">
          <w:pPr>
            <w:pStyle w:val="Comment"/>
          </w:pPr>
        </w:pPrChange>
      </w:pPr>
      <w:ins w:id="611" w:author="TNT" w:date="2010-05-06T11:00:00Z">
        <w:r>
          <w:t>Báo cáo trạng thái cấu hình được thực hiện định kỳ sau mỗi baseline của đề án.</w:t>
        </w:r>
      </w:ins>
    </w:p>
    <w:p w14:paraId="1C000F59" w14:textId="77777777" w:rsidR="00142917" w:rsidRDefault="00142917" w:rsidP="00142917">
      <w:pPr>
        <w:pStyle w:val="Heading2"/>
      </w:pPr>
      <w:bookmarkStart w:id="612" w:name="_Toc260002421"/>
      <w:r>
        <w:t>Thanh tra cấu hình (</w:t>
      </w:r>
      <w:r w:rsidR="0047431F">
        <w:t>Configuration Audit</w:t>
      </w:r>
      <w:r>
        <w:t>)</w:t>
      </w:r>
      <w:bookmarkEnd w:id="612"/>
    </w:p>
    <w:p w14:paraId="49598AAB" w14:textId="77777777" w:rsidR="00F4476B" w:rsidRDefault="00F4476B" w:rsidP="00F4476B">
      <w:pPr>
        <w:pStyle w:val="Comment"/>
        <w:rPr>
          <w:ins w:id="613" w:author="TNT" w:date="2010-05-06T11:03:00Z"/>
        </w:rPr>
      </w:pPr>
      <w:r>
        <w:t>Mô tả các vấn đề phát sinh khi kiểm tra giữa kết quả đạt được và các tài liệu kĩ thuật đi kèm.</w:t>
      </w:r>
    </w:p>
    <w:p w14:paraId="25EB3915" w14:textId="77777777" w:rsidR="00726F1B" w:rsidRDefault="006856CA">
      <w:pPr>
        <w:rPr>
          <w:ins w:id="614" w:author="TNT" w:date="2010-05-06T11:14:00Z"/>
        </w:rPr>
        <w:pPrChange w:id="615" w:author="TNT" w:date="2010-05-06T11:17:00Z">
          <w:pPr>
            <w:widowControl w:val="0"/>
            <w:numPr>
              <w:ilvl w:val="1"/>
              <w:numId w:val="45"/>
            </w:numPr>
            <w:spacing w:after="80" w:line="276" w:lineRule="auto"/>
            <w:ind w:left="1440" w:hanging="360"/>
          </w:pPr>
        </w:pPrChange>
      </w:pPr>
      <w:ins w:id="616" w:author="TNT" w:date="2010-05-06T11:03:00Z">
        <w:r w:rsidRPr="00365F0F">
          <w:t>Nhằm đảm bảo cho các mẫu cấu hình, các pha phát triển phần mềm chính xác, giả</w:t>
        </w:r>
        <w:r>
          <w:t>m thiểu khả năng phát sinh lỗi, đảm bảo các chức năng của Source Code giống với các tài liệu liên quan.</w:t>
        </w:r>
      </w:ins>
    </w:p>
    <w:p w14:paraId="44811B89" w14:textId="233AE837" w:rsidR="006856CA" w:rsidRPr="00365F0F" w:rsidRDefault="006856CA">
      <w:pPr>
        <w:rPr>
          <w:ins w:id="617" w:author="TNT" w:date="2010-05-06T11:03:00Z"/>
        </w:rPr>
        <w:pPrChange w:id="618" w:author="TNT" w:date="2010-05-06T11:14:00Z">
          <w:pPr>
            <w:widowControl w:val="0"/>
            <w:numPr>
              <w:ilvl w:val="1"/>
              <w:numId w:val="45"/>
            </w:numPr>
            <w:spacing w:after="80" w:line="276" w:lineRule="auto"/>
            <w:ind w:left="1440" w:hanging="360"/>
          </w:pPr>
        </w:pPrChange>
      </w:pPr>
      <w:ins w:id="619" w:author="TNT" w:date="2010-05-06T11:09:00Z">
        <w:r>
          <w:t>Kiểm tra mẫu cấu hình theo từng chức năng, xem có khớp giữa mô tả trong phần yêu cầu, thiết kế và Code</w:t>
        </w:r>
      </w:ins>
      <w:ins w:id="620" w:author="TNT" w:date="2010-05-06T11:10:00Z">
        <w:r>
          <w:t>.</w:t>
        </w:r>
        <w:r w:rsidR="00726F1B">
          <w:t xml:space="preserve"> Ghi nhân</w:t>
        </w:r>
      </w:ins>
      <w:ins w:id="621" w:author="TNT" w:date="2010-05-06T11:11:00Z">
        <w:r w:rsidR="00726F1B">
          <w:t xml:space="preserve"> sự khác biệt giữa các phần này.</w:t>
        </w:r>
      </w:ins>
    </w:p>
    <w:p w14:paraId="04F6A06C" w14:textId="77777777" w:rsidR="006856CA" w:rsidRPr="00365F0F" w:rsidRDefault="006856CA">
      <w:pPr>
        <w:pStyle w:val="Heading3"/>
        <w:rPr>
          <w:ins w:id="622" w:author="TNT" w:date="2010-05-06T11:03:00Z"/>
        </w:rPr>
        <w:pPrChange w:id="623" w:author="TNT" w:date="2010-05-06T11:17:00Z">
          <w:pPr>
            <w:pStyle w:val="Heading3"/>
            <w:keepLines w:val="0"/>
            <w:spacing w:before="0" w:line="276" w:lineRule="auto"/>
            <w:ind w:left="1800"/>
          </w:pPr>
        </w:pPrChange>
      </w:pPr>
      <w:ins w:id="624" w:author="TNT" w:date="2010-05-06T11:03:00Z">
        <w:r w:rsidRPr="00365F0F">
          <w:t>Đội ngũ thanh tra</w:t>
        </w:r>
      </w:ins>
    </w:p>
    <w:p w14:paraId="0474F1EE" w14:textId="77777777" w:rsidR="006856CA" w:rsidRPr="00365F0F" w:rsidRDefault="006856CA">
      <w:pPr>
        <w:rPr>
          <w:ins w:id="625" w:author="TNT" w:date="2010-05-06T11:03:00Z"/>
        </w:rPr>
        <w:pPrChange w:id="626" w:author="TNT" w:date="2010-05-06T11:16:00Z">
          <w:pPr>
            <w:spacing w:after="80" w:line="276" w:lineRule="auto"/>
            <w:ind w:firstLine="360"/>
          </w:pPr>
        </w:pPrChange>
      </w:pPr>
      <w:ins w:id="627" w:author="TNT" w:date="2010-05-06T11:03:00Z">
        <w:r w:rsidRPr="00365F0F">
          <w:t>Đội ngũ thanh tra cấu hình bao gồm các thành viên như sau:</w:t>
        </w:r>
      </w:ins>
    </w:p>
    <w:p w14:paraId="1571EEC3" w14:textId="18505C62" w:rsidR="006856CA" w:rsidRPr="00365F0F" w:rsidRDefault="006856CA" w:rsidP="006856CA">
      <w:pPr>
        <w:widowControl w:val="0"/>
        <w:numPr>
          <w:ilvl w:val="0"/>
          <w:numId w:val="45"/>
        </w:numPr>
        <w:spacing w:after="80" w:line="276" w:lineRule="auto"/>
        <w:rPr>
          <w:ins w:id="628" w:author="TNT" w:date="2010-05-06T11:03:00Z"/>
          <w:bCs/>
          <w:iCs/>
          <w:sz w:val="24"/>
        </w:rPr>
      </w:pPr>
      <w:ins w:id="629" w:author="TNT" w:date="2010-05-06T11:03:00Z">
        <w:r w:rsidRPr="00365F0F">
          <w:rPr>
            <w:bCs/>
            <w:iCs/>
            <w:sz w:val="24"/>
          </w:rPr>
          <w:t>Kỹ sư hệ thống</w:t>
        </w:r>
      </w:ins>
      <w:ins w:id="630" w:author="TNT" w:date="2010-05-06T11:17:00Z">
        <w:r w:rsidR="00726F1B">
          <w:rPr>
            <w:bCs/>
            <w:iCs/>
            <w:sz w:val="24"/>
          </w:rPr>
          <w:t xml:space="preserve"> (??)</w:t>
        </w:r>
      </w:ins>
    </w:p>
    <w:p w14:paraId="4EE16443" w14:textId="1296B101" w:rsidR="006856CA" w:rsidRPr="00365F0F" w:rsidRDefault="006856CA" w:rsidP="006856CA">
      <w:pPr>
        <w:widowControl w:val="0"/>
        <w:numPr>
          <w:ilvl w:val="0"/>
          <w:numId w:val="45"/>
        </w:numPr>
        <w:spacing w:after="80" w:line="276" w:lineRule="auto"/>
        <w:rPr>
          <w:ins w:id="631" w:author="TNT" w:date="2010-05-06T11:03:00Z"/>
          <w:bCs/>
          <w:iCs/>
          <w:sz w:val="24"/>
        </w:rPr>
      </w:pPr>
      <w:ins w:id="632" w:author="TNT" w:date="2010-05-06T11:03:00Z">
        <w:r w:rsidRPr="00365F0F">
          <w:rPr>
            <w:bCs/>
            <w:iCs/>
            <w:sz w:val="24"/>
          </w:rPr>
          <w:t>Kỹ sư phần mềm</w:t>
        </w:r>
      </w:ins>
      <w:ins w:id="633" w:author="TNT" w:date="2010-05-06T11:17:00Z">
        <w:r w:rsidR="00726F1B">
          <w:rPr>
            <w:bCs/>
            <w:iCs/>
            <w:sz w:val="24"/>
          </w:rPr>
          <w:t xml:space="preserve"> (??)</w:t>
        </w:r>
      </w:ins>
    </w:p>
    <w:p w14:paraId="1DA7F278" w14:textId="77777777" w:rsidR="00726F1B" w:rsidRPr="00726F1B" w:rsidRDefault="006856CA">
      <w:pPr>
        <w:widowControl w:val="0"/>
        <w:numPr>
          <w:ilvl w:val="0"/>
          <w:numId w:val="45"/>
        </w:numPr>
        <w:spacing w:after="80" w:line="276" w:lineRule="auto"/>
        <w:rPr>
          <w:ins w:id="634" w:author="TNT" w:date="2010-05-06T11:16:00Z"/>
        </w:rPr>
        <w:pPrChange w:id="635" w:author="TNT" w:date="2010-05-06T11:16:00Z">
          <w:pPr>
            <w:pStyle w:val="Heading3"/>
            <w:keepLines w:val="0"/>
            <w:spacing w:before="0" w:line="276" w:lineRule="auto"/>
            <w:ind w:left="1800"/>
          </w:pPr>
        </w:pPrChange>
      </w:pPr>
      <w:ins w:id="636" w:author="TNT" w:date="2010-05-06T11:03:00Z">
        <w:r w:rsidRPr="00365F0F">
          <w:rPr>
            <w:bCs/>
            <w:iCs/>
            <w:sz w:val="24"/>
          </w:rPr>
          <w:t>Qu??) phần mềmtr</w:t>
        </w:r>
      </w:ins>
    </w:p>
    <w:p w14:paraId="1FE69475" w14:textId="794D183E" w:rsidR="006856CA" w:rsidRPr="00365F0F" w:rsidRDefault="006856CA">
      <w:pPr>
        <w:pStyle w:val="Heading3"/>
        <w:rPr>
          <w:ins w:id="637" w:author="TNT" w:date="2010-05-06T11:03:00Z"/>
        </w:rPr>
        <w:pPrChange w:id="638" w:author="TNT" w:date="2010-05-06T11:17:00Z">
          <w:pPr>
            <w:pStyle w:val="Heading3"/>
            <w:keepLines w:val="0"/>
            <w:spacing w:before="0" w:line="276" w:lineRule="auto"/>
            <w:ind w:left="1800"/>
          </w:pPr>
        </w:pPrChange>
      </w:pPr>
      <w:ins w:id="639" w:author="TNT" w:date="2010-05-06T11:03:00Z">
        <w:r w:rsidRPr="00365F0F">
          <w:t>Công việc thanh tra</w:t>
        </w:r>
      </w:ins>
    </w:p>
    <w:p w14:paraId="6BDA096B" w14:textId="77777777" w:rsidR="006856CA" w:rsidRPr="00365F0F" w:rsidRDefault="006856CA">
      <w:pPr>
        <w:rPr>
          <w:ins w:id="640" w:author="TNT" w:date="2010-05-06T11:03:00Z"/>
        </w:rPr>
        <w:pPrChange w:id="641" w:author="TNT" w:date="2010-05-06T11:16:00Z">
          <w:pPr>
            <w:spacing w:after="80" w:line="276" w:lineRule="auto"/>
            <w:ind w:firstLine="360"/>
          </w:pPr>
        </w:pPrChange>
      </w:pPr>
      <w:ins w:id="642" w:author="TNT" w:date="2010-05-06T11:03:00Z">
        <w:r w:rsidRPr="00365F0F">
          <w:t>Công việc thanh tra cấu hình bao gồm:</w:t>
        </w:r>
      </w:ins>
    </w:p>
    <w:p w14:paraId="26A84190" w14:textId="77777777" w:rsidR="006856CA" w:rsidRPr="00365F0F" w:rsidRDefault="006856CA">
      <w:pPr>
        <w:pStyle w:val="bullet"/>
        <w:rPr>
          <w:ins w:id="643" w:author="TNT" w:date="2010-05-06T11:03:00Z"/>
        </w:rPr>
        <w:pPrChange w:id="644" w:author="TNT" w:date="2010-05-06T11:16:00Z">
          <w:pPr>
            <w:widowControl w:val="0"/>
            <w:numPr>
              <w:numId w:val="45"/>
            </w:numPr>
            <w:spacing w:after="80" w:line="276" w:lineRule="auto"/>
            <w:ind w:left="720" w:hanging="360"/>
          </w:pPr>
        </w:pPrChange>
      </w:pPr>
      <w:ins w:id="645" w:author="TNT" w:date="2010-05-06T11:03:00Z">
        <w:r w:rsidRPr="00365F0F">
          <w:t>Lên kế hoạch thanh tra</w:t>
        </w:r>
      </w:ins>
    </w:p>
    <w:p w14:paraId="1FE7F62D" w14:textId="673F9F78" w:rsidR="006856CA" w:rsidRPr="00365F0F" w:rsidRDefault="006856CA">
      <w:pPr>
        <w:pStyle w:val="bullet"/>
        <w:rPr>
          <w:ins w:id="646" w:author="TNT" w:date="2010-05-06T11:03:00Z"/>
        </w:rPr>
        <w:pPrChange w:id="647" w:author="TNT" w:date="2010-05-06T11:16:00Z">
          <w:pPr>
            <w:widowControl w:val="0"/>
            <w:numPr>
              <w:numId w:val="45"/>
            </w:numPr>
            <w:spacing w:after="80" w:line="276" w:lineRule="auto"/>
            <w:ind w:left="720" w:hanging="360"/>
          </w:pPr>
        </w:pPrChange>
      </w:pPr>
      <w:ins w:id="648" w:author="TNT" w:date="2010-05-06T11:03:00Z">
        <w:r w:rsidRPr="00365F0F">
          <w:t>Tập hợp những tài liệu cần thiết cho việc thanh tra</w:t>
        </w:r>
      </w:ins>
    </w:p>
    <w:p w14:paraId="20DBCD0E" w14:textId="77777777" w:rsidR="006856CA" w:rsidRPr="00365F0F" w:rsidRDefault="006856CA">
      <w:pPr>
        <w:pStyle w:val="bullet"/>
        <w:rPr>
          <w:ins w:id="649" w:author="TNT" w:date="2010-05-06T11:03:00Z"/>
        </w:rPr>
        <w:pPrChange w:id="650" w:author="TNT" w:date="2010-05-06T11:16:00Z">
          <w:pPr>
            <w:widowControl w:val="0"/>
            <w:numPr>
              <w:numId w:val="45"/>
            </w:numPr>
            <w:spacing w:after="80" w:line="276" w:lineRule="auto"/>
            <w:ind w:left="720" w:hanging="360"/>
          </w:pPr>
        </w:pPrChange>
      </w:pPr>
      <w:ins w:id="651" w:author="TNT" w:date="2010-05-06T11:03:00Z">
        <w:r w:rsidRPr="00365F0F">
          <w:t>Thanh tra những mẫu cấu hình dựa vào baseline</w:t>
        </w:r>
      </w:ins>
    </w:p>
    <w:p w14:paraId="2B56481C" w14:textId="707E1B1F" w:rsidR="006856CA" w:rsidRPr="00365F0F" w:rsidRDefault="006856CA">
      <w:pPr>
        <w:pStyle w:val="bullet"/>
        <w:rPr>
          <w:ins w:id="652" w:author="TNT" w:date="2010-05-06T11:03:00Z"/>
        </w:rPr>
        <w:pPrChange w:id="653" w:author="TNT" w:date="2010-05-06T11:16:00Z">
          <w:pPr>
            <w:widowControl w:val="0"/>
            <w:numPr>
              <w:numId w:val="45"/>
            </w:numPr>
            <w:spacing w:after="80" w:line="276" w:lineRule="auto"/>
            <w:ind w:left="720" w:hanging="360"/>
          </w:pPr>
        </w:pPrChange>
      </w:pPr>
      <w:ins w:id="654" w:author="TNT" w:date="2010-05-06T11:03:00Z">
        <w:r w:rsidRPr="00365F0F">
          <w:t>Kiểm tra những bảng ghi cấu hình xem có đúng với những mẫu cấu hình hay không</w:t>
        </w:r>
      </w:ins>
      <w:ins w:id="655" w:author="TNT" w:date="2010-05-06T11:16:00Z">
        <w:r w:rsidR="00726F1B">
          <w:t xml:space="preserve"> (??)</w:t>
        </w:r>
      </w:ins>
    </w:p>
    <w:p w14:paraId="28193297" w14:textId="77777777" w:rsidR="006856CA" w:rsidRPr="00365F0F" w:rsidRDefault="006856CA">
      <w:pPr>
        <w:pStyle w:val="bullet"/>
        <w:rPr>
          <w:ins w:id="656" w:author="TNT" w:date="2010-05-06T11:03:00Z"/>
        </w:rPr>
        <w:pPrChange w:id="657" w:author="TNT" w:date="2010-05-06T11:16:00Z">
          <w:pPr>
            <w:widowControl w:val="0"/>
            <w:numPr>
              <w:numId w:val="45"/>
            </w:numPr>
            <w:spacing w:after="80" w:line="276" w:lineRule="auto"/>
            <w:ind w:left="720" w:hanging="360"/>
          </w:pPr>
        </w:pPrChange>
      </w:pPr>
      <w:ins w:id="658" w:author="TNT" w:date="2010-05-06T11:03:00Z">
        <w:r w:rsidRPr="00365F0F">
          <w:t>Kiểm tra quá trình kết hợp của các mẫu cấu hình diễn ra như thế nào</w:t>
        </w:r>
      </w:ins>
    </w:p>
    <w:p w14:paraId="69B68B37" w14:textId="77777777" w:rsidR="006856CA" w:rsidRPr="00365F0F" w:rsidRDefault="006856CA">
      <w:pPr>
        <w:pStyle w:val="bullet"/>
        <w:rPr>
          <w:ins w:id="659" w:author="TNT" w:date="2010-05-06T11:03:00Z"/>
        </w:rPr>
        <w:pPrChange w:id="660" w:author="TNT" w:date="2010-05-06T11:16:00Z">
          <w:pPr>
            <w:widowControl w:val="0"/>
            <w:numPr>
              <w:numId w:val="45"/>
            </w:numPr>
            <w:spacing w:after="80" w:line="276" w:lineRule="auto"/>
            <w:ind w:left="720" w:hanging="360"/>
          </w:pPr>
        </w:pPrChange>
      </w:pPr>
      <w:ins w:id="661" w:author="TNT" w:date="2010-05-06T11:03:00Z">
        <w:r w:rsidRPr="00365F0F">
          <w:t>Kiểm tra về sự toàn vẹn, tương thích các mẫu cấu hình bên trong hệ thống</w:t>
        </w:r>
      </w:ins>
    </w:p>
    <w:p w14:paraId="1B07BE4F" w14:textId="77777777" w:rsidR="006856CA" w:rsidRPr="00365F0F" w:rsidRDefault="006856CA">
      <w:pPr>
        <w:pStyle w:val="bullet"/>
        <w:rPr>
          <w:ins w:id="662" w:author="TNT" w:date="2010-05-06T11:03:00Z"/>
        </w:rPr>
        <w:pPrChange w:id="663" w:author="TNT" w:date="2010-05-06T11:16:00Z">
          <w:pPr>
            <w:widowControl w:val="0"/>
            <w:numPr>
              <w:numId w:val="45"/>
            </w:numPr>
            <w:spacing w:after="80" w:line="276" w:lineRule="auto"/>
            <w:ind w:left="720" w:hanging="360"/>
          </w:pPr>
        </w:pPrChange>
      </w:pPr>
      <w:ins w:id="664" w:author="TNT" w:date="2010-05-06T11:03:00Z">
        <w:r w:rsidRPr="00365F0F">
          <w:t>Kiểm tra về tiêu chuẩn của các mẫu cấu hình bên trong hệ thống có đạt chuẩn hay không</w:t>
        </w:r>
      </w:ins>
    </w:p>
    <w:p w14:paraId="131CA3CF" w14:textId="77777777" w:rsidR="006856CA" w:rsidRPr="00365F0F" w:rsidRDefault="006856CA">
      <w:pPr>
        <w:pStyle w:val="bullet"/>
        <w:rPr>
          <w:ins w:id="665" w:author="TNT" w:date="2010-05-06T11:03:00Z"/>
        </w:rPr>
        <w:pPrChange w:id="666" w:author="TNT" w:date="2010-05-06T11:16:00Z">
          <w:pPr>
            <w:widowControl w:val="0"/>
            <w:numPr>
              <w:numId w:val="45"/>
            </w:numPr>
            <w:spacing w:after="80" w:line="276" w:lineRule="auto"/>
            <w:ind w:left="720" w:hanging="360"/>
          </w:pPr>
        </w:pPrChange>
      </w:pPr>
      <w:ins w:id="667" w:author="TNT" w:date="2010-05-06T11:03:00Z">
        <w:r w:rsidRPr="00365F0F">
          <w:t>Kiểm tra quá trình lưu trữ các mẫu cấu hình</w:t>
        </w:r>
      </w:ins>
    </w:p>
    <w:p w14:paraId="4D89C198" w14:textId="5950DDF3" w:rsidR="006856CA" w:rsidRPr="00726F1B" w:rsidRDefault="006856CA">
      <w:pPr>
        <w:pStyle w:val="bullet"/>
        <w:pPrChange w:id="668" w:author="TNT" w:date="2010-05-06T11:16:00Z">
          <w:pPr>
            <w:pStyle w:val="Comment"/>
          </w:pPr>
        </w:pPrChange>
      </w:pPr>
      <w:ins w:id="669" w:author="TNT" w:date="2010-05-06T11:03:00Z">
        <w:r w:rsidRPr="00365F0F">
          <w:t>Sau khi thanh tra hoàn thành thì ghi lại những tài liệu thanh tra</w:t>
        </w:r>
      </w:ins>
    </w:p>
    <w:p w14:paraId="0B29AAF3" w14:textId="77777777" w:rsidR="00142917" w:rsidRPr="00CA5918" w:rsidRDefault="00142917" w:rsidP="00142917">
      <w:pPr>
        <w:pStyle w:val="Heading1"/>
        <w:rPr>
          <w:lang w:val="fr-FR"/>
        </w:rPr>
      </w:pPr>
      <w:bookmarkStart w:id="670" w:name="_Toc478353328"/>
      <w:bookmarkStart w:id="671" w:name="_Toc260002422"/>
      <w:r w:rsidRPr="00CA5918">
        <w:rPr>
          <w:lang w:val="fr-FR"/>
        </w:rPr>
        <w:lastRenderedPageBreak/>
        <w:t>Công cụ hỗ trợ (Tools, Environment)</w:t>
      </w:r>
      <w:bookmarkEnd w:id="670"/>
      <w:bookmarkEnd w:id="671"/>
    </w:p>
    <w:p w14:paraId="588FE42C" w14:textId="77777777" w:rsidR="00142917" w:rsidRPr="00CA5918" w:rsidRDefault="00F4476B" w:rsidP="00F4476B">
      <w:pPr>
        <w:pStyle w:val="Comment"/>
        <w:rPr>
          <w:lang w:val="fr-FR"/>
        </w:rPr>
      </w:pPr>
      <w:r w:rsidRPr="00CA5918">
        <w:rPr>
          <w:lang w:val="fr-FR"/>
        </w:rPr>
        <w:t>Liệt kê các công cụ hỗ trợ trong quá trình quản lý cấu hình của dự án.</w:t>
      </w:r>
    </w:p>
    <w:p w14:paraId="23315928" w14:textId="77777777" w:rsidR="000A6BA5" w:rsidRPr="0074392C" w:rsidRDefault="000A6BA5" w:rsidP="000A6BA5">
      <w:r w:rsidRPr="00CA5918">
        <w:rPr>
          <w:lang w:val="fr-FR"/>
        </w:rPr>
        <w:t xml:space="preserve">Google code được dùng làm repository. Dữ liệu được đưa vào hay lấy ra từ repository bằng công cụ TortoiseSVN. Mỗi thành viên sẽ tự động check-out/update dữ liệu từ repository, sau đó làm việc trên bản working copy. </w:t>
      </w:r>
      <w:r w:rsidRPr="0074392C">
        <w:t>Sau khi thực hiện xong 1 phần nào đó sẽ check-in/commit dữ liệu lên repository.</w:t>
      </w:r>
    </w:p>
    <w:p w14:paraId="37361FF5" w14:textId="77777777" w:rsidR="000A6BA5" w:rsidRPr="0074392C" w:rsidRDefault="000A6BA5" w:rsidP="000A6BA5">
      <w:r>
        <w:t>Cấu trúc của repository</w:t>
      </w:r>
      <w:r w:rsidRPr="0074392C">
        <w:t xml:space="preserve">: </w:t>
      </w:r>
    </w:p>
    <w:p w14:paraId="3274DE56"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Architecture Design</w:t>
      </w:r>
      <w:r w:rsidR="000A6BA5" w:rsidRPr="0047431F">
        <w:rPr>
          <w:rFonts w:asciiTheme="majorHAnsi" w:hAnsiTheme="majorHAnsi" w:cstheme="majorHAnsi"/>
        </w:rPr>
        <w:t xml:space="preserve">: </w:t>
      </w:r>
    </w:p>
    <w:p w14:paraId="48824509"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Document</w:t>
      </w:r>
      <w:r w:rsidRPr="0047431F">
        <w:rPr>
          <w:rFonts w:asciiTheme="majorHAnsi" w:hAnsiTheme="majorHAnsi" w:cstheme="majorHAnsi"/>
          <w:lang w:val="en-US"/>
        </w:rPr>
        <w:t>:</w:t>
      </w:r>
    </w:p>
    <w:p w14:paraId="489F4229"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Source:</w:t>
      </w:r>
    </w:p>
    <w:p w14:paraId="20B9FB35"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Configuration Plan</w:t>
      </w:r>
      <w:r w:rsidRPr="0047431F">
        <w:rPr>
          <w:rFonts w:asciiTheme="majorHAnsi" w:hAnsiTheme="majorHAnsi" w:cstheme="majorHAnsi"/>
          <w:lang w:val="en-US"/>
        </w:rPr>
        <w:t>:</w:t>
      </w:r>
    </w:p>
    <w:p w14:paraId="19E6F1B4"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Other</w:t>
      </w:r>
      <w:r w:rsidRPr="0047431F">
        <w:rPr>
          <w:rFonts w:asciiTheme="majorHAnsi" w:hAnsiTheme="majorHAnsi" w:cstheme="majorHAnsi"/>
          <w:lang w:val="en-US"/>
        </w:rPr>
        <w:t>:</w:t>
      </w:r>
    </w:p>
    <w:p w14:paraId="4BD34AE0"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Detailed Design</w:t>
      </w:r>
      <w:r w:rsidRPr="0047431F">
        <w:rPr>
          <w:rFonts w:asciiTheme="majorHAnsi" w:hAnsiTheme="majorHAnsi" w:cstheme="majorHAnsi"/>
          <w:lang w:val="en-US"/>
        </w:rPr>
        <w:t xml:space="preserve">: </w:t>
      </w:r>
    </w:p>
    <w:p w14:paraId="03EC4DF8"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Project Plan</w:t>
      </w:r>
      <w:r w:rsidRPr="0047431F">
        <w:rPr>
          <w:rFonts w:asciiTheme="majorHAnsi" w:hAnsiTheme="majorHAnsi" w:cstheme="majorHAnsi"/>
          <w:lang w:val="en-US"/>
        </w:rPr>
        <w:t xml:space="preserve">: </w:t>
      </w:r>
    </w:p>
    <w:p w14:paraId="1B77C75D"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Release</w:t>
      </w:r>
      <w:r w:rsidRPr="0047431F">
        <w:rPr>
          <w:rFonts w:asciiTheme="majorHAnsi" w:hAnsiTheme="majorHAnsi" w:cstheme="majorHAnsi"/>
          <w:lang w:val="en-US"/>
        </w:rPr>
        <w:t xml:space="preserve">: </w:t>
      </w:r>
    </w:p>
    <w:p w14:paraId="5D27EAF6"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Specs</w:t>
      </w:r>
      <w:r w:rsidRPr="0047431F">
        <w:rPr>
          <w:rFonts w:asciiTheme="majorHAnsi" w:hAnsiTheme="majorHAnsi" w:cstheme="majorHAnsi"/>
          <w:lang w:val="en-US"/>
        </w:rPr>
        <w:t xml:space="preserve">: </w:t>
      </w:r>
    </w:p>
    <w:p w14:paraId="5F6DD7B3"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Statement of Work</w:t>
      </w:r>
      <w:r w:rsidRPr="0047431F">
        <w:rPr>
          <w:rFonts w:asciiTheme="majorHAnsi" w:hAnsiTheme="majorHAnsi" w:cstheme="majorHAnsi"/>
          <w:lang w:val="en-US"/>
        </w:rPr>
        <w:t xml:space="preserve">: </w:t>
      </w:r>
    </w:p>
    <w:p w14:paraId="13F8E34B"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Test Document</w:t>
      </w:r>
      <w:r w:rsidRPr="0047431F">
        <w:rPr>
          <w:rFonts w:asciiTheme="majorHAnsi" w:hAnsiTheme="majorHAnsi" w:cstheme="majorHAnsi"/>
          <w:lang w:val="en-US"/>
        </w:rPr>
        <w:t xml:space="preserve">: </w:t>
      </w:r>
    </w:p>
    <w:p w14:paraId="4E3471FD" w14:textId="77777777" w:rsidR="000A6BA5" w:rsidRPr="00142917" w:rsidRDefault="0047431F" w:rsidP="0047431F">
      <w:r>
        <w:t>Word, Excel: để xem các tài liệu.</w:t>
      </w:r>
    </w:p>
    <w:sectPr w:rsidR="000A6BA5" w:rsidRPr="00142917" w:rsidSect="00596658">
      <w:headerReference w:type="default" r:id="rId10"/>
      <w:footerReference w:type="default" r:id="rId11"/>
      <w:footerReference w:type="first" r:id="rId12"/>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1B6D1" w14:textId="77777777" w:rsidR="003106F3" w:rsidRDefault="003106F3" w:rsidP="00603010">
      <w:r>
        <w:separator/>
      </w:r>
    </w:p>
  </w:endnote>
  <w:endnote w:type="continuationSeparator" w:id="0">
    <w:p w14:paraId="40317FDA" w14:textId="77777777" w:rsidR="003106F3" w:rsidRDefault="003106F3" w:rsidP="0060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0E1DF" w14:textId="77777777" w:rsidR="00667707" w:rsidRDefault="00667707">
    <w:pPr>
      <w:pStyle w:val="Footer"/>
    </w:pPr>
    <w:r>
      <w:rPr>
        <w:sz w:val="12"/>
      </w:rPr>
      <w:t>Group 11, 12, 13, 14, 15</w:t>
    </w:r>
    <w:r>
      <w:tab/>
      <w:t xml:space="preserve">Requirement and Specification </w:t>
    </w:r>
    <w:r>
      <w:rPr>
        <w:sz w:val="24"/>
      </w:rPr>
      <w:t>-</w:t>
    </w:r>
    <w:r>
      <w:rPr>
        <w:rStyle w:val="PageNumber"/>
      </w:rPr>
      <w:fldChar w:fldCharType="begin"/>
    </w:r>
    <w:r>
      <w:rPr>
        <w:rStyle w:val="PageNumber"/>
      </w:rPr>
      <w:instrText xml:space="preserve"> PAGE </w:instrText>
    </w:r>
    <w:r>
      <w:rPr>
        <w:rStyle w:val="PageNumber"/>
      </w:rPr>
      <w:fldChar w:fldCharType="separate"/>
    </w:r>
    <w:r w:rsidR="00407B58">
      <w:rPr>
        <w:rStyle w:val="PageNumber"/>
        <w:noProof/>
      </w:rPr>
      <w:t>1-5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9DBFF" w14:textId="77777777" w:rsidR="00667707" w:rsidRDefault="00667707">
    <w:pPr>
      <w:pStyle w:val="Footer"/>
      <w:rPr>
        <w:sz w:val="16"/>
      </w:rPr>
    </w:pPr>
    <w:r>
      <w:rPr>
        <w:sz w:val="12"/>
      </w:rPr>
      <w:t>Group 11, 12, 13, 14, 15</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869DF" w14:textId="77777777" w:rsidR="003106F3" w:rsidRDefault="003106F3" w:rsidP="00603010">
      <w:r>
        <w:separator/>
      </w:r>
    </w:p>
  </w:footnote>
  <w:footnote w:type="continuationSeparator" w:id="0">
    <w:p w14:paraId="4FA39150" w14:textId="77777777" w:rsidR="003106F3" w:rsidRDefault="003106F3" w:rsidP="00603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08CCD" w14:textId="77777777" w:rsidR="00667707" w:rsidRDefault="00667707">
    <w:pPr>
      <w:pStyle w:val="Header"/>
    </w:pPr>
    <w:r>
      <w:t xml:space="preserve">Quản lý </w:t>
    </w:r>
    <w:fldSimple w:instr=" STYLEREF &quot;Project Name&quot; \* MERGEFORMAT ">
      <w:r w:rsidR="00407B58">
        <w:rPr>
          <w:noProof/>
        </w:rPr>
        <w:t>cấu hình</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A52"/>
    <w:multiLevelType w:val="multilevel"/>
    <w:tmpl w:val="E38055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448431360"/>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51B1"/>
    <w:multiLevelType w:val="hybridMultilevel"/>
    <w:tmpl w:val="697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0845EF"/>
    <w:multiLevelType w:val="hybridMultilevel"/>
    <w:tmpl w:val="F65480E2"/>
    <w:lvl w:ilvl="0" w:tplc="BEFC82DC">
      <w:start w:val="1"/>
      <w:numFmt w:val="bullet"/>
      <w:pStyle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6FA3518"/>
    <w:multiLevelType w:val="hybridMultilevel"/>
    <w:tmpl w:val="EFD8C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29">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5745F42"/>
    <w:multiLevelType w:val="hybridMultilevel"/>
    <w:tmpl w:val="57A6F4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C9965D9"/>
    <w:multiLevelType w:val="hybridMultilevel"/>
    <w:tmpl w:val="E468F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
  </w:num>
  <w:num w:numId="3">
    <w:abstractNumId w:val="43"/>
  </w:num>
  <w:num w:numId="4">
    <w:abstractNumId w:val="27"/>
  </w:num>
  <w:num w:numId="5">
    <w:abstractNumId w:val="36"/>
  </w:num>
  <w:num w:numId="6">
    <w:abstractNumId w:val="19"/>
  </w:num>
  <w:num w:numId="7">
    <w:abstractNumId w:val="24"/>
  </w:num>
  <w:num w:numId="8">
    <w:abstractNumId w:val="22"/>
  </w:num>
  <w:num w:numId="9">
    <w:abstractNumId w:val="40"/>
  </w:num>
  <w:num w:numId="10">
    <w:abstractNumId w:val="41"/>
  </w:num>
  <w:num w:numId="11">
    <w:abstractNumId w:val="9"/>
  </w:num>
  <w:num w:numId="12">
    <w:abstractNumId w:val="25"/>
  </w:num>
  <w:num w:numId="13">
    <w:abstractNumId w:val="28"/>
  </w:num>
  <w:num w:numId="14">
    <w:abstractNumId w:val="20"/>
  </w:num>
  <w:num w:numId="15">
    <w:abstractNumId w:val="37"/>
  </w:num>
  <w:num w:numId="16">
    <w:abstractNumId w:val="32"/>
  </w:num>
  <w:num w:numId="17">
    <w:abstractNumId w:val="29"/>
  </w:num>
  <w:num w:numId="18">
    <w:abstractNumId w:val="29"/>
  </w:num>
  <w:num w:numId="19">
    <w:abstractNumId w:val="17"/>
  </w:num>
  <w:num w:numId="20">
    <w:abstractNumId w:val="16"/>
  </w:num>
  <w:num w:numId="21">
    <w:abstractNumId w:val="34"/>
  </w:num>
  <w:num w:numId="22">
    <w:abstractNumId w:val="11"/>
  </w:num>
  <w:num w:numId="23">
    <w:abstractNumId w:val="3"/>
  </w:num>
  <w:num w:numId="24">
    <w:abstractNumId w:val="21"/>
  </w:num>
  <w:num w:numId="25">
    <w:abstractNumId w:val="0"/>
  </w:num>
  <w:num w:numId="26">
    <w:abstractNumId w:val="13"/>
  </w:num>
  <w:num w:numId="27">
    <w:abstractNumId w:val="42"/>
  </w:num>
  <w:num w:numId="28">
    <w:abstractNumId w:val="10"/>
  </w:num>
  <w:num w:numId="29">
    <w:abstractNumId w:val="31"/>
  </w:num>
  <w:num w:numId="30">
    <w:abstractNumId w:val="38"/>
  </w:num>
  <w:num w:numId="31">
    <w:abstractNumId w:val="15"/>
  </w:num>
  <w:num w:numId="32">
    <w:abstractNumId w:val="8"/>
  </w:num>
  <w:num w:numId="33">
    <w:abstractNumId w:val="30"/>
  </w:num>
  <w:num w:numId="34">
    <w:abstractNumId w:val="14"/>
  </w:num>
  <w:num w:numId="35">
    <w:abstractNumId w:val="12"/>
  </w:num>
  <w:num w:numId="36">
    <w:abstractNumId w:val="35"/>
  </w:num>
  <w:num w:numId="37">
    <w:abstractNumId w:val="33"/>
  </w:num>
  <w:num w:numId="38">
    <w:abstractNumId w:val="2"/>
  </w:num>
  <w:num w:numId="39">
    <w:abstractNumId w:val="5"/>
  </w:num>
  <w:num w:numId="40">
    <w:abstractNumId w:val="18"/>
  </w:num>
  <w:num w:numId="41">
    <w:abstractNumId w:val="6"/>
  </w:num>
  <w:num w:numId="42">
    <w:abstractNumId w:val="23"/>
  </w:num>
  <w:num w:numId="43">
    <w:abstractNumId w:val="26"/>
  </w:num>
  <w:num w:numId="44">
    <w:abstractNumId w:val="4"/>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0F"/>
    <w:rsid w:val="000105CE"/>
    <w:rsid w:val="000143E0"/>
    <w:rsid w:val="00025353"/>
    <w:rsid w:val="00041690"/>
    <w:rsid w:val="0004265C"/>
    <w:rsid w:val="000447FF"/>
    <w:rsid w:val="00046180"/>
    <w:rsid w:val="0005189D"/>
    <w:rsid w:val="00053205"/>
    <w:rsid w:val="000573D0"/>
    <w:rsid w:val="00061C2A"/>
    <w:rsid w:val="00070A8B"/>
    <w:rsid w:val="00074C12"/>
    <w:rsid w:val="00082B21"/>
    <w:rsid w:val="0008410D"/>
    <w:rsid w:val="0008791A"/>
    <w:rsid w:val="000917A8"/>
    <w:rsid w:val="000946CF"/>
    <w:rsid w:val="000948E2"/>
    <w:rsid w:val="00095FFE"/>
    <w:rsid w:val="000A6BA5"/>
    <w:rsid w:val="000B03A1"/>
    <w:rsid w:val="000B2422"/>
    <w:rsid w:val="000B2ED7"/>
    <w:rsid w:val="000B50D6"/>
    <w:rsid w:val="000C01C1"/>
    <w:rsid w:val="000C1D0F"/>
    <w:rsid w:val="000C37AC"/>
    <w:rsid w:val="000C4743"/>
    <w:rsid w:val="000C63E1"/>
    <w:rsid w:val="000C6E59"/>
    <w:rsid w:val="000D00A5"/>
    <w:rsid w:val="000D5A21"/>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40F5"/>
    <w:rsid w:val="00175A12"/>
    <w:rsid w:val="00175A3A"/>
    <w:rsid w:val="001766F8"/>
    <w:rsid w:val="00185322"/>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B2417"/>
    <w:rsid w:val="002B6D41"/>
    <w:rsid w:val="002C66BE"/>
    <w:rsid w:val="002C7C00"/>
    <w:rsid w:val="002D0071"/>
    <w:rsid w:val="002D3377"/>
    <w:rsid w:val="002E07C1"/>
    <w:rsid w:val="002F2029"/>
    <w:rsid w:val="00302534"/>
    <w:rsid w:val="003047CB"/>
    <w:rsid w:val="003050D5"/>
    <w:rsid w:val="003063F0"/>
    <w:rsid w:val="003106F3"/>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130F"/>
    <w:rsid w:val="003C24F4"/>
    <w:rsid w:val="003C3969"/>
    <w:rsid w:val="003C5183"/>
    <w:rsid w:val="003C6213"/>
    <w:rsid w:val="003C69B6"/>
    <w:rsid w:val="003C6ACA"/>
    <w:rsid w:val="003D1D14"/>
    <w:rsid w:val="003D1EED"/>
    <w:rsid w:val="003D2897"/>
    <w:rsid w:val="003D52EA"/>
    <w:rsid w:val="003D5A1D"/>
    <w:rsid w:val="003E36FF"/>
    <w:rsid w:val="003E735B"/>
    <w:rsid w:val="003F1DD1"/>
    <w:rsid w:val="003F2482"/>
    <w:rsid w:val="003F26C0"/>
    <w:rsid w:val="003F4CE2"/>
    <w:rsid w:val="003F6820"/>
    <w:rsid w:val="00400D6A"/>
    <w:rsid w:val="00400FD7"/>
    <w:rsid w:val="0040267D"/>
    <w:rsid w:val="00404C43"/>
    <w:rsid w:val="004069B9"/>
    <w:rsid w:val="00407A34"/>
    <w:rsid w:val="00407B58"/>
    <w:rsid w:val="0041477C"/>
    <w:rsid w:val="00422CC6"/>
    <w:rsid w:val="0042346F"/>
    <w:rsid w:val="00423726"/>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C3E86"/>
    <w:rsid w:val="004C7FFB"/>
    <w:rsid w:val="004E13FD"/>
    <w:rsid w:val="004E1FA0"/>
    <w:rsid w:val="004E4BFF"/>
    <w:rsid w:val="004E5519"/>
    <w:rsid w:val="004F422D"/>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3773"/>
    <w:rsid w:val="005C4DCD"/>
    <w:rsid w:val="005D0D06"/>
    <w:rsid w:val="005D6BF8"/>
    <w:rsid w:val="005E2FFB"/>
    <w:rsid w:val="005E391A"/>
    <w:rsid w:val="005E39FC"/>
    <w:rsid w:val="005E3E41"/>
    <w:rsid w:val="005F5E13"/>
    <w:rsid w:val="005F6DEF"/>
    <w:rsid w:val="005F790D"/>
    <w:rsid w:val="00602A1F"/>
    <w:rsid w:val="00603010"/>
    <w:rsid w:val="00611CA3"/>
    <w:rsid w:val="00620B08"/>
    <w:rsid w:val="006250AC"/>
    <w:rsid w:val="00627B18"/>
    <w:rsid w:val="00630E26"/>
    <w:rsid w:val="00632B56"/>
    <w:rsid w:val="006361F1"/>
    <w:rsid w:val="006460FA"/>
    <w:rsid w:val="00656930"/>
    <w:rsid w:val="00660B97"/>
    <w:rsid w:val="006616BE"/>
    <w:rsid w:val="0066460C"/>
    <w:rsid w:val="00665819"/>
    <w:rsid w:val="00667707"/>
    <w:rsid w:val="00670535"/>
    <w:rsid w:val="00670ADD"/>
    <w:rsid w:val="00671495"/>
    <w:rsid w:val="006753C5"/>
    <w:rsid w:val="006764FD"/>
    <w:rsid w:val="006805DF"/>
    <w:rsid w:val="00682912"/>
    <w:rsid w:val="00683984"/>
    <w:rsid w:val="006856CA"/>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F4D27"/>
    <w:rsid w:val="006F5551"/>
    <w:rsid w:val="007076D0"/>
    <w:rsid w:val="00710E12"/>
    <w:rsid w:val="0071324B"/>
    <w:rsid w:val="00716386"/>
    <w:rsid w:val="007169C2"/>
    <w:rsid w:val="00726F1B"/>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4B07"/>
    <w:rsid w:val="007A0129"/>
    <w:rsid w:val="007A4FDE"/>
    <w:rsid w:val="007B2326"/>
    <w:rsid w:val="007B4C0C"/>
    <w:rsid w:val="007B4F43"/>
    <w:rsid w:val="007B6DAB"/>
    <w:rsid w:val="007C1163"/>
    <w:rsid w:val="007C2B5A"/>
    <w:rsid w:val="007C387F"/>
    <w:rsid w:val="007C4771"/>
    <w:rsid w:val="007C4C57"/>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8ED"/>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6FE8"/>
    <w:rsid w:val="00987280"/>
    <w:rsid w:val="009930BC"/>
    <w:rsid w:val="009936CA"/>
    <w:rsid w:val="00995419"/>
    <w:rsid w:val="009A485F"/>
    <w:rsid w:val="009B1527"/>
    <w:rsid w:val="009B466E"/>
    <w:rsid w:val="009B4F83"/>
    <w:rsid w:val="009B6839"/>
    <w:rsid w:val="009B75BA"/>
    <w:rsid w:val="009D2F95"/>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C632B"/>
    <w:rsid w:val="00AD1AA5"/>
    <w:rsid w:val="00AD6E67"/>
    <w:rsid w:val="00AD74AF"/>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54848"/>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31A2"/>
    <w:rsid w:val="00BB7374"/>
    <w:rsid w:val="00BC0558"/>
    <w:rsid w:val="00BC3577"/>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68D"/>
    <w:rsid w:val="00C43E4D"/>
    <w:rsid w:val="00C44D81"/>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F12"/>
    <w:rsid w:val="00C962A4"/>
    <w:rsid w:val="00CA5918"/>
    <w:rsid w:val="00CA63D1"/>
    <w:rsid w:val="00CA7A93"/>
    <w:rsid w:val="00CA7D7A"/>
    <w:rsid w:val="00CB16A8"/>
    <w:rsid w:val="00CB3A9E"/>
    <w:rsid w:val="00CB5081"/>
    <w:rsid w:val="00CB7A01"/>
    <w:rsid w:val="00CC30DB"/>
    <w:rsid w:val="00CD0FF1"/>
    <w:rsid w:val="00CE17B0"/>
    <w:rsid w:val="00CE1F16"/>
    <w:rsid w:val="00CE222F"/>
    <w:rsid w:val="00CE50F9"/>
    <w:rsid w:val="00CE659A"/>
    <w:rsid w:val="00CE7DAA"/>
    <w:rsid w:val="00CF1963"/>
    <w:rsid w:val="00CF45BB"/>
    <w:rsid w:val="00CF63F3"/>
    <w:rsid w:val="00D02469"/>
    <w:rsid w:val="00D02692"/>
    <w:rsid w:val="00D054D7"/>
    <w:rsid w:val="00D1090A"/>
    <w:rsid w:val="00D151E0"/>
    <w:rsid w:val="00D20C9C"/>
    <w:rsid w:val="00D2177A"/>
    <w:rsid w:val="00D2442A"/>
    <w:rsid w:val="00D27FB7"/>
    <w:rsid w:val="00D300CC"/>
    <w:rsid w:val="00D30739"/>
    <w:rsid w:val="00D30874"/>
    <w:rsid w:val="00D32A63"/>
    <w:rsid w:val="00D33A18"/>
    <w:rsid w:val="00D50B9A"/>
    <w:rsid w:val="00D514C2"/>
    <w:rsid w:val="00D569D5"/>
    <w:rsid w:val="00D66DA9"/>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C03"/>
    <w:rsid w:val="00DE04DE"/>
    <w:rsid w:val="00DE0A33"/>
    <w:rsid w:val="00DE119A"/>
    <w:rsid w:val="00DF0B0D"/>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557"/>
    <w:rsid w:val="00E9169B"/>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91A"/>
    <w:rsid w:val="00EF62D2"/>
    <w:rsid w:val="00EF6980"/>
    <w:rsid w:val="00EF7F01"/>
    <w:rsid w:val="00F00F68"/>
    <w:rsid w:val="00F04F2B"/>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0DB"/>
    <w:rsid w:val="00FB0A8C"/>
    <w:rsid w:val="00FB0EF5"/>
    <w:rsid w:val="00FB1912"/>
    <w:rsid w:val="00FB580C"/>
    <w:rsid w:val="00FB602D"/>
    <w:rsid w:val="00FC11B4"/>
    <w:rsid w:val="00FC4C74"/>
    <w:rsid w:val="00FD54BF"/>
    <w:rsid w:val="00FE17EB"/>
    <w:rsid w:val="00FE4253"/>
    <w:rsid w:val="00FE4BA4"/>
    <w:rsid w:val="00FE6671"/>
    <w:rsid w:val="00FF2D03"/>
    <w:rsid w:val="00FF430F"/>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D893E-B917-4C14-ABF9-C16FA4AB7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15</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TNT</cp:lastModifiedBy>
  <cp:revision>5</cp:revision>
  <dcterms:created xsi:type="dcterms:W3CDTF">2010-05-08T15:51:00Z</dcterms:created>
  <dcterms:modified xsi:type="dcterms:W3CDTF">2010-05-08T17:13:00Z</dcterms:modified>
</cp:coreProperties>
</file>