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9562A9" w:rsidRPr="005B6697" w:rsidRDefault="009562A9" w:rsidP="009562A9">
            <w:pPr>
              <w:jc w:val="right"/>
              <w:rPr>
                <w:b/>
                <w:sz w:val="26"/>
              </w:rPr>
            </w:pPr>
            <w:bookmarkStart w:id="1" w:name="OLE_LINK1"/>
            <w:bookmarkStart w:id="2" w:name="OLE_LINK2"/>
            <w:r w:rsidRPr="005B6697">
              <w:rPr>
                <w:b/>
                <w:sz w:val="26"/>
              </w:rPr>
              <w:t xml:space="preserve">ARCHITECTURE AND DESIGN </w:t>
            </w:r>
            <w:bookmarkEnd w:id="1"/>
            <w:bookmarkEnd w:id="2"/>
            <w:r w:rsidRPr="005B6697">
              <w:rPr>
                <w:b/>
                <w:sz w:val="26"/>
              </w:rPr>
              <w:t xml:space="preserve">&gt; </w:t>
            </w:r>
            <w:r w:rsidR="00B6393F">
              <w:rPr>
                <w:b/>
                <w:sz w:val="26"/>
              </w:rPr>
              <w:t>DETAILED DESIGN</w:t>
            </w:r>
          </w:p>
          <w:p w:rsidR="006A310F" w:rsidRDefault="006A310F" w:rsidP="00596658">
            <w:pPr>
              <w:pStyle w:val="ChapterTitle"/>
              <w:jc w:val="right"/>
              <w:rPr>
                <w:sz w:val="40"/>
              </w:rPr>
            </w:pPr>
          </w:p>
        </w:tc>
      </w:tr>
      <w:tr w:rsidR="006A310F" w:rsidRPr="00660313" w:rsidTr="00596658">
        <w:trPr>
          <w:cantSplit/>
        </w:trPr>
        <w:tc>
          <w:tcPr>
            <w:tcW w:w="10188" w:type="dxa"/>
            <w:gridSpan w:val="2"/>
          </w:tcPr>
          <w:p w:rsidR="006A310F" w:rsidRPr="00660313" w:rsidRDefault="006A310F" w:rsidP="00B6393F">
            <w:pPr>
              <w:pStyle w:val="ProjectName"/>
              <w:jc w:val="right"/>
              <w:rPr>
                <w:noProof/>
                <w:sz w:val="16"/>
              </w:rPr>
            </w:pPr>
            <w:r w:rsidRPr="00660313">
              <w:rPr>
                <w:rFonts w:ascii="Arial" w:hAnsi="Arial"/>
                <w:sz w:val="40"/>
              </w:rPr>
              <w:t xml:space="preserve">Tự học </w:t>
            </w:r>
            <w:r w:rsidR="00FE1F81" w:rsidRPr="00660313">
              <w:rPr>
                <w:rFonts w:ascii="Arial" w:hAnsi="Arial"/>
                <w:sz w:val="40"/>
              </w:rPr>
              <w:t>toán lớp 8</w:t>
            </w:r>
            <w:r w:rsidRPr="00660313">
              <w:rPr>
                <w:rFonts w:ascii="Arial" w:hAnsi="Arial"/>
                <w:sz w:val="40"/>
              </w:rPr>
              <w:t xml:space="preserve"> – </w:t>
            </w:r>
            <w:r w:rsidR="00E4654D">
              <w:rPr>
                <w:rFonts w:ascii="Arial" w:hAnsi="Arial"/>
                <w:sz w:val="40"/>
              </w:rPr>
              <w:t>&lt;</w:t>
            </w:r>
            <w:r w:rsidR="00B6393F">
              <w:rPr>
                <w:rFonts w:ascii="Arial" w:hAnsi="Arial"/>
                <w:sz w:val="40"/>
              </w:rPr>
              <w:t>Mô hình chi tiết</w:t>
            </w:r>
            <w:r w:rsidR="00E4654D">
              <w:rPr>
                <w:rFonts w:ascii="Arial" w:hAnsi="Arial"/>
                <w:sz w:val="40"/>
              </w:rPr>
              <w:t>&gt;</w:t>
            </w:r>
          </w:p>
        </w:tc>
      </w:tr>
    </w:tbl>
    <w:p w:rsidR="006A310F" w:rsidRPr="00660313" w:rsidRDefault="006A310F" w:rsidP="006A310F">
      <w:pPr>
        <w:tabs>
          <w:tab w:val="left" w:pos="7200"/>
        </w:tabs>
        <w:jc w:val="center"/>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Pr="00660313" w:rsidRDefault="006A310F" w:rsidP="006A310F">
      <w:pPr>
        <w:tabs>
          <w:tab w:val="left" w:pos="7200"/>
        </w:tabs>
        <w:rPr>
          <w:vanish/>
          <w:color w:val="FF0000"/>
        </w:rPr>
      </w:pPr>
      <w:r w:rsidRPr="00660313">
        <w:rPr>
          <w:vanish/>
          <w:color w:val="FF0000"/>
        </w:rPr>
        <w:t xml:space="preserve">When printing, turn </w:t>
      </w:r>
      <w:r w:rsidRPr="00660313">
        <w:rPr>
          <w:b/>
          <w:vanish/>
          <w:color w:val="FF0000"/>
        </w:rPr>
        <w:t>off</w:t>
      </w:r>
      <w:r w:rsidRPr="00660313">
        <w:rPr>
          <w:vanish/>
          <w:color w:val="FF0000"/>
        </w:rPr>
        <w:t xml:space="preserve"> hidden text. (Select </w:t>
      </w:r>
      <w:r w:rsidRPr="00660313">
        <w:rPr>
          <w:b/>
          <w:vanish/>
          <w:color w:val="FF0000"/>
        </w:rPr>
        <w:t>Tools/Options/Print</w:t>
      </w:r>
      <w:r w:rsidRPr="00660313">
        <w:rPr>
          <w:vanish/>
          <w:color w:val="FF0000"/>
        </w:rPr>
        <w:t xml:space="preserve">, deselect </w:t>
      </w:r>
      <w:r w:rsidRPr="00660313">
        <w:rPr>
          <w:b/>
          <w:vanish/>
          <w:color w:val="FF0000"/>
        </w:rPr>
        <w:t>Hidden Text</w:t>
      </w:r>
      <w:r w:rsidRPr="00660313">
        <w:rPr>
          <w:vanish/>
          <w:color w:val="FF0000"/>
        </w:rPr>
        <w:t>.)</w:t>
      </w:r>
    </w:p>
    <w:p w:rsidR="006A310F" w:rsidRPr="00660313"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jc w:val="both"/>
              <w:rPr>
                <w:b/>
              </w:rPr>
            </w:pPr>
            <w:r>
              <w:rPr>
                <w:b/>
              </w:rPr>
              <w:t>Thông tin dự án</w:t>
            </w:r>
          </w:p>
        </w:tc>
        <w:tc>
          <w:tcPr>
            <w:tcW w:w="2700" w:type="dxa"/>
            <w:tcBorders>
              <w:left w:val="nil"/>
              <w:bottom w:val="nil"/>
            </w:tcBorders>
          </w:tcPr>
          <w:p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jc w:val="both"/>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jc w:val="both"/>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jc w:val="both"/>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20350" w:rsidP="00620350">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jc w:val="both"/>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jc w:val="both"/>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jc w:val="both"/>
            </w:pPr>
            <w:r>
              <w:t>31/05/2010</w:t>
            </w:r>
          </w:p>
        </w:tc>
      </w:tr>
    </w:tbl>
    <w:p w:rsidR="006A310F" w:rsidRDefault="006A310F" w:rsidP="006A310F">
      <w:pPr>
        <w:pStyle w:val="Footer"/>
        <w:tabs>
          <w:tab w:val="clear" w:pos="9360"/>
        </w:tabs>
      </w:pPr>
    </w:p>
    <w:p w:rsidR="00DB2DC0" w:rsidRPr="00B6393F" w:rsidRDefault="00DB2DC0" w:rsidP="00B6393F">
      <w:pPr>
        <w:jc w:val="center"/>
        <w:outlineLvl w:val="0"/>
        <w:rPr>
          <w:b/>
          <w:sz w:val="32"/>
          <w:szCs w:val="32"/>
        </w:rPr>
      </w:pPr>
      <w:bookmarkStart w:id="3" w:name="_Toc262710119"/>
      <w:r w:rsidRPr="00B6393F">
        <w:rPr>
          <w:b/>
          <w:sz w:val="32"/>
          <w:szCs w:val="32"/>
        </w:rPr>
        <w:t>Tổng quan các chức năng được thay đổi</w:t>
      </w:r>
      <w:bookmarkEnd w:id="3"/>
    </w:p>
    <w:p w:rsidR="004C3E86" w:rsidRPr="004C3E86" w:rsidRDefault="004C3E86" w:rsidP="004C3E86">
      <w:pPr>
        <w:rPr>
          <w:lang w:eastAsia="ar-SA"/>
        </w:rPr>
      </w:pPr>
    </w:p>
    <w:tbl>
      <w:tblPr>
        <w:tblW w:w="0" w:type="auto"/>
        <w:tblInd w:w="-12" w:type="dxa"/>
        <w:tblLayout w:type="fixed"/>
        <w:tblLook w:val="0000"/>
      </w:tblPr>
      <w:tblGrid>
        <w:gridCol w:w="2304"/>
        <w:gridCol w:w="1390"/>
        <w:gridCol w:w="3960"/>
        <w:gridCol w:w="2700"/>
      </w:tblGrid>
      <w:tr w:rsidR="003F7044" w:rsidRPr="00B6393F" w:rsidTr="003F7044">
        <w:tc>
          <w:tcPr>
            <w:tcW w:w="2304" w:type="dxa"/>
            <w:tcBorders>
              <w:top w:val="single" w:sz="4" w:space="0" w:color="000000"/>
              <w:left w:val="single" w:sz="4" w:space="0" w:color="000000"/>
              <w:bottom w:val="single" w:sz="4" w:space="0" w:color="000000"/>
            </w:tcBorders>
            <w:shd w:val="clear" w:color="auto" w:fill="auto"/>
          </w:tcPr>
          <w:p w:rsidR="003F7044" w:rsidRPr="00B6393F" w:rsidRDefault="003F7044" w:rsidP="00B6393F">
            <w:pPr>
              <w:jc w:val="center"/>
              <w:rPr>
                <w:b/>
              </w:rPr>
            </w:pPr>
            <w:r w:rsidRPr="00B6393F">
              <w:rPr>
                <w:b/>
              </w:rPr>
              <w:t>Ngày</w:t>
            </w:r>
          </w:p>
        </w:tc>
        <w:tc>
          <w:tcPr>
            <w:tcW w:w="1390" w:type="dxa"/>
            <w:tcBorders>
              <w:top w:val="single" w:sz="4" w:space="0" w:color="000000"/>
              <w:left w:val="single" w:sz="4" w:space="0" w:color="000000"/>
              <w:bottom w:val="single" w:sz="4" w:space="0" w:color="000000"/>
            </w:tcBorders>
            <w:shd w:val="clear" w:color="auto" w:fill="auto"/>
          </w:tcPr>
          <w:p w:rsidR="003F7044" w:rsidRPr="00B6393F" w:rsidRDefault="003F7044" w:rsidP="00B6393F">
            <w:pPr>
              <w:jc w:val="center"/>
              <w:rPr>
                <w:b/>
              </w:rPr>
            </w:pPr>
            <w:r w:rsidRPr="00B6393F">
              <w:rPr>
                <w:b/>
              </w:rPr>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B6393F" w:rsidRDefault="003F7044" w:rsidP="00B6393F">
            <w:pPr>
              <w:jc w:val="center"/>
              <w:rPr>
                <w:b/>
              </w:rPr>
            </w:pPr>
            <w:r w:rsidRPr="00B6393F">
              <w:rPr>
                <w:b/>
              </w:rPr>
              <w:t>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B6393F" w:rsidRDefault="003F7044" w:rsidP="00B6393F">
            <w:pPr>
              <w:jc w:val="center"/>
              <w:rPr>
                <w:b/>
              </w:rPr>
            </w:pPr>
            <w:r w:rsidRPr="00B6393F">
              <w:rPr>
                <w:b/>
              </w:rPr>
              <w:t>Tác giả</w:t>
            </w:r>
          </w:p>
        </w:tc>
      </w:tr>
      <w:tr w:rsidR="00BC58CC" w:rsidRPr="004C3E86" w:rsidTr="003F7044">
        <w:trPr>
          <w:trHeight w:val="840"/>
        </w:trPr>
        <w:tc>
          <w:tcPr>
            <w:tcW w:w="2304" w:type="dxa"/>
            <w:tcBorders>
              <w:top w:val="single" w:sz="4" w:space="0" w:color="000000"/>
              <w:left w:val="single" w:sz="4" w:space="0" w:color="000000"/>
            </w:tcBorders>
            <w:shd w:val="clear" w:color="auto" w:fill="auto"/>
          </w:tcPr>
          <w:p w:rsidR="00BC58CC" w:rsidRPr="004C3E86" w:rsidRDefault="0028564E" w:rsidP="0028564E">
            <w:r>
              <w:t>25/5/2010</w:t>
            </w:r>
          </w:p>
        </w:tc>
        <w:tc>
          <w:tcPr>
            <w:tcW w:w="1390" w:type="dxa"/>
            <w:tcBorders>
              <w:top w:val="single" w:sz="4" w:space="0" w:color="000000"/>
              <w:left w:val="single" w:sz="4" w:space="0" w:color="000000"/>
              <w:bottom w:val="single" w:sz="4" w:space="0" w:color="000000"/>
            </w:tcBorders>
            <w:shd w:val="clear" w:color="auto" w:fill="auto"/>
          </w:tcPr>
          <w:p w:rsidR="00BC58CC" w:rsidRPr="004C3E86" w:rsidRDefault="0028564E" w:rsidP="0028564E">
            <w:r>
              <w:t>0.1</w:t>
            </w:r>
          </w:p>
        </w:tc>
        <w:tc>
          <w:tcPr>
            <w:tcW w:w="3960" w:type="dxa"/>
            <w:tcBorders>
              <w:top w:val="single" w:sz="4" w:space="0" w:color="000000"/>
              <w:left w:val="single" w:sz="4" w:space="0" w:color="000000"/>
            </w:tcBorders>
            <w:shd w:val="clear" w:color="auto" w:fill="auto"/>
          </w:tcPr>
          <w:p w:rsidR="00BC58CC" w:rsidRPr="004C3E86" w:rsidRDefault="0028564E" w:rsidP="0028564E">
            <w:r>
              <w:t>Template và soạn lại các mô tả các bạn đã up</w:t>
            </w:r>
          </w:p>
        </w:tc>
        <w:tc>
          <w:tcPr>
            <w:tcW w:w="2700" w:type="dxa"/>
            <w:tcBorders>
              <w:top w:val="single" w:sz="4" w:space="0" w:color="000000"/>
              <w:left w:val="single" w:sz="4" w:space="0" w:color="000000"/>
              <w:right w:val="single" w:sz="4" w:space="0" w:color="000000"/>
            </w:tcBorders>
            <w:shd w:val="clear" w:color="auto" w:fill="auto"/>
          </w:tcPr>
          <w:p w:rsidR="00BC58CC" w:rsidRPr="004C3E86" w:rsidRDefault="0028564E" w:rsidP="0028564E">
            <w:r>
              <w:t>Trương Ngọc Tuấn</w:t>
            </w:r>
          </w:p>
        </w:tc>
      </w:tr>
      <w:tr w:rsidR="00A016C2" w:rsidRPr="004C3E86" w:rsidTr="003F7044">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4C3E86" w:rsidRDefault="00A016C2" w:rsidP="0028564E"/>
        </w:tc>
        <w:tc>
          <w:tcPr>
            <w:tcW w:w="1390" w:type="dxa"/>
            <w:tcBorders>
              <w:top w:val="single" w:sz="4" w:space="0" w:color="000000"/>
              <w:left w:val="single" w:sz="4" w:space="0" w:color="000000"/>
              <w:bottom w:val="single" w:sz="4" w:space="0" w:color="auto"/>
            </w:tcBorders>
            <w:shd w:val="clear" w:color="auto" w:fill="auto"/>
          </w:tcPr>
          <w:p w:rsidR="00A016C2" w:rsidRPr="004C3E86" w:rsidRDefault="00A016C2" w:rsidP="0028564E"/>
        </w:tc>
        <w:tc>
          <w:tcPr>
            <w:tcW w:w="3960" w:type="dxa"/>
            <w:tcBorders>
              <w:top w:val="single" w:sz="4" w:space="0" w:color="000000"/>
              <w:left w:val="single" w:sz="4" w:space="0" w:color="000000"/>
              <w:bottom w:val="single" w:sz="4" w:space="0" w:color="auto"/>
            </w:tcBorders>
            <w:shd w:val="clear" w:color="auto" w:fill="auto"/>
          </w:tcPr>
          <w:p w:rsidR="00A016C2" w:rsidRPr="004C3E86" w:rsidRDefault="00A016C2" w:rsidP="0028564E"/>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4C3E86" w:rsidRDefault="00A016C2" w:rsidP="0028564E"/>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b/>
          <w:bCs/>
        </w:rPr>
        <w:id w:val="2709972"/>
        <w:docPartObj>
          <w:docPartGallery w:val="Table of Contents"/>
          <w:docPartUnique/>
        </w:docPartObj>
      </w:sdtPr>
      <w:sdtEndPr>
        <w:rPr>
          <w:b w:val="0"/>
          <w:bCs w:val="0"/>
        </w:rPr>
      </w:sdtEndPr>
      <w:sdtContent>
        <w:bookmarkStart w:id="4" w:name="_Toc262710120" w:displacedByCustomXml="prev"/>
        <w:p w:rsidR="00EA376E" w:rsidRDefault="00EA376E" w:rsidP="001266AA">
          <w:pPr>
            <w:outlineLvl w:val="0"/>
          </w:pPr>
          <w:r w:rsidRPr="00785E4C">
            <w:rPr>
              <w:b/>
              <w:color w:val="548DD4" w:themeColor="text2" w:themeTint="99"/>
              <w:sz w:val="32"/>
              <w:szCs w:val="32"/>
            </w:rPr>
            <w:t>Mục lục</w:t>
          </w:r>
          <w:bookmarkEnd w:id="4"/>
        </w:p>
        <w:p w:rsidR="00EA376E" w:rsidRPr="00EA376E" w:rsidRDefault="00EA376E" w:rsidP="00EA376E"/>
        <w:p w:rsidR="00C91275" w:rsidRDefault="003A3B79">
          <w:pPr>
            <w:pStyle w:val="TOC1"/>
            <w:tabs>
              <w:tab w:val="right" w:leader="dot" w:pos="10214"/>
            </w:tabs>
            <w:rPr>
              <w:ins w:id="5" w:author="TNT" w:date="2010-05-27T07:53:00Z"/>
              <w:rFonts w:asciiTheme="minorHAnsi" w:eastAsiaTheme="minorEastAsia" w:hAnsiTheme="minorHAnsi" w:cstheme="minorBidi"/>
              <w:noProof/>
              <w:sz w:val="22"/>
              <w:szCs w:val="22"/>
            </w:rPr>
          </w:pPr>
          <w:r>
            <w:fldChar w:fldCharType="begin"/>
          </w:r>
          <w:r w:rsidR="00EA376E">
            <w:instrText xml:space="preserve"> TOC \o "1-3" \h \z \u </w:instrText>
          </w:r>
          <w:r>
            <w:fldChar w:fldCharType="separate"/>
          </w:r>
          <w:ins w:id="6" w:author="TNT" w:date="2010-05-27T07:53:00Z">
            <w:r w:rsidR="00C91275" w:rsidRPr="00996FB6">
              <w:rPr>
                <w:rStyle w:val="Hyperlink"/>
                <w:noProof/>
              </w:rPr>
              <w:fldChar w:fldCharType="begin"/>
            </w:r>
            <w:r w:rsidR="00C91275" w:rsidRPr="00996FB6">
              <w:rPr>
                <w:rStyle w:val="Hyperlink"/>
                <w:noProof/>
              </w:rPr>
              <w:instrText xml:space="preserve"> </w:instrText>
            </w:r>
            <w:r w:rsidR="00C91275">
              <w:rPr>
                <w:noProof/>
              </w:rPr>
              <w:instrText>HYPERLINK \l "_Toc262710119"</w:instrText>
            </w:r>
            <w:r w:rsidR="00C91275" w:rsidRPr="00996FB6">
              <w:rPr>
                <w:rStyle w:val="Hyperlink"/>
                <w:noProof/>
              </w:rPr>
              <w:instrText xml:space="preserve"> </w:instrText>
            </w:r>
            <w:r w:rsidR="00C91275" w:rsidRPr="00996FB6">
              <w:rPr>
                <w:rStyle w:val="Hyperlink"/>
                <w:noProof/>
              </w:rPr>
            </w:r>
            <w:r w:rsidR="00C91275" w:rsidRPr="00996FB6">
              <w:rPr>
                <w:rStyle w:val="Hyperlink"/>
                <w:noProof/>
              </w:rPr>
              <w:fldChar w:fldCharType="separate"/>
            </w:r>
            <w:r w:rsidR="00C91275" w:rsidRPr="00996FB6">
              <w:rPr>
                <w:rStyle w:val="Hyperlink"/>
                <w:b/>
                <w:noProof/>
              </w:rPr>
              <w:t>Tổng quan các chức năng được thay đổi</w:t>
            </w:r>
            <w:r w:rsidR="00C91275">
              <w:rPr>
                <w:noProof/>
                <w:webHidden/>
              </w:rPr>
              <w:tab/>
            </w:r>
            <w:r w:rsidR="00C91275">
              <w:rPr>
                <w:noProof/>
                <w:webHidden/>
              </w:rPr>
              <w:fldChar w:fldCharType="begin"/>
            </w:r>
            <w:r w:rsidR="00C91275">
              <w:rPr>
                <w:noProof/>
                <w:webHidden/>
              </w:rPr>
              <w:instrText xml:space="preserve"> PAGEREF _Toc262710119 \h </w:instrText>
            </w:r>
            <w:r w:rsidR="00C91275">
              <w:rPr>
                <w:noProof/>
                <w:webHidden/>
              </w:rPr>
            </w:r>
          </w:ins>
          <w:r w:rsidR="00C91275">
            <w:rPr>
              <w:noProof/>
              <w:webHidden/>
            </w:rPr>
            <w:fldChar w:fldCharType="separate"/>
          </w:r>
          <w:ins w:id="7" w:author="TNT" w:date="2010-05-27T07:53:00Z">
            <w:r w:rsidR="00C91275">
              <w:rPr>
                <w:noProof/>
                <w:webHidden/>
              </w:rPr>
              <w:t>1-1</w:t>
            </w:r>
            <w:r w:rsidR="00C91275">
              <w:rPr>
                <w:noProof/>
                <w:webHidden/>
              </w:rPr>
              <w:fldChar w:fldCharType="end"/>
            </w:r>
            <w:r w:rsidR="00C91275" w:rsidRPr="00996FB6">
              <w:rPr>
                <w:rStyle w:val="Hyperlink"/>
                <w:noProof/>
              </w:rPr>
              <w:fldChar w:fldCharType="end"/>
            </w:r>
          </w:ins>
        </w:p>
        <w:p w:rsidR="00C91275" w:rsidRDefault="00C91275">
          <w:pPr>
            <w:pStyle w:val="TOC1"/>
            <w:tabs>
              <w:tab w:val="right" w:leader="dot" w:pos="10214"/>
            </w:tabs>
            <w:rPr>
              <w:ins w:id="8" w:author="TNT" w:date="2010-05-27T07:53:00Z"/>
              <w:rFonts w:asciiTheme="minorHAnsi" w:eastAsiaTheme="minorEastAsia" w:hAnsiTheme="minorHAnsi" w:cstheme="minorBidi"/>
              <w:noProof/>
              <w:sz w:val="22"/>
              <w:szCs w:val="22"/>
            </w:rPr>
          </w:pPr>
          <w:ins w:id="9"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"_Toc262710120"</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b/>
                <w:noProof/>
              </w:rPr>
              <w:t>Mục lục</w:t>
            </w:r>
            <w:r>
              <w:rPr>
                <w:noProof/>
                <w:webHidden/>
              </w:rPr>
              <w:tab/>
            </w:r>
            <w:r>
              <w:rPr>
                <w:noProof/>
                <w:webHidden/>
              </w:rPr>
              <w:fldChar w:fldCharType="begin"/>
            </w:r>
            <w:r>
              <w:rPr>
                <w:noProof/>
                <w:webHidden/>
              </w:rPr>
              <w:instrText xml:space="preserve"> PAGEREF _Toc262710120 \h </w:instrText>
            </w:r>
            <w:r>
              <w:rPr>
                <w:noProof/>
                <w:webHidden/>
              </w:rPr>
            </w:r>
          </w:ins>
          <w:r>
            <w:rPr>
              <w:noProof/>
              <w:webHidden/>
            </w:rPr>
            <w:fldChar w:fldCharType="separate"/>
          </w:r>
          <w:ins w:id="10" w:author="TNT" w:date="2010-05-27T07:53:00Z">
            <w:r>
              <w:rPr>
                <w:noProof/>
                <w:webHidden/>
              </w:rPr>
              <w:t>1-2</w:t>
            </w:r>
            <w:r>
              <w:rPr>
                <w:noProof/>
                <w:webHidden/>
              </w:rPr>
              <w:fldChar w:fldCharType="end"/>
            </w:r>
            <w:r w:rsidRPr="00996FB6">
              <w:rPr>
                <w:rStyle w:val="Hyperlink"/>
                <w:noProof/>
              </w:rPr>
              <w:fldChar w:fldCharType="end"/>
            </w:r>
          </w:ins>
        </w:p>
        <w:p w:rsidR="00C91275" w:rsidRDefault="00C91275">
          <w:pPr>
            <w:pStyle w:val="TOC1"/>
            <w:tabs>
              <w:tab w:val="left" w:pos="440"/>
              <w:tab w:val="right" w:leader="dot" w:pos="10214"/>
            </w:tabs>
            <w:rPr>
              <w:ins w:id="11" w:author="TNT" w:date="2010-05-27T07:53:00Z"/>
              <w:rFonts w:asciiTheme="minorHAnsi" w:eastAsiaTheme="minorEastAsia" w:hAnsiTheme="minorHAnsi" w:cstheme="minorBidi"/>
              <w:noProof/>
              <w:sz w:val="22"/>
              <w:szCs w:val="22"/>
            </w:rPr>
          </w:pPr>
          <w:ins w:id="12"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"_Toc262710121"</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1</w:t>
            </w:r>
            <w:r>
              <w:rPr>
                <w:rFonts w:asciiTheme="minorHAnsi" w:eastAsiaTheme="minorEastAsia" w:hAnsiTheme="minorHAnsi" w:cstheme="minorBidi"/>
                <w:noProof/>
                <w:sz w:val="22"/>
                <w:szCs w:val="22"/>
              </w:rPr>
              <w:tab/>
            </w:r>
            <w:r w:rsidRPr="00996FB6">
              <w:rPr>
                <w:rStyle w:val="Hyperlink"/>
                <w:noProof/>
              </w:rPr>
              <w:t>Giới thiệu</w:t>
            </w:r>
            <w:r>
              <w:rPr>
                <w:noProof/>
                <w:webHidden/>
              </w:rPr>
              <w:tab/>
            </w:r>
            <w:r>
              <w:rPr>
                <w:noProof/>
                <w:webHidden/>
              </w:rPr>
              <w:fldChar w:fldCharType="begin"/>
            </w:r>
            <w:r>
              <w:rPr>
                <w:noProof/>
                <w:webHidden/>
              </w:rPr>
              <w:instrText xml:space="preserve"> PAGEREF _Toc262710121 \h </w:instrText>
            </w:r>
            <w:r>
              <w:rPr>
                <w:noProof/>
                <w:webHidden/>
              </w:rPr>
            </w:r>
          </w:ins>
          <w:r>
            <w:rPr>
              <w:noProof/>
              <w:webHidden/>
            </w:rPr>
            <w:fldChar w:fldCharType="separate"/>
          </w:r>
          <w:ins w:id="13" w:author="TNT" w:date="2010-05-27T07:53:00Z">
            <w:r>
              <w:rPr>
                <w:noProof/>
                <w:webHidden/>
              </w:rPr>
              <w:t>1-4</w:t>
            </w:r>
            <w:r>
              <w:rPr>
                <w:noProof/>
                <w:webHidden/>
              </w:rPr>
              <w:fldChar w:fldCharType="end"/>
            </w:r>
            <w:r w:rsidRPr="00996FB6">
              <w:rPr>
                <w:rStyle w:val="Hyperlink"/>
                <w:noProof/>
              </w:rPr>
              <w:fldChar w:fldCharType="end"/>
            </w:r>
          </w:ins>
        </w:p>
        <w:p w:rsidR="00C91275" w:rsidRDefault="00C91275">
          <w:pPr>
            <w:pStyle w:val="TOC1"/>
            <w:tabs>
              <w:tab w:val="left" w:pos="440"/>
              <w:tab w:val="right" w:leader="dot" w:pos="10214"/>
            </w:tabs>
            <w:rPr>
              <w:ins w:id="14" w:author="TNT" w:date="2010-05-27T07:53:00Z"/>
              <w:rFonts w:asciiTheme="minorHAnsi" w:eastAsiaTheme="minorEastAsia" w:hAnsiTheme="minorHAnsi" w:cstheme="minorBidi"/>
              <w:noProof/>
              <w:sz w:val="22"/>
              <w:szCs w:val="22"/>
            </w:rPr>
          </w:pPr>
          <w:ins w:id="15"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"_Toc262710122"</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2</w:t>
            </w:r>
            <w:r>
              <w:rPr>
                <w:rFonts w:asciiTheme="minorHAnsi" w:eastAsiaTheme="minorEastAsia" w:hAnsiTheme="minorHAnsi" w:cstheme="minorBidi"/>
                <w:noProof/>
                <w:sz w:val="22"/>
                <w:szCs w:val="22"/>
              </w:rPr>
              <w:tab/>
            </w:r>
            <w:r w:rsidRPr="00996FB6">
              <w:rPr>
                <w:rStyle w:val="Hyperlink"/>
                <w:noProof/>
              </w:rPr>
              <w:t>Giao diện chương trình</w:t>
            </w:r>
            <w:r>
              <w:rPr>
                <w:noProof/>
                <w:webHidden/>
              </w:rPr>
              <w:tab/>
            </w:r>
            <w:r>
              <w:rPr>
                <w:noProof/>
                <w:webHidden/>
              </w:rPr>
              <w:fldChar w:fldCharType="begin"/>
            </w:r>
            <w:r>
              <w:rPr>
                <w:noProof/>
                <w:webHidden/>
              </w:rPr>
              <w:instrText xml:space="preserve"> PAGEREF _Toc262710122 \h </w:instrText>
            </w:r>
            <w:r>
              <w:rPr>
                <w:noProof/>
                <w:webHidden/>
              </w:rPr>
            </w:r>
          </w:ins>
          <w:r>
            <w:rPr>
              <w:noProof/>
              <w:webHidden/>
            </w:rPr>
            <w:fldChar w:fldCharType="separate"/>
          </w:r>
          <w:ins w:id="16" w:author="TNT" w:date="2010-05-27T07:53:00Z">
            <w:r>
              <w:rPr>
                <w:noProof/>
                <w:webHidden/>
              </w:rPr>
              <w:t>2-4</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17" w:author="TNT" w:date="2010-05-27T07:53:00Z"/>
              <w:rFonts w:asciiTheme="minorHAnsi" w:eastAsiaTheme="minorEastAsia" w:hAnsiTheme="minorHAnsi" w:cstheme="minorBidi"/>
              <w:noProof/>
              <w:sz w:val="22"/>
              <w:szCs w:val="22"/>
            </w:rPr>
          </w:pPr>
          <w:ins w:id="18"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"_Toc262710123"</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2.1</w:t>
            </w:r>
            <w:r>
              <w:rPr>
                <w:rFonts w:asciiTheme="minorHAnsi" w:eastAsiaTheme="minorEastAsia" w:hAnsiTheme="minorHAnsi" w:cstheme="minorBidi"/>
                <w:noProof/>
                <w:sz w:val="22"/>
                <w:szCs w:val="22"/>
              </w:rPr>
              <w:tab/>
            </w:r>
            <w:r w:rsidRPr="00996FB6">
              <w:rPr>
                <w:rStyle w:val="Hyperlink"/>
                <w:noProof/>
              </w:rPr>
              <w:t>Màn hình chính.</w:t>
            </w:r>
            <w:r>
              <w:rPr>
                <w:noProof/>
                <w:webHidden/>
              </w:rPr>
              <w:tab/>
            </w:r>
            <w:r>
              <w:rPr>
                <w:noProof/>
                <w:webHidden/>
              </w:rPr>
              <w:fldChar w:fldCharType="begin"/>
            </w:r>
            <w:r>
              <w:rPr>
                <w:noProof/>
                <w:webHidden/>
              </w:rPr>
              <w:instrText xml:space="preserve"> PAGEREF _Toc262710123 \h </w:instrText>
            </w:r>
            <w:r>
              <w:rPr>
                <w:noProof/>
                <w:webHidden/>
              </w:rPr>
            </w:r>
          </w:ins>
          <w:r>
            <w:rPr>
              <w:noProof/>
              <w:webHidden/>
            </w:rPr>
            <w:fldChar w:fldCharType="separate"/>
          </w:r>
          <w:ins w:id="19" w:author="TNT" w:date="2010-05-27T07:53:00Z">
            <w:r>
              <w:rPr>
                <w:noProof/>
                <w:webHidden/>
              </w:rPr>
              <w:t>2-4</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20" w:author="TNT" w:date="2010-05-27T07:53:00Z"/>
              <w:rFonts w:asciiTheme="minorHAnsi" w:eastAsiaTheme="minorEastAsia" w:hAnsiTheme="minorHAnsi" w:cstheme="minorBidi"/>
              <w:noProof/>
              <w:sz w:val="22"/>
              <w:szCs w:val="22"/>
            </w:rPr>
          </w:pPr>
          <w:ins w:id="21"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"_Toc262710124"</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2.2</w:t>
            </w:r>
            <w:r>
              <w:rPr>
                <w:rFonts w:asciiTheme="minorHAnsi" w:eastAsiaTheme="minorEastAsia" w:hAnsiTheme="minorHAnsi" w:cstheme="minorBidi"/>
                <w:noProof/>
                <w:sz w:val="22"/>
                <w:szCs w:val="22"/>
              </w:rPr>
              <w:tab/>
            </w:r>
            <w:r w:rsidRPr="00996FB6">
              <w:rPr>
                <w:rStyle w:val="Hyperlink"/>
                <w:noProof/>
              </w:rPr>
              <w:t>Màn hình đăng nhập.</w:t>
            </w:r>
            <w:r>
              <w:rPr>
                <w:noProof/>
                <w:webHidden/>
              </w:rPr>
              <w:tab/>
            </w:r>
            <w:r>
              <w:rPr>
                <w:noProof/>
                <w:webHidden/>
              </w:rPr>
              <w:fldChar w:fldCharType="begin"/>
            </w:r>
            <w:r>
              <w:rPr>
                <w:noProof/>
                <w:webHidden/>
              </w:rPr>
              <w:instrText xml:space="preserve"> PAGEREF _Toc262710124 \h </w:instrText>
            </w:r>
            <w:r>
              <w:rPr>
                <w:noProof/>
                <w:webHidden/>
              </w:rPr>
            </w:r>
          </w:ins>
          <w:r>
            <w:rPr>
              <w:noProof/>
              <w:webHidden/>
            </w:rPr>
            <w:fldChar w:fldCharType="separate"/>
          </w:r>
          <w:ins w:id="22" w:author="TNT" w:date="2010-05-27T07:53:00Z">
            <w:r>
              <w:rPr>
                <w:noProof/>
                <w:webHidden/>
              </w:rPr>
              <w:t>2-5</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23" w:author="TNT" w:date="2010-05-27T07:53:00Z"/>
              <w:rFonts w:asciiTheme="minorHAnsi" w:eastAsiaTheme="minorEastAsia" w:hAnsiTheme="minorHAnsi" w:cstheme="minorBidi"/>
              <w:noProof/>
              <w:sz w:val="22"/>
              <w:szCs w:val="22"/>
            </w:rPr>
          </w:pPr>
          <w:ins w:id="24"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"_Toc262710125"</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2.3</w:t>
            </w:r>
            <w:r>
              <w:rPr>
                <w:rFonts w:asciiTheme="minorHAnsi" w:eastAsiaTheme="minorEastAsia" w:hAnsiTheme="minorHAnsi" w:cstheme="minorBidi"/>
                <w:noProof/>
                <w:sz w:val="22"/>
                <w:szCs w:val="22"/>
              </w:rPr>
              <w:tab/>
            </w:r>
            <w:r w:rsidRPr="00996FB6">
              <w:rPr>
                <w:rStyle w:val="Hyperlink"/>
                <w:noProof/>
              </w:rPr>
              <w:t>Màn hình đăng kí.</w:t>
            </w:r>
            <w:r>
              <w:rPr>
                <w:noProof/>
                <w:webHidden/>
              </w:rPr>
              <w:tab/>
            </w:r>
            <w:r>
              <w:rPr>
                <w:noProof/>
                <w:webHidden/>
              </w:rPr>
              <w:fldChar w:fldCharType="begin"/>
            </w:r>
            <w:r>
              <w:rPr>
                <w:noProof/>
                <w:webHidden/>
              </w:rPr>
              <w:instrText xml:space="preserve"> PAGEREF _Toc262710125 \h </w:instrText>
            </w:r>
            <w:r>
              <w:rPr>
                <w:noProof/>
                <w:webHidden/>
              </w:rPr>
            </w:r>
          </w:ins>
          <w:r>
            <w:rPr>
              <w:noProof/>
              <w:webHidden/>
            </w:rPr>
            <w:fldChar w:fldCharType="separate"/>
          </w:r>
          <w:ins w:id="25" w:author="TNT" w:date="2010-05-27T07:53:00Z">
            <w:r>
              <w:rPr>
                <w:noProof/>
                <w:webHidden/>
              </w:rPr>
              <w:t>2-5</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26" w:author="TNT" w:date="2010-05-27T07:53:00Z"/>
              <w:rFonts w:asciiTheme="minorHAnsi" w:eastAsiaTheme="minorEastAsia" w:hAnsiTheme="minorHAnsi" w:cstheme="minorBidi"/>
              <w:noProof/>
              <w:sz w:val="22"/>
              <w:szCs w:val="22"/>
            </w:rPr>
          </w:pPr>
          <w:ins w:id="27"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"_Toc262710126"</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2.4</w:t>
            </w:r>
            <w:r>
              <w:rPr>
                <w:rFonts w:asciiTheme="minorHAnsi" w:eastAsiaTheme="minorEastAsia" w:hAnsiTheme="minorHAnsi" w:cstheme="minorBidi"/>
                <w:noProof/>
                <w:sz w:val="22"/>
                <w:szCs w:val="22"/>
              </w:rPr>
              <w:tab/>
            </w:r>
            <w:r w:rsidRPr="00996FB6">
              <w:rPr>
                <w:rStyle w:val="Hyperlink"/>
                <w:noProof/>
              </w:rPr>
              <w:t>Màn hình thay đổi thông tin.</w:t>
            </w:r>
            <w:r>
              <w:rPr>
                <w:noProof/>
                <w:webHidden/>
              </w:rPr>
              <w:tab/>
            </w:r>
            <w:r>
              <w:rPr>
                <w:noProof/>
                <w:webHidden/>
              </w:rPr>
              <w:fldChar w:fldCharType="begin"/>
            </w:r>
            <w:r>
              <w:rPr>
                <w:noProof/>
                <w:webHidden/>
              </w:rPr>
              <w:instrText xml:space="preserve"> PAGEREF _Toc262710126 \h </w:instrText>
            </w:r>
            <w:r>
              <w:rPr>
                <w:noProof/>
                <w:webHidden/>
              </w:rPr>
            </w:r>
          </w:ins>
          <w:r>
            <w:rPr>
              <w:noProof/>
              <w:webHidden/>
            </w:rPr>
            <w:fldChar w:fldCharType="separate"/>
          </w:r>
          <w:ins w:id="28" w:author="TNT" w:date="2010-05-27T07:53:00Z">
            <w:r>
              <w:rPr>
                <w:noProof/>
                <w:webHidden/>
              </w:rPr>
              <w:t>2-5</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29" w:author="TNT" w:date="2010-05-27T07:53:00Z"/>
              <w:rFonts w:asciiTheme="minorHAnsi" w:eastAsiaTheme="minorEastAsia" w:hAnsiTheme="minorHAnsi" w:cstheme="minorBidi"/>
              <w:noProof/>
              <w:sz w:val="22"/>
              <w:szCs w:val="22"/>
            </w:rPr>
          </w:pPr>
          <w:ins w:id="30"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"_Toc262710127"</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2.5</w:t>
            </w:r>
            <w:r>
              <w:rPr>
                <w:rFonts w:asciiTheme="minorHAnsi" w:eastAsiaTheme="minorEastAsia" w:hAnsiTheme="minorHAnsi" w:cstheme="minorBidi"/>
                <w:noProof/>
                <w:sz w:val="22"/>
                <w:szCs w:val="22"/>
              </w:rPr>
              <w:tab/>
            </w:r>
            <w:r w:rsidRPr="00996FB6">
              <w:rPr>
                <w:rStyle w:val="Hyperlink"/>
                <w:noProof/>
              </w:rPr>
              <w:t>Màn hình chọn bài học (đại số/ hình học) (chỗ có cái cube).</w:t>
            </w:r>
            <w:r>
              <w:rPr>
                <w:noProof/>
                <w:webHidden/>
              </w:rPr>
              <w:tab/>
            </w:r>
            <w:r>
              <w:rPr>
                <w:noProof/>
                <w:webHidden/>
              </w:rPr>
              <w:fldChar w:fldCharType="begin"/>
            </w:r>
            <w:r>
              <w:rPr>
                <w:noProof/>
                <w:webHidden/>
              </w:rPr>
              <w:instrText xml:space="preserve"> PAGEREF _Toc262710127 \h </w:instrText>
            </w:r>
            <w:r>
              <w:rPr>
                <w:noProof/>
                <w:webHidden/>
              </w:rPr>
            </w:r>
          </w:ins>
          <w:r>
            <w:rPr>
              <w:noProof/>
              <w:webHidden/>
            </w:rPr>
            <w:fldChar w:fldCharType="separate"/>
          </w:r>
          <w:ins w:id="31" w:author="TNT" w:date="2010-05-27T07:53:00Z">
            <w:r>
              <w:rPr>
                <w:noProof/>
                <w:webHidden/>
              </w:rPr>
              <w:t>2-5</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32" w:author="TNT" w:date="2010-05-27T07:53:00Z"/>
              <w:rFonts w:asciiTheme="minorHAnsi" w:eastAsiaTheme="minorEastAsia" w:hAnsiTheme="minorHAnsi" w:cstheme="minorBidi"/>
              <w:noProof/>
              <w:sz w:val="22"/>
              <w:szCs w:val="22"/>
            </w:rPr>
          </w:pPr>
          <w:ins w:id="33"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"_Toc262710128"</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2.6</w:t>
            </w:r>
            <w:r>
              <w:rPr>
                <w:rFonts w:asciiTheme="minorHAnsi" w:eastAsiaTheme="minorEastAsia" w:hAnsiTheme="minorHAnsi" w:cstheme="minorBidi"/>
                <w:noProof/>
                <w:sz w:val="22"/>
                <w:szCs w:val="22"/>
              </w:rPr>
              <w:tab/>
            </w:r>
            <w:r w:rsidRPr="00996FB6">
              <w:rPr>
                <w:rStyle w:val="Hyperlink"/>
                <w:noProof/>
              </w:rPr>
              <w:t>Màn hình trắc nghiệm.</w:t>
            </w:r>
            <w:r>
              <w:rPr>
                <w:noProof/>
                <w:webHidden/>
              </w:rPr>
              <w:tab/>
            </w:r>
            <w:r>
              <w:rPr>
                <w:noProof/>
                <w:webHidden/>
              </w:rPr>
              <w:fldChar w:fldCharType="begin"/>
            </w:r>
            <w:r>
              <w:rPr>
                <w:noProof/>
                <w:webHidden/>
              </w:rPr>
              <w:instrText xml:space="preserve"> PAGEREF _Toc262710128 \h </w:instrText>
            </w:r>
            <w:r>
              <w:rPr>
                <w:noProof/>
                <w:webHidden/>
              </w:rPr>
            </w:r>
          </w:ins>
          <w:r>
            <w:rPr>
              <w:noProof/>
              <w:webHidden/>
            </w:rPr>
            <w:fldChar w:fldCharType="separate"/>
          </w:r>
          <w:ins w:id="34" w:author="TNT" w:date="2010-05-27T07:53:00Z">
            <w:r>
              <w:rPr>
                <w:noProof/>
                <w:webHidden/>
              </w:rPr>
              <w:t>2-5</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35" w:author="TNT" w:date="2010-05-27T07:53:00Z"/>
              <w:rFonts w:asciiTheme="minorHAnsi" w:eastAsiaTheme="minorEastAsia" w:hAnsiTheme="minorHAnsi" w:cstheme="minorBidi"/>
              <w:noProof/>
              <w:sz w:val="22"/>
              <w:szCs w:val="22"/>
            </w:rPr>
          </w:pPr>
          <w:ins w:id="36"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"_Toc262710129"</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2.7</w:t>
            </w:r>
            <w:r>
              <w:rPr>
                <w:rFonts w:asciiTheme="minorHAnsi" w:eastAsiaTheme="minorEastAsia" w:hAnsiTheme="minorHAnsi" w:cstheme="minorBidi"/>
                <w:noProof/>
                <w:sz w:val="22"/>
                <w:szCs w:val="22"/>
              </w:rPr>
              <w:tab/>
            </w:r>
            <w:r w:rsidRPr="00996FB6">
              <w:rPr>
                <w:rStyle w:val="Hyperlink"/>
                <w:noProof/>
              </w:rPr>
              <w:t>Màn hình sắp xếp chứng minh.</w:t>
            </w:r>
            <w:r>
              <w:rPr>
                <w:noProof/>
                <w:webHidden/>
              </w:rPr>
              <w:tab/>
            </w:r>
            <w:r>
              <w:rPr>
                <w:noProof/>
                <w:webHidden/>
              </w:rPr>
              <w:fldChar w:fldCharType="begin"/>
            </w:r>
            <w:r>
              <w:rPr>
                <w:noProof/>
                <w:webHidden/>
              </w:rPr>
              <w:instrText xml:space="preserve"> PAGEREF _Toc262710129 \h </w:instrText>
            </w:r>
            <w:r>
              <w:rPr>
                <w:noProof/>
                <w:webHidden/>
              </w:rPr>
            </w:r>
          </w:ins>
          <w:r>
            <w:rPr>
              <w:noProof/>
              <w:webHidden/>
            </w:rPr>
            <w:fldChar w:fldCharType="separate"/>
          </w:r>
          <w:ins w:id="37" w:author="TNT" w:date="2010-05-27T07:53:00Z">
            <w:r>
              <w:rPr>
                <w:noProof/>
                <w:webHidden/>
              </w:rPr>
              <w:t>2-5</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38" w:author="TNT" w:date="2010-05-27T07:53:00Z"/>
              <w:rFonts w:asciiTheme="minorHAnsi" w:eastAsiaTheme="minorEastAsia" w:hAnsiTheme="minorHAnsi" w:cstheme="minorBidi"/>
              <w:noProof/>
              <w:sz w:val="22"/>
              <w:szCs w:val="22"/>
            </w:rPr>
          </w:pPr>
          <w:ins w:id="39"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"_Toc262710130"</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2.8</w:t>
            </w:r>
            <w:r>
              <w:rPr>
                <w:rFonts w:asciiTheme="minorHAnsi" w:eastAsiaTheme="minorEastAsia" w:hAnsiTheme="minorHAnsi" w:cstheme="minorBidi"/>
                <w:noProof/>
                <w:sz w:val="22"/>
                <w:szCs w:val="22"/>
              </w:rPr>
              <w:tab/>
            </w:r>
            <w:r w:rsidRPr="00996FB6">
              <w:rPr>
                <w:rStyle w:val="Hyperlink"/>
                <w:noProof/>
              </w:rPr>
              <w:t>Màn hình giải trí.</w:t>
            </w:r>
            <w:r>
              <w:rPr>
                <w:noProof/>
                <w:webHidden/>
              </w:rPr>
              <w:tab/>
            </w:r>
            <w:r>
              <w:rPr>
                <w:noProof/>
                <w:webHidden/>
              </w:rPr>
              <w:fldChar w:fldCharType="begin"/>
            </w:r>
            <w:r>
              <w:rPr>
                <w:noProof/>
                <w:webHidden/>
              </w:rPr>
              <w:instrText xml:space="preserve"> PAGEREF _Toc262710130 \h </w:instrText>
            </w:r>
            <w:r>
              <w:rPr>
                <w:noProof/>
                <w:webHidden/>
              </w:rPr>
            </w:r>
          </w:ins>
          <w:r>
            <w:rPr>
              <w:noProof/>
              <w:webHidden/>
            </w:rPr>
            <w:fldChar w:fldCharType="separate"/>
          </w:r>
          <w:ins w:id="40" w:author="TNT" w:date="2010-05-27T07:53:00Z">
            <w:r>
              <w:rPr>
                <w:noProof/>
                <w:webHidden/>
              </w:rPr>
              <w:t>2-5</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41" w:author="TNT" w:date="2010-05-27T07:53:00Z"/>
              <w:rFonts w:asciiTheme="minorHAnsi" w:eastAsiaTheme="minorEastAsia" w:hAnsiTheme="minorHAnsi" w:cstheme="minorBidi"/>
              <w:noProof/>
              <w:sz w:val="22"/>
              <w:szCs w:val="22"/>
            </w:rPr>
          </w:pPr>
          <w:ins w:id="42"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"_Toc262710131"</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2.9</w:t>
            </w:r>
            <w:r>
              <w:rPr>
                <w:rFonts w:asciiTheme="minorHAnsi" w:eastAsiaTheme="minorEastAsia" w:hAnsiTheme="minorHAnsi" w:cstheme="minorBidi"/>
                <w:noProof/>
                <w:sz w:val="22"/>
                <w:szCs w:val="22"/>
              </w:rPr>
              <w:tab/>
            </w:r>
            <w:r w:rsidRPr="00996FB6">
              <w:rPr>
                <w:rStyle w:val="Hyperlink"/>
                <w:noProof/>
              </w:rPr>
              <w:t>Màn hình trợ giúp.</w:t>
            </w:r>
            <w:r>
              <w:rPr>
                <w:noProof/>
                <w:webHidden/>
              </w:rPr>
              <w:tab/>
            </w:r>
            <w:r>
              <w:rPr>
                <w:noProof/>
                <w:webHidden/>
              </w:rPr>
              <w:fldChar w:fldCharType="begin"/>
            </w:r>
            <w:r>
              <w:rPr>
                <w:noProof/>
                <w:webHidden/>
              </w:rPr>
              <w:instrText xml:space="preserve"> PAGEREF _Toc262710131 \h </w:instrText>
            </w:r>
            <w:r>
              <w:rPr>
                <w:noProof/>
                <w:webHidden/>
              </w:rPr>
            </w:r>
          </w:ins>
          <w:r>
            <w:rPr>
              <w:noProof/>
              <w:webHidden/>
            </w:rPr>
            <w:fldChar w:fldCharType="separate"/>
          </w:r>
          <w:ins w:id="43" w:author="TNT" w:date="2010-05-27T07:53:00Z">
            <w:r>
              <w:rPr>
                <w:noProof/>
                <w:webHidden/>
              </w:rPr>
              <w:t>2-5</w:t>
            </w:r>
            <w:r>
              <w:rPr>
                <w:noProof/>
                <w:webHidden/>
              </w:rPr>
              <w:fldChar w:fldCharType="end"/>
            </w:r>
            <w:r w:rsidRPr="00996FB6">
              <w:rPr>
                <w:rStyle w:val="Hyperlink"/>
                <w:noProof/>
              </w:rPr>
              <w:fldChar w:fldCharType="end"/>
            </w:r>
          </w:ins>
        </w:p>
        <w:p w:rsidR="00C91275" w:rsidRDefault="00C91275">
          <w:pPr>
            <w:pStyle w:val="TOC1"/>
            <w:tabs>
              <w:tab w:val="left" w:pos="440"/>
              <w:tab w:val="right" w:leader="dot" w:pos="10214"/>
            </w:tabs>
            <w:rPr>
              <w:ins w:id="44" w:author="TNT" w:date="2010-05-27T07:53:00Z"/>
              <w:rFonts w:asciiTheme="minorHAnsi" w:eastAsiaTheme="minorEastAsia" w:hAnsiTheme="minorHAnsi" w:cstheme="minorBidi"/>
              <w:noProof/>
              <w:sz w:val="22"/>
              <w:szCs w:val="22"/>
            </w:rPr>
          </w:pPr>
          <w:ins w:id="45"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"_Toc262710132"</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w:t>
            </w:r>
            <w:r>
              <w:rPr>
                <w:rFonts w:asciiTheme="minorHAnsi" w:eastAsiaTheme="minorEastAsia" w:hAnsiTheme="minorHAnsi" w:cstheme="minorBidi"/>
                <w:noProof/>
                <w:sz w:val="22"/>
                <w:szCs w:val="22"/>
              </w:rPr>
              <w:tab/>
            </w:r>
            <w:r w:rsidRPr="00996FB6">
              <w:rPr>
                <w:rStyle w:val="Hyperlink"/>
                <w:noProof/>
              </w:rPr>
              <w:t>Thiết kế</w:t>
            </w:r>
            <w:r>
              <w:rPr>
                <w:noProof/>
                <w:webHidden/>
              </w:rPr>
              <w:tab/>
            </w:r>
            <w:r>
              <w:rPr>
                <w:noProof/>
                <w:webHidden/>
              </w:rPr>
              <w:fldChar w:fldCharType="begin"/>
            </w:r>
            <w:r>
              <w:rPr>
                <w:noProof/>
                <w:webHidden/>
              </w:rPr>
              <w:instrText xml:space="preserve"> PAGEREF _Toc262710132 \h </w:instrText>
            </w:r>
            <w:r>
              <w:rPr>
                <w:noProof/>
                <w:webHidden/>
              </w:rPr>
            </w:r>
          </w:ins>
          <w:r>
            <w:rPr>
              <w:noProof/>
              <w:webHidden/>
            </w:rPr>
            <w:fldChar w:fldCharType="separate"/>
          </w:r>
          <w:ins w:id="46" w:author="TNT" w:date="2010-05-27T07:53:00Z">
            <w:r>
              <w:rPr>
                <w:noProof/>
                <w:webHidden/>
              </w:rPr>
              <w:t>3-5</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47" w:author="TNT" w:date="2010-05-27T07:53:00Z"/>
              <w:rFonts w:asciiTheme="minorHAnsi" w:eastAsiaTheme="minorEastAsia" w:hAnsiTheme="minorHAnsi" w:cstheme="minorBidi"/>
              <w:noProof/>
              <w:sz w:val="22"/>
              <w:szCs w:val="22"/>
            </w:rPr>
          </w:pPr>
          <w:ins w:id="48"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"_Toc262710133"</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3.1</w:t>
            </w:r>
            <w:r>
              <w:rPr>
                <w:rFonts w:asciiTheme="minorHAnsi" w:eastAsiaTheme="minorEastAsia" w:hAnsiTheme="minorHAnsi" w:cstheme="minorBidi"/>
                <w:noProof/>
                <w:sz w:val="22"/>
                <w:szCs w:val="22"/>
              </w:rPr>
              <w:tab/>
            </w:r>
            <w:r w:rsidRPr="00996FB6">
              <w:rPr>
                <w:rStyle w:val="Hyperlink"/>
                <w:noProof/>
              </w:rPr>
              <w:t>Chức năng đăng nhập</w:t>
            </w:r>
            <w:r>
              <w:rPr>
                <w:noProof/>
                <w:webHidden/>
              </w:rPr>
              <w:tab/>
            </w:r>
            <w:r>
              <w:rPr>
                <w:noProof/>
                <w:webHidden/>
              </w:rPr>
              <w:fldChar w:fldCharType="begin"/>
            </w:r>
            <w:r>
              <w:rPr>
                <w:noProof/>
                <w:webHidden/>
              </w:rPr>
              <w:instrText xml:space="preserve"> PAGEREF _Toc262710133 \h </w:instrText>
            </w:r>
            <w:r>
              <w:rPr>
                <w:noProof/>
                <w:webHidden/>
              </w:rPr>
            </w:r>
          </w:ins>
          <w:r>
            <w:rPr>
              <w:noProof/>
              <w:webHidden/>
            </w:rPr>
            <w:fldChar w:fldCharType="separate"/>
          </w:r>
          <w:ins w:id="49" w:author="TNT" w:date="2010-05-27T07:53:00Z">
            <w:r>
              <w:rPr>
                <w:noProof/>
                <w:webHidden/>
              </w:rPr>
              <w:t>3-6</w:t>
            </w:r>
            <w:r>
              <w:rPr>
                <w:noProof/>
                <w:webHidden/>
              </w:rPr>
              <w:fldChar w:fldCharType="end"/>
            </w:r>
            <w:r w:rsidRPr="00996FB6">
              <w:rPr>
                <w:rStyle w:val="Hyperlink"/>
                <w:noProof/>
              </w:rPr>
              <w:fldChar w:fldCharType="end"/>
            </w:r>
          </w:ins>
        </w:p>
        <w:p w:rsidR="00C91275" w:rsidRDefault="00C91275">
          <w:pPr>
            <w:pStyle w:val="TOC3"/>
            <w:tabs>
              <w:tab w:val="left" w:pos="1320"/>
              <w:tab w:val="right" w:leader="dot" w:pos="10214"/>
            </w:tabs>
            <w:rPr>
              <w:ins w:id="50" w:author="TNT" w:date="2010-05-27T07:53:00Z"/>
              <w:rFonts w:asciiTheme="minorHAnsi" w:eastAsiaTheme="minorEastAsia" w:hAnsiTheme="minorHAnsi" w:cstheme="minorBidi"/>
              <w:noProof/>
              <w:sz w:val="22"/>
              <w:szCs w:val="22"/>
            </w:rPr>
          </w:pPr>
          <w:ins w:id="51"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"_Toc262710134"</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3.1.1</w:t>
            </w:r>
            <w:r>
              <w:rPr>
                <w:rFonts w:asciiTheme="minorHAnsi" w:eastAsiaTheme="minorEastAsia" w:hAnsiTheme="minorHAnsi" w:cstheme="minorBidi"/>
                <w:noProof/>
                <w:sz w:val="22"/>
                <w:szCs w:val="22"/>
              </w:rPr>
              <w:tab/>
            </w:r>
            <w:r w:rsidRPr="00996FB6">
              <w:rPr>
                <w:rStyle w:val="Hyperlink"/>
                <w:noProof/>
              </w:rPr>
              <w:t>Hướng tiếp cận thiết kế (cách xử lý cơ bản chức năng này)</w:t>
            </w:r>
            <w:r>
              <w:rPr>
                <w:noProof/>
                <w:webHidden/>
              </w:rPr>
              <w:tab/>
            </w:r>
            <w:r>
              <w:rPr>
                <w:noProof/>
                <w:webHidden/>
              </w:rPr>
              <w:fldChar w:fldCharType="begin"/>
            </w:r>
            <w:r>
              <w:rPr>
                <w:noProof/>
                <w:webHidden/>
              </w:rPr>
              <w:instrText xml:space="preserve"> PAGEREF _Toc262710134 \h </w:instrText>
            </w:r>
            <w:r>
              <w:rPr>
                <w:noProof/>
                <w:webHidden/>
              </w:rPr>
            </w:r>
          </w:ins>
          <w:r>
            <w:rPr>
              <w:noProof/>
              <w:webHidden/>
            </w:rPr>
            <w:fldChar w:fldCharType="separate"/>
          </w:r>
          <w:ins w:id="52" w:author="TNT" w:date="2010-05-27T07:53:00Z">
            <w:r>
              <w:rPr>
                <w:noProof/>
                <w:webHidden/>
              </w:rPr>
              <w:t>3-6</w:t>
            </w:r>
            <w:r>
              <w:rPr>
                <w:noProof/>
                <w:webHidden/>
              </w:rPr>
              <w:fldChar w:fldCharType="end"/>
            </w:r>
            <w:r w:rsidRPr="00996FB6">
              <w:rPr>
                <w:rStyle w:val="Hyperlink"/>
                <w:noProof/>
              </w:rPr>
              <w:fldChar w:fldCharType="end"/>
            </w:r>
          </w:ins>
        </w:p>
        <w:p w:rsidR="00C91275" w:rsidRDefault="00C91275">
          <w:pPr>
            <w:pStyle w:val="TOC3"/>
            <w:tabs>
              <w:tab w:val="left" w:pos="1320"/>
              <w:tab w:val="right" w:leader="dot" w:pos="10214"/>
            </w:tabs>
            <w:rPr>
              <w:ins w:id="53" w:author="TNT" w:date="2010-05-27T07:53:00Z"/>
              <w:rFonts w:asciiTheme="minorHAnsi" w:eastAsiaTheme="minorEastAsia" w:hAnsiTheme="minorHAnsi" w:cstheme="minorBidi"/>
              <w:noProof/>
              <w:sz w:val="22"/>
              <w:szCs w:val="22"/>
            </w:rPr>
          </w:pPr>
          <w:ins w:id="54"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"_Toc262710135"</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3.1.2</w:t>
            </w:r>
            <w:r>
              <w:rPr>
                <w:rFonts w:asciiTheme="minorHAnsi" w:eastAsiaTheme="minorEastAsia" w:hAnsiTheme="minorHAnsi" w:cstheme="minorBidi"/>
                <w:noProof/>
                <w:sz w:val="22"/>
                <w:szCs w:val="22"/>
              </w:rPr>
              <w:tab/>
            </w:r>
            <w:r w:rsidRPr="00996FB6">
              <w:rPr>
                <w:rStyle w:val="Hyperlink"/>
                <w:noProof/>
              </w:rPr>
              <w:t>Dữ liệu input</w:t>
            </w:r>
            <w:r>
              <w:rPr>
                <w:noProof/>
                <w:webHidden/>
              </w:rPr>
              <w:tab/>
            </w:r>
            <w:r>
              <w:rPr>
                <w:noProof/>
                <w:webHidden/>
              </w:rPr>
              <w:fldChar w:fldCharType="begin"/>
            </w:r>
            <w:r>
              <w:rPr>
                <w:noProof/>
                <w:webHidden/>
              </w:rPr>
              <w:instrText xml:space="preserve"> PAGEREF _Toc262710135 \h </w:instrText>
            </w:r>
            <w:r>
              <w:rPr>
                <w:noProof/>
                <w:webHidden/>
              </w:rPr>
            </w:r>
          </w:ins>
          <w:r>
            <w:rPr>
              <w:noProof/>
              <w:webHidden/>
            </w:rPr>
            <w:fldChar w:fldCharType="separate"/>
          </w:r>
          <w:ins w:id="55" w:author="TNT" w:date="2010-05-27T07:53:00Z">
            <w:r>
              <w:rPr>
                <w:noProof/>
                <w:webHidden/>
              </w:rPr>
              <w:t>3-6</w:t>
            </w:r>
            <w:r>
              <w:rPr>
                <w:noProof/>
                <w:webHidden/>
              </w:rPr>
              <w:fldChar w:fldCharType="end"/>
            </w:r>
            <w:r w:rsidRPr="00996FB6">
              <w:rPr>
                <w:rStyle w:val="Hyperlink"/>
                <w:noProof/>
              </w:rPr>
              <w:fldChar w:fldCharType="end"/>
            </w:r>
          </w:ins>
        </w:p>
        <w:p w:rsidR="00C91275" w:rsidRDefault="00C91275">
          <w:pPr>
            <w:pStyle w:val="TOC3"/>
            <w:tabs>
              <w:tab w:val="left" w:pos="1320"/>
              <w:tab w:val="right" w:leader="dot" w:pos="10214"/>
            </w:tabs>
            <w:rPr>
              <w:ins w:id="56" w:author="TNT" w:date="2010-05-27T07:53:00Z"/>
              <w:rFonts w:asciiTheme="minorHAnsi" w:eastAsiaTheme="minorEastAsia" w:hAnsiTheme="minorHAnsi" w:cstheme="minorBidi"/>
              <w:noProof/>
              <w:sz w:val="22"/>
              <w:szCs w:val="22"/>
            </w:rPr>
          </w:pPr>
          <w:ins w:id="57"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"_Toc262710136"</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3.1.3</w:t>
            </w:r>
            <w:r>
              <w:rPr>
                <w:rFonts w:asciiTheme="minorHAnsi" w:eastAsiaTheme="minorEastAsia" w:hAnsiTheme="minorHAnsi" w:cstheme="minorBidi"/>
                <w:noProof/>
                <w:sz w:val="22"/>
                <w:szCs w:val="22"/>
              </w:rPr>
              <w:tab/>
            </w:r>
            <w:r w:rsidRPr="00996FB6">
              <w:rPr>
                <w:rStyle w:val="Hyperlink"/>
                <w:noProof/>
              </w:rPr>
              <w:t>Dữ liệu output</w:t>
            </w:r>
            <w:r>
              <w:rPr>
                <w:noProof/>
                <w:webHidden/>
              </w:rPr>
              <w:tab/>
            </w:r>
            <w:r>
              <w:rPr>
                <w:noProof/>
                <w:webHidden/>
              </w:rPr>
              <w:fldChar w:fldCharType="begin"/>
            </w:r>
            <w:r>
              <w:rPr>
                <w:noProof/>
                <w:webHidden/>
              </w:rPr>
              <w:instrText xml:space="preserve"> PAGEREF _Toc262710136 \h </w:instrText>
            </w:r>
            <w:r>
              <w:rPr>
                <w:noProof/>
                <w:webHidden/>
              </w:rPr>
            </w:r>
          </w:ins>
          <w:r>
            <w:rPr>
              <w:noProof/>
              <w:webHidden/>
            </w:rPr>
            <w:fldChar w:fldCharType="separate"/>
          </w:r>
          <w:ins w:id="58" w:author="TNT" w:date="2010-05-27T07:53:00Z">
            <w:r>
              <w:rPr>
                <w:noProof/>
                <w:webHidden/>
              </w:rPr>
              <w:t>3-6</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59" w:author="TNT" w:date="2010-05-27T07:53:00Z"/>
              <w:rFonts w:asciiTheme="minorHAnsi" w:eastAsiaTheme="minorEastAsia" w:hAnsiTheme="minorHAnsi" w:cstheme="minorBidi"/>
              <w:noProof/>
              <w:sz w:val="22"/>
              <w:szCs w:val="22"/>
            </w:rPr>
          </w:pPr>
          <w:ins w:id="60"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"_Toc262710137"</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3.2</w:t>
            </w:r>
            <w:r>
              <w:rPr>
                <w:rFonts w:asciiTheme="minorHAnsi" w:eastAsiaTheme="minorEastAsia" w:hAnsiTheme="minorHAnsi" w:cstheme="minorBidi"/>
                <w:noProof/>
                <w:sz w:val="22"/>
                <w:szCs w:val="22"/>
              </w:rPr>
              <w:tab/>
            </w:r>
            <w:r w:rsidRPr="00996FB6">
              <w:rPr>
                <w:rStyle w:val="Hyperlink"/>
                <w:noProof/>
              </w:rPr>
              <w:t>Chức năng đăng kí</w:t>
            </w:r>
            <w:r>
              <w:rPr>
                <w:noProof/>
                <w:webHidden/>
              </w:rPr>
              <w:tab/>
            </w:r>
            <w:r>
              <w:rPr>
                <w:noProof/>
                <w:webHidden/>
              </w:rPr>
              <w:fldChar w:fldCharType="begin"/>
            </w:r>
            <w:r>
              <w:rPr>
                <w:noProof/>
                <w:webHidden/>
              </w:rPr>
              <w:instrText xml:space="preserve"> PAGEREF _Toc262710137 \h </w:instrText>
            </w:r>
            <w:r>
              <w:rPr>
                <w:noProof/>
                <w:webHidden/>
              </w:rPr>
            </w:r>
          </w:ins>
          <w:r>
            <w:rPr>
              <w:noProof/>
              <w:webHidden/>
            </w:rPr>
            <w:fldChar w:fldCharType="separate"/>
          </w:r>
          <w:ins w:id="61" w:author="TNT" w:date="2010-05-27T07:53:00Z">
            <w:r>
              <w:rPr>
                <w:noProof/>
                <w:webHidden/>
              </w:rPr>
              <w:t>3-6</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62" w:author="TNT" w:date="2010-05-27T07:53:00Z"/>
              <w:rFonts w:asciiTheme="minorHAnsi" w:eastAsiaTheme="minorEastAsia" w:hAnsiTheme="minorHAnsi" w:cstheme="minorBidi"/>
              <w:noProof/>
              <w:sz w:val="22"/>
              <w:szCs w:val="22"/>
            </w:rPr>
          </w:pPr>
          <w:ins w:id="63"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"_Toc262710138"</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3.3</w:t>
            </w:r>
            <w:r>
              <w:rPr>
                <w:rFonts w:asciiTheme="minorHAnsi" w:eastAsiaTheme="minorEastAsia" w:hAnsiTheme="minorHAnsi" w:cstheme="minorBidi"/>
                <w:noProof/>
                <w:sz w:val="22"/>
                <w:szCs w:val="22"/>
              </w:rPr>
              <w:tab/>
            </w:r>
            <w:r w:rsidRPr="00996FB6">
              <w:rPr>
                <w:rStyle w:val="Hyperlink"/>
                <w:noProof/>
              </w:rPr>
              <w:t>Chức năng thay đỗi thông tin</w:t>
            </w:r>
            <w:r>
              <w:rPr>
                <w:noProof/>
                <w:webHidden/>
              </w:rPr>
              <w:tab/>
            </w:r>
            <w:r>
              <w:rPr>
                <w:noProof/>
                <w:webHidden/>
              </w:rPr>
              <w:fldChar w:fldCharType="begin"/>
            </w:r>
            <w:r>
              <w:rPr>
                <w:noProof/>
                <w:webHidden/>
              </w:rPr>
              <w:instrText xml:space="preserve"> PAGEREF _Toc262710138 \h </w:instrText>
            </w:r>
            <w:r>
              <w:rPr>
                <w:noProof/>
                <w:webHidden/>
              </w:rPr>
            </w:r>
          </w:ins>
          <w:r>
            <w:rPr>
              <w:noProof/>
              <w:webHidden/>
            </w:rPr>
            <w:fldChar w:fldCharType="separate"/>
          </w:r>
          <w:ins w:id="64" w:author="TNT" w:date="2010-05-27T07:53:00Z">
            <w:r>
              <w:rPr>
                <w:noProof/>
                <w:webHidden/>
              </w:rPr>
              <w:t>3-6</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65" w:author="TNT" w:date="2010-05-27T07:53:00Z"/>
              <w:rFonts w:asciiTheme="minorHAnsi" w:eastAsiaTheme="minorEastAsia" w:hAnsiTheme="minorHAnsi" w:cstheme="minorBidi"/>
              <w:noProof/>
              <w:sz w:val="22"/>
              <w:szCs w:val="22"/>
            </w:rPr>
          </w:pPr>
          <w:ins w:id="66"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"_Toc262710139"</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3.4</w:t>
            </w:r>
            <w:r>
              <w:rPr>
                <w:rFonts w:asciiTheme="minorHAnsi" w:eastAsiaTheme="minorEastAsia" w:hAnsiTheme="minorHAnsi" w:cstheme="minorBidi"/>
                <w:noProof/>
                <w:sz w:val="22"/>
                <w:szCs w:val="22"/>
              </w:rPr>
              <w:tab/>
            </w:r>
            <w:r w:rsidRPr="00996FB6">
              <w:rPr>
                <w:rStyle w:val="Hyperlink"/>
                <w:noProof/>
              </w:rPr>
              <w:t>Chức năng chọn bài học</w:t>
            </w:r>
            <w:r>
              <w:rPr>
                <w:noProof/>
                <w:webHidden/>
              </w:rPr>
              <w:tab/>
            </w:r>
            <w:r>
              <w:rPr>
                <w:noProof/>
                <w:webHidden/>
              </w:rPr>
              <w:fldChar w:fldCharType="begin"/>
            </w:r>
            <w:r>
              <w:rPr>
                <w:noProof/>
                <w:webHidden/>
              </w:rPr>
              <w:instrText xml:space="preserve"> PAGEREF _Toc262710139 \h </w:instrText>
            </w:r>
            <w:r>
              <w:rPr>
                <w:noProof/>
                <w:webHidden/>
              </w:rPr>
            </w:r>
          </w:ins>
          <w:r>
            <w:rPr>
              <w:noProof/>
              <w:webHidden/>
            </w:rPr>
            <w:fldChar w:fldCharType="separate"/>
          </w:r>
          <w:ins w:id="67" w:author="TNT" w:date="2010-05-27T07:53:00Z">
            <w:r>
              <w:rPr>
                <w:noProof/>
                <w:webHidden/>
              </w:rPr>
              <w:t>3-6</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68" w:author="TNT" w:date="2010-05-27T07:53:00Z"/>
              <w:rFonts w:asciiTheme="minorHAnsi" w:eastAsiaTheme="minorEastAsia" w:hAnsiTheme="minorHAnsi" w:cstheme="minorBidi"/>
              <w:noProof/>
              <w:sz w:val="22"/>
              <w:szCs w:val="22"/>
            </w:rPr>
          </w:pPr>
          <w:ins w:id="69"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"_Toc262710140"</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3.5</w:t>
            </w:r>
            <w:r>
              <w:rPr>
                <w:rFonts w:asciiTheme="minorHAnsi" w:eastAsiaTheme="minorEastAsia" w:hAnsiTheme="minorHAnsi" w:cstheme="minorBidi"/>
                <w:noProof/>
                <w:sz w:val="22"/>
                <w:szCs w:val="22"/>
              </w:rPr>
              <w:tab/>
            </w:r>
            <w:r w:rsidRPr="00996FB6">
              <w:rPr>
                <w:rStyle w:val="Hyperlink"/>
                <w:noProof/>
              </w:rPr>
              <w:t>Chức năng trắc nghiệm</w:t>
            </w:r>
            <w:r>
              <w:rPr>
                <w:noProof/>
                <w:webHidden/>
              </w:rPr>
              <w:tab/>
            </w:r>
            <w:r>
              <w:rPr>
                <w:noProof/>
                <w:webHidden/>
              </w:rPr>
              <w:fldChar w:fldCharType="begin"/>
            </w:r>
            <w:r>
              <w:rPr>
                <w:noProof/>
                <w:webHidden/>
              </w:rPr>
              <w:instrText xml:space="preserve"> PAGEREF _Toc262710140 \h </w:instrText>
            </w:r>
            <w:r>
              <w:rPr>
                <w:noProof/>
                <w:webHidden/>
              </w:rPr>
            </w:r>
          </w:ins>
          <w:r>
            <w:rPr>
              <w:noProof/>
              <w:webHidden/>
            </w:rPr>
            <w:fldChar w:fldCharType="separate"/>
          </w:r>
          <w:ins w:id="70" w:author="TNT" w:date="2010-05-27T07:53:00Z">
            <w:r>
              <w:rPr>
                <w:noProof/>
                <w:webHidden/>
              </w:rPr>
              <w:t>3-6</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71" w:author="TNT" w:date="2010-05-27T07:53:00Z"/>
              <w:rFonts w:asciiTheme="minorHAnsi" w:eastAsiaTheme="minorEastAsia" w:hAnsiTheme="minorHAnsi" w:cstheme="minorBidi"/>
              <w:noProof/>
              <w:sz w:val="22"/>
              <w:szCs w:val="22"/>
            </w:rPr>
          </w:pPr>
          <w:ins w:id="72"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"_Toc262710141"</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3.6</w:t>
            </w:r>
            <w:r>
              <w:rPr>
                <w:rFonts w:asciiTheme="minorHAnsi" w:eastAsiaTheme="minorEastAsia" w:hAnsiTheme="minorHAnsi" w:cstheme="minorBidi"/>
                <w:noProof/>
                <w:sz w:val="22"/>
                <w:szCs w:val="22"/>
              </w:rPr>
              <w:tab/>
            </w:r>
            <w:r w:rsidRPr="00996FB6">
              <w:rPr>
                <w:rStyle w:val="Hyperlink"/>
                <w:noProof/>
              </w:rPr>
              <w:t>Chức năng sắp xếp chứng minh</w:t>
            </w:r>
            <w:r>
              <w:rPr>
                <w:noProof/>
                <w:webHidden/>
              </w:rPr>
              <w:tab/>
            </w:r>
            <w:r>
              <w:rPr>
                <w:noProof/>
                <w:webHidden/>
              </w:rPr>
              <w:fldChar w:fldCharType="begin"/>
            </w:r>
            <w:r>
              <w:rPr>
                <w:noProof/>
                <w:webHidden/>
              </w:rPr>
              <w:instrText xml:space="preserve"> PAGEREF _Toc262710141 \h </w:instrText>
            </w:r>
            <w:r>
              <w:rPr>
                <w:noProof/>
                <w:webHidden/>
              </w:rPr>
            </w:r>
          </w:ins>
          <w:r>
            <w:rPr>
              <w:noProof/>
              <w:webHidden/>
            </w:rPr>
            <w:fldChar w:fldCharType="separate"/>
          </w:r>
          <w:ins w:id="73" w:author="TNT" w:date="2010-05-27T07:53:00Z">
            <w:r>
              <w:rPr>
                <w:noProof/>
                <w:webHidden/>
              </w:rPr>
              <w:t>3-6</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74" w:author="TNT" w:date="2010-05-27T07:53:00Z"/>
              <w:rFonts w:asciiTheme="minorHAnsi" w:eastAsiaTheme="minorEastAsia" w:hAnsiTheme="minorHAnsi" w:cstheme="minorBidi"/>
              <w:noProof/>
              <w:sz w:val="22"/>
              <w:szCs w:val="22"/>
            </w:rPr>
          </w:pPr>
          <w:ins w:id="75"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"_Toc262710142"</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3.7</w:t>
            </w:r>
            <w:r>
              <w:rPr>
                <w:rFonts w:asciiTheme="minorHAnsi" w:eastAsiaTheme="minorEastAsia" w:hAnsiTheme="minorHAnsi" w:cstheme="minorBidi"/>
                <w:noProof/>
                <w:sz w:val="22"/>
                <w:szCs w:val="22"/>
              </w:rPr>
              <w:tab/>
            </w:r>
            <w:r w:rsidRPr="00996FB6">
              <w:rPr>
                <w:rStyle w:val="Hyperlink"/>
                <w:noProof/>
              </w:rPr>
              <w:t>Chức năng giải trí</w:t>
            </w:r>
            <w:r>
              <w:rPr>
                <w:noProof/>
                <w:webHidden/>
              </w:rPr>
              <w:tab/>
            </w:r>
            <w:r>
              <w:rPr>
                <w:noProof/>
                <w:webHidden/>
              </w:rPr>
              <w:fldChar w:fldCharType="begin"/>
            </w:r>
            <w:r>
              <w:rPr>
                <w:noProof/>
                <w:webHidden/>
              </w:rPr>
              <w:instrText xml:space="preserve"> PAGEREF _Toc262710142 \h </w:instrText>
            </w:r>
            <w:r>
              <w:rPr>
                <w:noProof/>
                <w:webHidden/>
              </w:rPr>
            </w:r>
          </w:ins>
          <w:r>
            <w:rPr>
              <w:noProof/>
              <w:webHidden/>
            </w:rPr>
            <w:fldChar w:fldCharType="separate"/>
          </w:r>
          <w:ins w:id="76" w:author="TNT" w:date="2010-05-27T07:53:00Z">
            <w:r>
              <w:rPr>
                <w:noProof/>
                <w:webHidden/>
              </w:rPr>
              <w:t>3-6</w:t>
            </w:r>
            <w:r>
              <w:rPr>
                <w:noProof/>
                <w:webHidden/>
              </w:rPr>
              <w:fldChar w:fldCharType="end"/>
            </w:r>
            <w:r w:rsidRPr="00996FB6">
              <w:rPr>
                <w:rStyle w:val="Hyperlink"/>
                <w:noProof/>
              </w:rPr>
              <w:fldChar w:fldCharType="end"/>
            </w:r>
          </w:ins>
        </w:p>
        <w:p w:rsidR="00C91275" w:rsidRDefault="00C91275">
          <w:pPr>
            <w:pStyle w:val="TOC2"/>
            <w:tabs>
              <w:tab w:val="left" w:pos="880"/>
              <w:tab w:val="right" w:leader="dot" w:pos="10214"/>
            </w:tabs>
            <w:rPr>
              <w:ins w:id="77" w:author="TNT" w:date="2010-05-27T07:53:00Z"/>
              <w:rFonts w:asciiTheme="minorHAnsi" w:eastAsiaTheme="minorEastAsia" w:hAnsiTheme="minorHAnsi" w:cstheme="minorBidi"/>
              <w:noProof/>
              <w:sz w:val="22"/>
              <w:szCs w:val="22"/>
            </w:rPr>
          </w:pPr>
          <w:ins w:id="78" w:author="TNT" w:date="2010-05-27T07:53:00Z">
            <w:r w:rsidRPr="00996FB6">
              <w:rPr>
                <w:rStyle w:val="Hyperlink"/>
                <w:noProof/>
              </w:rPr>
              <w:lastRenderedPageBreak/>
              <w:fldChar w:fldCharType="begin"/>
            </w:r>
            <w:r w:rsidRPr="00996FB6">
              <w:rPr>
                <w:rStyle w:val="Hyperlink"/>
                <w:noProof/>
              </w:rPr>
              <w:instrText xml:space="preserve"> </w:instrText>
            </w:r>
            <w:r>
              <w:rPr>
                <w:noProof/>
              </w:rPr>
              <w:instrText>HYPERLINK \l "_Toc262710143"</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3.8</w:t>
            </w:r>
            <w:r>
              <w:rPr>
                <w:rFonts w:asciiTheme="minorHAnsi" w:eastAsiaTheme="minorEastAsia" w:hAnsiTheme="minorHAnsi" w:cstheme="minorBidi"/>
                <w:noProof/>
                <w:sz w:val="22"/>
                <w:szCs w:val="22"/>
              </w:rPr>
              <w:tab/>
            </w:r>
            <w:r w:rsidRPr="00996FB6">
              <w:rPr>
                <w:rStyle w:val="Hyperlink"/>
                <w:noProof/>
              </w:rPr>
              <w:t>Chức năng giúp đỡ</w:t>
            </w:r>
            <w:r>
              <w:rPr>
                <w:noProof/>
                <w:webHidden/>
              </w:rPr>
              <w:tab/>
            </w:r>
            <w:r>
              <w:rPr>
                <w:noProof/>
                <w:webHidden/>
              </w:rPr>
              <w:fldChar w:fldCharType="begin"/>
            </w:r>
            <w:r>
              <w:rPr>
                <w:noProof/>
                <w:webHidden/>
              </w:rPr>
              <w:instrText xml:space="preserve"> PAGEREF _Toc262710143 \h </w:instrText>
            </w:r>
            <w:r>
              <w:rPr>
                <w:noProof/>
                <w:webHidden/>
              </w:rPr>
            </w:r>
          </w:ins>
          <w:r>
            <w:rPr>
              <w:noProof/>
              <w:webHidden/>
            </w:rPr>
            <w:fldChar w:fldCharType="separate"/>
          </w:r>
          <w:ins w:id="79" w:author="TNT" w:date="2010-05-27T07:53:00Z">
            <w:r>
              <w:rPr>
                <w:noProof/>
                <w:webHidden/>
              </w:rPr>
              <w:t>3-6</w:t>
            </w:r>
            <w:r>
              <w:rPr>
                <w:noProof/>
                <w:webHidden/>
              </w:rPr>
              <w:fldChar w:fldCharType="end"/>
            </w:r>
            <w:r w:rsidRPr="00996FB6">
              <w:rPr>
                <w:rStyle w:val="Hyperlink"/>
                <w:noProof/>
              </w:rPr>
              <w:fldChar w:fldCharType="end"/>
            </w:r>
          </w:ins>
        </w:p>
        <w:p w:rsidR="00C91275" w:rsidRDefault="00C91275">
          <w:pPr>
            <w:pStyle w:val="TOC1"/>
            <w:tabs>
              <w:tab w:val="left" w:pos="440"/>
              <w:tab w:val="right" w:leader="dot" w:pos="10214"/>
            </w:tabs>
            <w:rPr>
              <w:ins w:id="80" w:author="TNT" w:date="2010-05-27T07:53:00Z"/>
              <w:rFonts w:asciiTheme="minorHAnsi" w:eastAsiaTheme="minorEastAsia" w:hAnsiTheme="minorHAnsi" w:cstheme="minorBidi"/>
              <w:noProof/>
              <w:sz w:val="22"/>
              <w:szCs w:val="22"/>
            </w:rPr>
          </w:pPr>
          <w:ins w:id="81"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"_Toc262710144"</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4</w:t>
            </w:r>
            <w:r>
              <w:rPr>
                <w:rFonts w:asciiTheme="minorHAnsi" w:eastAsiaTheme="minorEastAsia" w:hAnsiTheme="minorHAnsi" w:cstheme="minorBidi"/>
                <w:noProof/>
                <w:sz w:val="22"/>
                <w:szCs w:val="22"/>
              </w:rPr>
              <w:tab/>
            </w:r>
            <w:r w:rsidRPr="00996FB6">
              <w:rPr>
                <w:rStyle w:val="Hyperlink"/>
                <w:noProof/>
              </w:rPr>
              <w:t>Mô tả tổ chức dữ liệu chương trình</w:t>
            </w:r>
            <w:r>
              <w:rPr>
                <w:noProof/>
                <w:webHidden/>
              </w:rPr>
              <w:tab/>
            </w:r>
            <w:r>
              <w:rPr>
                <w:noProof/>
                <w:webHidden/>
              </w:rPr>
              <w:fldChar w:fldCharType="begin"/>
            </w:r>
            <w:r>
              <w:rPr>
                <w:noProof/>
                <w:webHidden/>
              </w:rPr>
              <w:instrText xml:space="preserve"> PAGEREF _Toc262710144 \h </w:instrText>
            </w:r>
            <w:r>
              <w:rPr>
                <w:noProof/>
                <w:webHidden/>
              </w:rPr>
            </w:r>
          </w:ins>
          <w:r>
            <w:rPr>
              <w:noProof/>
              <w:webHidden/>
            </w:rPr>
            <w:fldChar w:fldCharType="separate"/>
          </w:r>
          <w:ins w:id="82" w:author="TNT" w:date="2010-05-27T07:53:00Z">
            <w:r>
              <w:rPr>
                <w:noProof/>
                <w:webHidden/>
              </w:rPr>
              <w:t>4-6</w:t>
            </w:r>
            <w:r>
              <w:rPr>
                <w:noProof/>
                <w:webHidden/>
              </w:rPr>
              <w:fldChar w:fldCharType="end"/>
            </w:r>
            <w:r w:rsidRPr="00996FB6">
              <w:rPr>
                <w:rStyle w:val="Hyperlink"/>
                <w:noProof/>
              </w:rPr>
              <w:fldChar w:fldCharType="end"/>
            </w:r>
          </w:ins>
        </w:p>
        <w:p w:rsidR="00C91275" w:rsidRDefault="00C91275">
          <w:pPr>
            <w:pStyle w:val="TOC3"/>
            <w:tabs>
              <w:tab w:val="left" w:pos="1320"/>
              <w:tab w:val="right" w:leader="dot" w:pos="10214"/>
            </w:tabs>
            <w:rPr>
              <w:ins w:id="83" w:author="TNT" w:date="2010-05-27T07:53:00Z"/>
              <w:rFonts w:asciiTheme="minorHAnsi" w:eastAsiaTheme="minorEastAsia" w:hAnsiTheme="minorHAnsi" w:cstheme="minorBidi"/>
              <w:noProof/>
              <w:sz w:val="22"/>
              <w:szCs w:val="22"/>
            </w:rPr>
          </w:pPr>
          <w:ins w:id="84"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"_Toc262710145"</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4.1.1</w:t>
            </w:r>
            <w:r>
              <w:rPr>
                <w:rFonts w:asciiTheme="minorHAnsi" w:eastAsiaTheme="minorEastAsia" w:hAnsiTheme="minorHAnsi" w:cstheme="minorBidi"/>
                <w:noProof/>
                <w:sz w:val="22"/>
                <w:szCs w:val="22"/>
              </w:rPr>
              <w:tab/>
            </w:r>
            <w:r w:rsidRPr="00996FB6">
              <w:rPr>
                <w:rStyle w:val="Hyperlink"/>
                <w:noProof/>
              </w:rPr>
              <w:t>Dữ liệu người dùng</w:t>
            </w:r>
            <w:r>
              <w:rPr>
                <w:noProof/>
                <w:webHidden/>
              </w:rPr>
              <w:tab/>
            </w:r>
            <w:r>
              <w:rPr>
                <w:noProof/>
                <w:webHidden/>
              </w:rPr>
              <w:fldChar w:fldCharType="begin"/>
            </w:r>
            <w:r>
              <w:rPr>
                <w:noProof/>
                <w:webHidden/>
              </w:rPr>
              <w:instrText xml:space="preserve"> PAGEREF _Toc262710145 \h </w:instrText>
            </w:r>
            <w:r>
              <w:rPr>
                <w:noProof/>
                <w:webHidden/>
              </w:rPr>
            </w:r>
          </w:ins>
          <w:r>
            <w:rPr>
              <w:noProof/>
              <w:webHidden/>
            </w:rPr>
            <w:fldChar w:fldCharType="separate"/>
          </w:r>
          <w:ins w:id="85" w:author="TNT" w:date="2010-05-27T07:53:00Z">
            <w:r>
              <w:rPr>
                <w:noProof/>
                <w:webHidden/>
              </w:rPr>
              <w:t>4-6</w:t>
            </w:r>
            <w:r>
              <w:rPr>
                <w:noProof/>
                <w:webHidden/>
              </w:rPr>
              <w:fldChar w:fldCharType="end"/>
            </w:r>
            <w:r w:rsidRPr="00996FB6">
              <w:rPr>
                <w:rStyle w:val="Hyperlink"/>
                <w:noProof/>
              </w:rPr>
              <w:fldChar w:fldCharType="end"/>
            </w:r>
          </w:ins>
        </w:p>
        <w:p w:rsidR="00C91275" w:rsidRDefault="00C91275">
          <w:pPr>
            <w:pStyle w:val="TOC3"/>
            <w:tabs>
              <w:tab w:val="left" w:pos="1320"/>
              <w:tab w:val="right" w:leader="dot" w:pos="10214"/>
            </w:tabs>
            <w:rPr>
              <w:ins w:id="86" w:author="TNT" w:date="2010-05-27T07:53:00Z"/>
              <w:rFonts w:asciiTheme="minorHAnsi" w:eastAsiaTheme="minorEastAsia" w:hAnsiTheme="minorHAnsi" w:cstheme="minorBidi"/>
              <w:noProof/>
              <w:sz w:val="22"/>
              <w:szCs w:val="22"/>
            </w:rPr>
          </w:pPr>
          <w:ins w:id="87"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"_Toc262710146"</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4.1.2</w:t>
            </w:r>
            <w:r>
              <w:rPr>
                <w:rFonts w:asciiTheme="minorHAnsi" w:eastAsiaTheme="minorEastAsia" w:hAnsiTheme="minorHAnsi" w:cstheme="minorBidi"/>
                <w:noProof/>
                <w:sz w:val="22"/>
                <w:szCs w:val="22"/>
              </w:rPr>
              <w:tab/>
            </w:r>
            <w:r w:rsidRPr="00996FB6">
              <w:rPr>
                <w:rStyle w:val="Hyperlink"/>
                <w:noProof/>
              </w:rPr>
              <w:t>Dữ liệu chức năng bài học đại số</w:t>
            </w:r>
            <w:r>
              <w:rPr>
                <w:noProof/>
                <w:webHidden/>
              </w:rPr>
              <w:tab/>
            </w:r>
            <w:r>
              <w:rPr>
                <w:noProof/>
                <w:webHidden/>
              </w:rPr>
              <w:fldChar w:fldCharType="begin"/>
            </w:r>
            <w:r>
              <w:rPr>
                <w:noProof/>
                <w:webHidden/>
              </w:rPr>
              <w:instrText xml:space="preserve"> PAGEREF _Toc262710146 \h </w:instrText>
            </w:r>
            <w:r>
              <w:rPr>
                <w:noProof/>
                <w:webHidden/>
              </w:rPr>
            </w:r>
          </w:ins>
          <w:r>
            <w:rPr>
              <w:noProof/>
              <w:webHidden/>
            </w:rPr>
            <w:fldChar w:fldCharType="separate"/>
          </w:r>
          <w:ins w:id="88" w:author="TNT" w:date="2010-05-27T07:53:00Z">
            <w:r>
              <w:rPr>
                <w:noProof/>
                <w:webHidden/>
              </w:rPr>
              <w:t>4-8</w:t>
            </w:r>
            <w:r>
              <w:rPr>
                <w:noProof/>
                <w:webHidden/>
              </w:rPr>
              <w:fldChar w:fldCharType="end"/>
            </w:r>
            <w:r w:rsidRPr="00996FB6">
              <w:rPr>
                <w:rStyle w:val="Hyperlink"/>
                <w:noProof/>
              </w:rPr>
              <w:fldChar w:fldCharType="end"/>
            </w:r>
          </w:ins>
        </w:p>
        <w:p w:rsidR="00C91275" w:rsidRDefault="00C91275">
          <w:pPr>
            <w:pStyle w:val="TOC3"/>
            <w:tabs>
              <w:tab w:val="left" w:pos="1320"/>
              <w:tab w:val="right" w:leader="dot" w:pos="10214"/>
            </w:tabs>
            <w:rPr>
              <w:ins w:id="89" w:author="TNT" w:date="2010-05-27T07:53:00Z"/>
              <w:rFonts w:asciiTheme="minorHAnsi" w:eastAsiaTheme="minorEastAsia" w:hAnsiTheme="minorHAnsi" w:cstheme="minorBidi"/>
              <w:noProof/>
              <w:sz w:val="22"/>
              <w:szCs w:val="22"/>
            </w:rPr>
          </w:pPr>
          <w:ins w:id="90"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"_Toc262710147"</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4.1.3</w:t>
            </w:r>
            <w:r>
              <w:rPr>
                <w:rFonts w:asciiTheme="minorHAnsi" w:eastAsiaTheme="minorEastAsia" w:hAnsiTheme="minorHAnsi" w:cstheme="minorBidi"/>
                <w:noProof/>
                <w:sz w:val="22"/>
                <w:szCs w:val="22"/>
              </w:rPr>
              <w:tab/>
            </w:r>
            <w:r w:rsidRPr="00996FB6">
              <w:rPr>
                <w:rStyle w:val="Hyperlink"/>
                <w:noProof/>
              </w:rPr>
              <w:t>Dữ liệu chức năng bài học hình học</w:t>
            </w:r>
            <w:r>
              <w:rPr>
                <w:noProof/>
                <w:webHidden/>
              </w:rPr>
              <w:tab/>
            </w:r>
            <w:r>
              <w:rPr>
                <w:noProof/>
                <w:webHidden/>
              </w:rPr>
              <w:fldChar w:fldCharType="begin"/>
            </w:r>
            <w:r>
              <w:rPr>
                <w:noProof/>
                <w:webHidden/>
              </w:rPr>
              <w:instrText xml:space="preserve"> PAGEREF _Toc262710147 \h </w:instrText>
            </w:r>
            <w:r>
              <w:rPr>
                <w:noProof/>
                <w:webHidden/>
              </w:rPr>
            </w:r>
          </w:ins>
          <w:r>
            <w:rPr>
              <w:noProof/>
              <w:webHidden/>
            </w:rPr>
            <w:fldChar w:fldCharType="separate"/>
          </w:r>
          <w:ins w:id="91" w:author="TNT" w:date="2010-05-27T07:53:00Z">
            <w:r>
              <w:rPr>
                <w:noProof/>
                <w:webHidden/>
              </w:rPr>
              <w:t>4-8</w:t>
            </w:r>
            <w:r>
              <w:rPr>
                <w:noProof/>
                <w:webHidden/>
              </w:rPr>
              <w:fldChar w:fldCharType="end"/>
            </w:r>
            <w:r w:rsidRPr="00996FB6">
              <w:rPr>
                <w:rStyle w:val="Hyperlink"/>
                <w:noProof/>
              </w:rPr>
              <w:fldChar w:fldCharType="end"/>
            </w:r>
          </w:ins>
        </w:p>
        <w:p w:rsidR="00C91275" w:rsidRDefault="00C91275">
          <w:pPr>
            <w:pStyle w:val="TOC3"/>
            <w:tabs>
              <w:tab w:val="left" w:pos="1320"/>
              <w:tab w:val="right" w:leader="dot" w:pos="10214"/>
            </w:tabs>
            <w:rPr>
              <w:ins w:id="92" w:author="TNT" w:date="2010-05-27T07:53:00Z"/>
              <w:rFonts w:asciiTheme="minorHAnsi" w:eastAsiaTheme="minorEastAsia" w:hAnsiTheme="minorHAnsi" w:cstheme="minorBidi"/>
              <w:noProof/>
              <w:sz w:val="22"/>
              <w:szCs w:val="22"/>
            </w:rPr>
          </w:pPr>
          <w:ins w:id="93"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"_Toc262710148"</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4.1.4</w:t>
            </w:r>
            <w:r>
              <w:rPr>
                <w:rFonts w:asciiTheme="minorHAnsi" w:eastAsiaTheme="minorEastAsia" w:hAnsiTheme="minorHAnsi" w:cstheme="minorBidi"/>
                <w:noProof/>
                <w:sz w:val="22"/>
                <w:szCs w:val="22"/>
              </w:rPr>
              <w:tab/>
            </w:r>
            <w:r w:rsidRPr="00996FB6">
              <w:rPr>
                <w:rStyle w:val="Hyperlink"/>
                <w:noProof/>
              </w:rPr>
              <w:t>Dữ liệu chức năng bài tập trắc nghiệm</w:t>
            </w:r>
            <w:r>
              <w:rPr>
                <w:noProof/>
                <w:webHidden/>
              </w:rPr>
              <w:tab/>
            </w:r>
            <w:r>
              <w:rPr>
                <w:noProof/>
                <w:webHidden/>
              </w:rPr>
              <w:fldChar w:fldCharType="begin"/>
            </w:r>
            <w:r>
              <w:rPr>
                <w:noProof/>
                <w:webHidden/>
              </w:rPr>
              <w:instrText xml:space="preserve"> PAGEREF _Toc262710148 \h </w:instrText>
            </w:r>
            <w:r>
              <w:rPr>
                <w:noProof/>
                <w:webHidden/>
              </w:rPr>
            </w:r>
          </w:ins>
          <w:r>
            <w:rPr>
              <w:noProof/>
              <w:webHidden/>
            </w:rPr>
            <w:fldChar w:fldCharType="separate"/>
          </w:r>
          <w:ins w:id="94" w:author="TNT" w:date="2010-05-27T07:53:00Z">
            <w:r>
              <w:rPr>
                <w:noProof/>
                <w:webHidden/>
              </w:rPr>
              <w:t>4-8</w:t>
            </w:r>
            <w:r>
              <w:rPr>
                <w:noProof/>
                <w:webHidden/>
              </w:rPr>
              <w:fldChar w:fldCharType="end"/>
            </w:r>
            <w:r w:rsidRPr="00996FB6">
              <w:rPr>
                <w:rStyle w:val="Hyperlink"/>
                <w:noProof/>
              </w:rPr>
              <w:fldChar w:fldCharType="end"/>
            </w:r>
          </w:ins>
        </w:p>
        <w:p w:rsidR="00C91275" w:rsidRDefault="00C91275">
          <w:pPr>
            <w:pStyle w:val="TOC3"/>
            <w:tabs>
              <w:tab w:val="left" w:pos="1320"/>
              <w:tab w:val="right" w:leader="dot" w:pos="10214"/>
            </w:tabs>
            <w:rPr>
              <w:ins w:id="95" w:author="TNT" w:date="2010-05-27T07:53:00Z"/>
              <w:rFonts w:asciiTheme="minorHAnsi" w:eastAsiaTheme="minorEastAsia" w:hAnsiTheme="minorHAnsi" w:cstheme="minorBidi"/>
              <w:noProof/>
              <w:sz w:val="22"/>
              <w:szCs w:val="22"/>
            </w:rPr>
          </w:pPr>
          <w:ins w:id="96"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"_Toc262710149"</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4.1.5</w:t>
            </w:r>
            <w:r>
              <w:rPr>
                <w:rFonts w:asciiTheme="minorHAnsi" w:eastAsiaTheme="minorEastAsia" w:hAnsiTheme="minorHAnsi" w:cstheme="minorBidi"/>
                <w:noProof/>
                <w:sz w:val="22"/>
                <w:szCs w:val="22"/>
              </w:rPr>
              <w:tab/>
            </w:r>
            <w:r w:rsidRPr="00996FB6">
              <w:rPr>
                <w:rStyle w:val="Hyperlink"/>
                <w:noProof/>
              </w:rPr>
              <w:t>Dữ liệu chức năng bài tập sắp xếp chứng minh</w:t>
            </w:r>
            <w:r>
              <w:rPr>
                <w:noProof/>
                <w:webHidden/>
              </w:rPr>
              <w:tab/>
            </w:r>
            <w:r>
              <w:rPr>
                <w:noProof/>
                <w:webHidden/>
              </w:rPr>
              <w:fldChar w:fldCharType="begin"/>
            </w:r>
            <w:r>
              <w:rPr>
                <w:noProof/>
                <w:webHidden/>
              </w:rPr>
              <w:instrText xml:space="preserve"> PAGEREF _Toc262710149 \h </w:instrText>
            </w:r>
            <w:r>
              <w:rPr>
                <w:noProof/>
                <w:webHidden/>
              </w:rPr>
            </w:r>
          </w:ins>
          <w:r>
            <w:rPr>
              <w:noProof/>
              <w:webHidden/>
            </w:rPr>
            <w:fldChar w:fldCharType="separate"/>
          </w:r>
          <w:ins w:id="97" w:author="TNT" w:date="2010-05-27T07:53:00Z">
            <w:r>
              <w:rPr>
                <w:noProof/>
                <w:webHidden/>
              </w:rPr>
              <w:t>4-8</w:t>
            </w:r>
            <w:r>
              <w:rPr>
                <w:noProof/>
                <w:webHidden/>
              </w:rPr>
              <w:fldChar w:fldCharType="end"/>
            </w:r>
            <w:r w:rsidRPr="00996FB6">
              <w:rPr>
                <w:rStyle w:val="Hyperlink"/>
                <w:noProof/>
              </w:rPr>
              <w:fldChar w:fldCharType="end"/>
            </w:r>
          </w:ins>
        </w:p>
        <w:p w:rsidR="00C91275" w:rsidRDefault="00C91275">
          <w:pPr>
            <w:pStyle w:val="TOC3"/>
            <w:tabs>
              <w:tab w:val="left" w:pos="1320"/>
              <w:tab w:val="right" w:leader="dot" w:pos="10214"/>
            </w:tabs>
            <w:rPr>
              <w:ins w:id="98" w:author="TNT" w:date="2010-05-27T07:53:00Z"/>
              <w:rFonts w:asciiTheme="minorHAnsi" w:eastAsiaTheme="minorEastAsia" w:hAnsiTheme="minorHAnsi" w:cstheme="minorBidi"/>
              <w:noProof/>
              <w:sz w:val="22"/>
              <w:szCs w:val="22"/>
            </w:rPr>
          </w:pPr>
          <w:ins w:id="99"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"_Toc262710150"</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4.1.6</w:t>
            </w:r>
            <w:r>
              <w:rPr>
                <w:rFonts w:asciiTheme="minorHAnsi" w:eastAsiaTheme="minorEastAsia" w:hAnsiTheme="minorHAnsi" w:cstheme="minorBidi"/>
                <w:noProof/>
                <w:sz w:val="22"/>
                <w:szCs w:val="22"/>
              </w:rPr>
              <w:tab/>
            </w:r>
            <w:r w:rsidRPr="00996FB6">
              <w:rPr>
                <w:rStyle w:val="Hyperlink"/>
                <w:noProof/>
              </w:rPr>
              <w:t>Dữ liệu chức năng giải trí</w:t>
            </w:r>
            <w:r>
              <w:rPr>
                <w:noProof/>
                <w:webHidden/>
              </w:rPr>
              <w:tab/>
            </w:r>
            <w:r>
              <w:rPr>
                <w:noProof/>
                <w:webHidden/>
              </w:rPr>
              <w:fldChar w:fldCharType="begin"/>
            </w:r>
            <w:r>
              <w:rPr>
                <w:noProof/>
                <w:webHidden/>
              </w:rPr>
              <w:instrText xml:space="preserve"> PAGEREF _Toc262710150 \h </w:instrText>
            </w:r>
            <w:r>
              <w:rPr>
                <w:noProof/>
                <w:webHidden/>
              </w:rPr>
            </w:r>
          </w:ins>
          <w:r>
            <w:rPr>
              <w:noProof/>
              <w:webHidden/>
            </w:rPr>
            <w:fldChar w:fldCharType="separate"/>
          </w:r>
          <w:ins w:id="100" w:author="TNT" w:date="2010-05-27T07:53:00Z">
            <w:r>
              <w:rPr>
                <w:noProof/>
                <w:webHidden/>
              </w:rPr>
              <w:t>4-8</w:t>
            </w:r>
            <w:r>
              <w:rPr>
                <w:noProof/>
                <w:webHidden/>
              </w:rPr>
              <w:fldChar w:fldCharType="end"/>
            </w:r>
            <w:r w:rsidRPr="00996FB6">
              <w:rPr>
                <w:rStyle w:val="Hyperlink"/>
                <w:noProof/>
              </w:rPr>
              <w:fldChar w:fldCharType="end"/>
            </w:r>
          </w:ins>
        </w:p>
        <w:p w:rsidR="00C91275" w:rsidRDefault="00C91275">
          <w:pPr>
            <w:pStyle w:val="TOC3"/>
            <w:tabs>
              <w:tab w:val="left" w:pos="1320"/>
              <w:tab w:val="right" w:leader="dot" w:pos="10214"/>
            </w:tabs>
            <w:rPr>
              <w:ins w:id="101" w:author="TNT" w:date="2010-05-27T07:53:00Z"/>
              <w:rFonts w:asciiTheme="minorHAnsi" w:eastAsiaTheme="minorEastAsia" w:hAnsiTheme="minorHAnsi" w:cstheme="minorBidi"/>
              <w:noProof/>
              <w:sz w:val="22"/>
              <w:szCs w:val="22"/>
            </w:rPr>
          </w:pPr>
          <w:ins w:id="102"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"_Toc262710151"</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4.1.7</w:t>
            </w:r>
            <w:r>
              <w:rPr>
                <w:rFonts w:asciiTheme="minorHAnsi" w:eastAsiaTheme="minorEastAsia" w:hAnsiTheme="minorHAnsi" w:cstheme="minorBidi"/>
                <w:noProof/>
                <w:sz w:val="22"/>
                <w:szCs w:val="22"/>
              </w:rPr>
              <w:tab/>
            </w:r>
            <w:r w:rsidRPr="00996FB6">
              <w:rPr>
                <w:rStyle w:val="Hyperlink"/>
                <w:noProof/>
              </w:rPr>
              <w:t>Dữ liệu chức năng giúp đỡ</w:t>
            </w:r>
            <w:r>
              <w:rPr>
                <w:noProof/>
                <w:webHidden/>
              </w:rPr>
              <w:tab/>
            </w:r>
            <w:r>
              <w:rPr>
                <w:noProof/>
                <w:webHidden/>
              </w:rPr>
              <w:fldChar w:fldCharType="begin"/>
            </w:r>
            <w:r>
              <w:rPr>
                <w:noProof/>
                <w:webHidden/>
              </w:rPr>
              <w:instrText xml:space="preserve"> PAGEREF _Toc262710151 \h </w:instrText>
            </w:r>
            <w:r>
              <w:rPr>
                <w:noProof/>
                <w:webHidden/>
              </w:rPr>
            </w:r>
          </w:ins>
          <w:r>
            <w:rPr>
              <w:noProof/>
              <w:webHidden/>
            </w:rPr>
            <w:fldChar w:fldCharType="separate"/>
          </w:r>
          <w:ins w:id="103" w:author="TNT" w:date="2010-05-27T07:53:00Z">
            <w:r>
              <w:rPr>
                <w:noProof/>
                <w:webHidden/>
              </w:rPr>
              <w:t>4-8</w:t>
            </w:r>
            <w:r>
              <w:rPr>
                <w:noProof/>
                <w:webHidden/>
              </w:rPr>
              <w:fldChar w:fldCharType="end"/>
            </w:r>
            <w:r w:rsidRPr="00996FB6">
              <w:rPr>
                <w:rStyle w:val="Hyperlink"/>
                <w:noProof/>
              </w:rPr>
              <w:fldChar w:fldCharType="end"/>
            </w:r>
          </w:ins>
        </w:p>
        <w:p w:rsidR="00C91275" w:rsidRDefault="00C91275">
          <w:pPr>
            <w:pStyle w:val="TOC1"/>
            <w:tabs>
              <w:tab w:val="left" w:pos="440"/>
              <w:tab w:val="right" w:leader="dot" w:pos="10214"/>
            </w:tabs>
            <w:rPr>
              <w:ins w:id="104" w:author="TNT" w:date="2010-05-27T07:53:00Z"/>
              <w:rFonts w:asciiTheme="minorHAnsi" w:eastAsiaTheme="minorEastAsia" w:hAnsiTheme="minorHAnsi" w:cstheme="minorBidi"/>
              <w:noProof/>
              <w:sz w:val="22"/>
              <w:szCs w:val="22"/>
            </w:rPr>
          </w:pPr>
          <w:ins w:id="105" w:author="TNT" w:date="2010-05-27T07:53:00Z">
            <w:r w:rsidRPr="00996FB6">
              <w:rPr>
                <w:rStyle w:val="Hyperlink"/>
                <w:noProof/>
              </w:rPr>
              <w:fldChar w:fldCharType="begin"/>
            </w:r>
            <w:r w:rsidRPr="00996FB6">
              <w:rPr>
                <w:rStyle w:val="Hyperlink"/>
                <w:noProof/>
              </w:rPr>
              <w:instrText xml:space="preserve"> </w:instrText>
            </w:r>
            <w:r>
              <w:rPr>
                <w:noProof/>
              </w:rPr>
              <w:instrText>HYPERLINK \l "_Toc262710152"</w:instrText>
            </w:r>
            <w:r w:rsidRPr="00996FB6">
              <w:rPr>
                <w:rStyle w:val="Hyperlink"/>
                <w:noProof/>
              </w:rPr>
              <w:instrText xml:space="preserve"> </w:instrText>
            </w:r>
            <w:r w:rsidRPr="00996FB6">
              <w:rPr>
                <w:rStyle w:val="Hyperlink"/>
                <w:noProof/>
              </w:rPr>
            </w:r>
            <w:r w:rsidRPr="00996FB6">
              <w:rPr>
                <w:rStyle w:val="Hyperlink"/>
                <w:noProof/>
              </w:rPr>
              <w:fldChar w:fldCharType="separate"/>
            </w:r>
            <w:r w:rsidRPr="00996FB6">
              <w:rPr>
                <w:rStyle w:val="Hyperlink"/>
                <w:noProof/>
              </w:rPr>
              <w:t>5</w:t>
            </w:r>
            <w:r>
              <w:rPr>
                <w:rFonts w:asciiTheme="minorHAnsi" w:eastAsiaTheme="minorEastAsia" w:hAnsiTheme="minorHAnsi" w:cstheme="minorBidi"/>
                <w:noProof/>
                <w:sz w:val="22"/>
                <w:szCs w:val="22"/>
              </w:rPr>
              <w:tab/>
            </w:r>
            <w:r w:rsidRPr="00996FB6">
              <w:rPr>
                <w:rStyle w:val="Hyperlink"/>
                <w:noProof/>
              </w:rPr>
              <w:t>Mô tả chi tiết tương ứng với các yêu cầu chức năng</w:t>
            </w:r>
            <w:r>
              <w:rPr>
                <w:noProof/>
                <w:webHidden/>
              </w:rPr>
              <w:tab/>
            </w:r>
            <w:r>
              <w:rPr>
                <w:noProof/>
                <w:webHidden/>
              </w:rPr>
              <w:fldChar w:fldCharType="begin"/>
            </w:r>
            <w:r>
              <w:rPr>
                <w:noProof/>
                <w:webHidden/>
              </w:rPr>
              <w:instrText xml:space="preserve"> PAGEREF _Toc262710152 \h </w:instrText>
            </w:r>
            <w:r>
              <w:rPr>
                <w:noProof/>
                <w:webHidden/>
              </w:rPr>
            </w:r>
          </w:ins>
          <w:r>
            <w:rPr>
              <w:noProof/>
              <w:webHidden/>
            </w:rPr>
            <w:fldChar w:fldCharType="separate"/>
          </w:r>
          <w:ins w:id="106" w:author="TNT" w:date="2010-05-27T07:53:00Z">
            <w:r>
              <w:rPr>
                <w:noProof/>
                <w:webHidden/>
              </w:rPr>
              <w:t>5-8</w:t>
            </w:r>
            <w:r>
              <w:rPr>
                <w:noProof/>
                <w:webHidden/>
              </w:rPr>
              <w:fldChar w:fldCharType="end"/>
            </w:r>
            <w:r w:rsidRPr="00996FB6">
              <w:rPr>
                <w:rStyle w:val="Hyperlink"/>
                <w:noProof/>
              </w:rPr>
              <w:fldChar w:fldCharType="end"/>
            </w:r>
          </w:ins>
        </w:p>
        <w:p w:rsidR="00DD4396" w:rsidDel="00C91275" w:rsidRDefault="00DD4396">
          <w:pPr>
            <w:pStyle w:val="TOC1"/>
            <w:tabs>
              <w:tab w:val="right" w:leader="dot" w:pos="10214"/>
            </w:tabs>
            <w:rPr>
              <w:del w:id="107" w:author="TNT" w:date="2010-05-27T07:53:00Z"/>
              <w:rFonts w:asciiTheme="minorHAnsi" w:eastAsiaTheme="minorEastAsia" w:hAnsiTheme="minorHAnsi" w:cstheme="minorBidi"/>
              <w:noProof/>
              <w:sz w:val="22"/>
              <w:szCs w:val="22"/>
            </w:rPr>
          </w:pPr>
          <w:del w:id="108" w:author="TNT" w:date="2010-05-27T07:53:00Z">
            <w:r w:rsidRPr="00C91275" w:rsidDel="00C91275">
              <w:rPr>
                <w:b/>
                <w:noProof/>
                <w:rPrChange w:id="109" w:author="TNT" w:date="2010-05-27T07:53:00Z">
                  <w:rPr>
                    <w:rStyle w:val="Hyperlink"/>
                    <w:b/>
                    <w:noProof/>
                  </w:rPr>
                </w:rPrChange>
              </w:rPr>
              <w:delText>Tổng quan các chức năng được thay đổi</w:delText>
            </w:r>
            <w:r w:rsidDel="00C91275">
              <w:rPr>
                <w:noProof/>
                <w:webHidden/>
              </w:rPr>
              <w:tab/>
              <w:delText>1-1</w:delText>
            </w:r>
          </w:del>
        </w:p>
        <w:p w:rsidR="00DD4396" w:rsidDel="00C91275" w:rsidRDefault="00DD4396">
          <w:pPr>
            <w:pStyle w:val="TOC1"/>
            <w:tabs>
              <w:tab w:val="right" w:leader="dot" w:pos="10214"/>
            </w:tabs>
            <w:rPr>
              <w:del w:id="110" w:author="TNT" w:date="2010-05-27T07:53:00Z"/>
              <w:rFonts w:asciiTheme="minorHAnsi" w:eastAsiaTheme="minorEastAsia" w:hAnsiTheme="minorHAnsi" w:cstheme="minorBidi"/>
              <w:noProof/>
              <w:sz w:val="22"/>
              <w:szCs w:val="22"/>
            </w:rPr>
          </w:pPr>
          <w:del w:id="111" w:author="TNT" w:date="2010-05-27T07:53:00Z">
            <w:r w:rsidRPr="00C91275" w:rsidDel="00C91275">
              <w:rPr>
                <w:b/>
                <w:noProof/>
                <w:rPrChange w:id="112" w:author="TNT" w:date="2010-05-27T07:53:00Z">
                  <w:rPr>
                    <w:rStyle w:val="Hyperlink"/>
                    <w:b/>
                    <w:noProof/>
                  </w:rPr>
                </w:rPrChange>
              </w:rPr>
              <w:delText>Mục lục</w:delText>
            </w:r>
            <w:r w:rsidDel="00C91275">
              <w:rPr>
                <w:noProof/>
                <w:webHidden/>
              </w:rPr>
              <w:tab/>
              <w:delText>1-2</w:delText>
            </w:r>
          </w:del>
        </w:p>
        <w:p w:rsidR="00DD4396" w:rsidDel="00C91275" w:rsidRDefault="00DD4396">
          <w:pPr>
            <w:pStyle w:val="TOC1"/>
            <w:tabs>
              <w:tab w:val="left" w:pos="440"/>
              <w:tab w:val="right" w:leader="dot" w:pos="10214"/>
            </w:tabs>
            <w:rPr>
              <w:del w:id="113" w:author="TNT" w:date="2010-05-27T07:53:00Z"/>
              <w:rFonts w:asciiTheme="minorHAnsi" w:eastAsiaTheme="minorEastAsia" w:hAnsiTheme="minorHAnsi" w:cstheme="minorBidi"/>
              <w:noProof/>
              <w:sz w:val="22"/>
              <w:szCs w:val="22"/>
            </w:rPr>
          </w:pPr>
          <w:del w:id="114" w:author="TNT" w:date="2010-05-27T07:53:00Z">
            <w:r w:rsidRPr="00C91275" w:rsidDel="00C91275">
              <w:rPr>
                <w:noProof/>
                <w:rPrChange w:id="115" w:author="TNT" w:date="2010-05-27T07:53:00Z">
                  <w:rPr>
                    <w:rStyle w:val="Hyperlink"/>
                    <w:noProof/>
                  </w:rPr>
                </w:rPrChange>
              </w:rPr>
              <w:delText>1</w:delText>
            </w:r>
            <w:r w:rsidDel="00C91275">
              <w:rPr>
                <w:rFonts w:asciiTheme="minorHAnsi" w:eastAsiaTheme="minorEastAsia" w:hAnsiTheme="minorHAnsi" w:cstheme="minorBidi"/>
                <w:noProof/>
                <w:sz w:val="22"/>
                <w:szCs w:val="22"/>
              </w:rPr>
              <w:tab/>
            </w:r>
            <w:r w:rsidRPr="00C91275" w:rsidDel="00C91275">
              <w:rPr>
                <w:noProof/>
                <w:rPrChange w:id="116" w:author="TNT" w:date="2010-05-27T07:53:00Z">
                  <w:rPr>
                    <w:rStyle w:val="Hyperlink"/>
                    <w:noProof/>
                  </w:rPr>
                </w:rPrChange>
              </w:rPr>
              <w:delText>Giới thiệu</w:delText>
            </w:r>
            <w:r w:rsidDel="00C91275">
              <w:rPr>
                <w:noProof/>
                <w:webHidden/>
              </w:rPr>
              <w:tab/>
              <w:delText>1-4</w:delText>
            </w:r>
          </w:del>
        </w:p>
        <w:p w:rsidR="00DD4396" w:rsidDel="00C91275" w:rsidRDefault="00DD4396">
          <w:pPr>
            <w:pStyle w:val="TOC1"/>
            <w:tabs>
              <w:tab w:val="left" w:pos="440"/>
              <w:tab w:val="right" w:leader="dot" w:pos="10214"/>
            </w:tabs>
            <w:rPr>
              <w:del w:id="117" w:author="TNT" w:date="2010-05-27T07:53:00Z"/>
              <w:rFonts w:asciiTheme="minorHAnsi" w:eastAsiaTheme="minorEastAsia" w:hAnsiTheme="minorHAnsi" w:cstheme="minorBidi"/>
              <w:noProof/>
              <w:sz w:val="22"/>
              <w:szCs w:val="22"/>
            </w:rPr>
          </w:pPr>
          <w:del w:id="118" w:author="TNT" w:date="2010-05-27T07:53:00Z">
            <w:r w:rsidRPr="00C91275" w:rsidDel="00C91275">
              <w:rPr>
                <w:noProof/>
                <w:rPrChange w:id="119" w:author="TNT" w:date="2010-05-27T07:53:00Z">
                  <w:rPr>
                    <w:rStyle w:val="Hyperlink"/>
                    <w:noProof/>
                  </w:rPr>
                </w:rPrChange>
              </w:rPr>
              <w:delText>2</w:delText>
            </w:r>
            <w:r w:rsidDel="00C91275">
              <w:rPr>
                <w:rFonts w:asciiTheme="minorHAnsi" w:eastAsiaTheme="minorEastAsia" w:hAnsiTheme="minorHAnsi" w:cstheme="minorBidi"/>
                <w:noProof/>
                <w:sz w:val="22"/>
                <w:szCs w:val="22"/>
              </w:rPr>
              <w:tab/>
            </w:r>
            <w:r w:rsidRPr="00C91275" w:rsidDel="00C91275">
              <w:rPr>
                <w:noProof/>
                <w:rPrChange w:id="120" w:author="TNT" w:date="2010-05-27T07:53:00Z">
                  <w:rPr>
                    <w:rStyle w:val="Hyperlink"/>
                    <w:noProof/>
                  </w:rPr>
                </w:rPrChange>
              </w:rPr>
              <w:delText>Giao diện chương trình</w:delText>
            </w:r>
            <w:r w:rsidDel="00C91275">
              <w:rPr>
                <w:noProof/>
                <w:webHidden/>
              </w:rPr>
              <w:tab/>
              <w:delText>2-4</w:delText>
            </w:r>
          </w:del>
        </w:p>
        <w:p w:rsidR="00DD4396" w:rsidDel="00C91275" w:rsidRDefault="00DD4396">
          <w:pPr>
            <w:pStyle w:val="TOC2"/>
            <w:tabs>
              <w:tab w:val="left" w:pos="880"/>
              <w:tab w:val="right" w:leader="dot" w:pos="10214"/>
            </w:tabs>
            <w:rPr>
              <w:del w:id="121" w:author="TNT" w:date="2010-05-27T07:53:00Z"/>
              <w:rFonts w:asciiTheme="minorHAnsi" w:eastAsiaTheme="minorEastAsia" w:hAnsiTheme="minorHAnsi" w:cstheme="minorBidi"/>
              <w:noProof/>
              <w:sz w:val="22"/>
              <w:szCs w:val="22"/>
            </w:rPr>
          </w:pPr>
          <w:del w:id="122" w:author="TNT" w:date="2010-05-27T07:53:00Z">
            <w:r w:rsidRPr="00C91275" w:rsidDel="00C91275">
              <w:rPr>
                <w:noProof/>
                <w:rPrChange w:id="123" w:author="TNT" w:date="2010-05-27T07:53:00Z">
                  <w:rPr>
                    <w:rStyle w:val="Hyperlink"/>
                    <w:noProof/>
                  </w:rPr>
                </w:rPrChange>
              </w:rPr>
              <w:delText>2.1</w:delText>
            </w:r>
            <w:r w:rsidDel="00C91275">
              <w:rPr>
                <w:rFonts w:asciiTheme="minorHAnsi" w:eastAsiaTheme="minorEastAsia" w:hAnsiTheme="minorHAnsi" w:cstheme="minorBidi"/>
                <w:noProof/>
                <w:sz w:val="22"/>
                <w:szCs w:val="22"/>
              </w:rPr>
              <w:tab/>
            </w:r>
            <w:r w:rsidRPr="00C91275" w:rsidDel="00C91275">
              <w:rPr>
                <w:noProof/>
                <w:rPrChange w:id="124" w:author="TNT" w:date="2010-05-27T07:53:00Z">
                  <w:rPr>
                    <w:rStyle w:val="Hyperlink"/>
                    <w:noProof/>
                  </w:rPr>
                </w:rPrChange>
              </w:rPr>
              <w:delText>Màn hình chính.</w:delText>
            </w:r>
            <w:r w:rsidDel="00C91275">
              <w:rPr>
                <w:noProof/>
                <w:webHidden/>
              </w:rPr>
              <w:tab/>
              <w:delText>2-4</w:delText>
            </w:r>
          </w:del>
        </w:p>
        <w:p w:rsidR="00DD4396" w:rsidDel="00C91275" w:rsidRDefault="00DD4396">
          <w:pPr>
            <w:pStyle w:val="TOC2"/>
            <w:tabs>
              <w:tab w:val="left" w:pos="880"/>
              <w:tab w:val="right" w:leader="dot" w:pos="10214"/>
            </w:tabs>
            <w:rPr>
              <w:del w:id="125" w:author="TNT" w:date="2010-05-27T07:53:00Z"/>
              <w:rFonts w:asciiTheme="minorHAnsi" w:eastAsiaTheme="minorEastAsia" w:hAnsiTheme="minorHAnsi" w:cstheme="minorBidi"/>
              <w:noProof/>
              <w:sz w:val="22"/>
              <w:szCs w:val="22"/>
            </w:rPr>
          </w:pPr>
          <w:del w:id="126" w:author="TNT" w:date="2010-05-27T07:53:00Z">
            <w:r w:rsidRPr="00C91275" w:rsidDel="00C91275">
              <w:rPr>
                <w:noProof/>
                <w:rPrChange w:id="127" w:author="TNT" w:date="2010-05-27T07:53:00Z">
                  <w:rPr>
                    <w:rStyle w:val="Hyperlink"/>
                    <w:noProof/>
                  </w:rPr>
                </w:rPrChange>
              </w:rPr>
              <w:delText>2.2</w:delText>
            </w:r>
            <w:r w:rsidDel="00C91275">
              <w:rPr>
                <w:rFonts w:asciiTheme="minorHAnsi" w:eastAsiaTheme="minorEastAsia" w:hAnsiTheme="minorHAnsi" w:cstheme="minorBidi"/>
                <w:noProof/>
                <w:sz w:val="22"/>
                <w:szCs w:val="22"/>
              </w:rPr>
              <w:tab/>
            </w:r>
            <w:r w:rsidRPr="00C91275" w:rsidDel="00C91275">
              <w:rPr>
                <w:noProof/>
                <w:rPrChange w:id="128" w:author="TNT" w:date="2010-05-27T07:53:00Z">
                  <w:rPr>
                    <w:rStyle w:val="Hyperlink"/>
                    <w:noProof/>
                  </w:rPr>
                </w:rPrChange>
              </w:rPr>
              <w:delText>Màn hình đăng nhập.</w:delText>
            </w:r>
            <w:r w:rsidDel="00C91275">
              <w:rPr>
                <w:noProof/>
                <w:webHidden/>
              </w:rPr>
              <w:tab/>
              <w:delText>2-5</w:delText>
            </w:r>
          </w:del>
        </w:p>
        <w:p w:rsidR="00DD4396" w:rsidDel="00C91275" w:rsidRDefault="00DD4396">
          <w:pPr>
            <w:pStyle w:val="TOC2"/>
            <w:tabs>
              <w:tab w:val="left" w:pos="880"/>
              <w:tab w:val="right" w:leader="dot" w:pos="10214"/>
            </w:tabs>
            <w:rPr>
              <w:del w:id="129" w:author="TNT" w:date="2010-05-27T07:53:00Z"/>
              <w:rFonts w:asciiTheme="minorHAnsi" w:eastAsiaTheme="minorEastAsia" w:hAnsiTheme="minorHAnsi" w:cstheme="minorBidi"/>
              <w:noProof/>
              <w:sz w:val="22"/>
              <w:szCs w:val="22"/>
            </w:rPr>
          </w:pPr>
          <w:del w:id="130" w:author="TNT" w:date="2010-05-27T07:53:00Z">
            <w:r w:rsidRPr="00C91275" w:rsidDel="00C91275">
              <w:rPr>
                <w:noProof/>
                <w:rPrChange w:id="131" w:author="TNT" w:date="2010-05-27T07:53:00Z">
                  <w:rPr>
                    <w:rStyle w:val="Hyperlink"/>
                    <w:noProof/>
                  </w:rPr>
                </w:rPrChange>
              </w:rPr>
              <w:delText>2.3</w:delText>
            </w:r>
            <w:r w:rsidDel="00C91275">
              <w:rPr>
                <w:rFonts w:asciiTheme="minorHAnsi" w:eastAsiaTheme="minorEastAsia" w:hAnsiTheme="minorHAnsi" w:cstheme="minorBidi"/>
                <w:noProof/>
                <w:sz w:val="22"/>
                <w:szCs w:val="22"/>
              </w:rPr>
              <w:tab/>
            </w:r>
            <w:r w:rsidRPr="00C91275" w:rsidDel="00C91275">
              <w:rPr>
                <w:noProof/>
                <w:rPrChange w:id="132" w:author="TNT" w:date="2010-05-27T07:53:00Z">
                  <w:rPr>
                    <w:rStyle w:val="Hyperlink"/>
                    <w:noProof/>
                  </w:rPr>
                </w:rPrChange>
              </w:rPr>
              <w:delText>Màn hình đăng kí.</w:delText>
            </w:r>
            <w:r w:rsidDel="00C91275">
              <w:rPr>
                <w:noProof/>
                <w:webHidden/>
              </w:rPr>
              <w:tab/>
              <w:delText>2-5</w:delText>
            </w:r>
          </w:del>
        </w:p>
        <w:p w:rsidR="00DD4396" w:rsidDel="00C91275" w:rsidRDefault="00DD4396">
          <w:pPr>
            <w:pStyle w:val="TOC2"/>
            <w:tabs>
              <w:tab w:val="left" w:pos="880"/>
              <w:tab w:val="right" w:leader="dot" w:pos="10214"/>
            </w:tabs>
            <w:rPr>
              <w:del w:id="133" w:author="TNT" w:date="2010-05-27T07:53:00Z"/>
              <w:rFonts w:asciiTheme="minorHAnsi" w:eastAsiaTheme="minorEastAsia" w:hAnsiTheme="minorHAnsi" w:cstheme="minorBidi"/>
              <w:noProof/>
              <w:sz w:val="22"/>
              <w:szCs w:val="22"/>
            </w:rPr>
          </w:pPr>
          <w:del w:id="134" w:author="TNT" w:date="2010-05-27T07:53:00Z">
            <w:r w:rsidRPr="00C91275" w:rsidDel="00C91275">
              <w:rPr>
                <w:noProof/>
                <w:rPrChange w:id="135" w:author="TNT" w:date="2010-05-27T07:53:00Z">
                  <w:rPr>
                    <w:rStyle w:val="Hyperlink"/>
                    <w:noProof/>
                  </w:rPr>
                </w:rPrChange>
              </w:rPr>
              <w:delText>2.4</w:delText>
            </w:r>
            <w:r w:rsidDel="00C91275">
              <w:rPr>
                <w:rFonts w:asciiTheme="minorHAnsi" w:eastAsiaTheme="minorEastAsia" w:hAnsiTheme="minorHAnsi" w:cstheme="minorBidi"/>
                <w:noProof/>
                <w:sz w:val="22"/>
                <w:szCs w:val="22"/>
              </w:rPr>
              <w:tab/>
            </w:r>
            <w:r w:rsidRPr="00C91275" w:rsidDel="00C91275">
              <w:rPr>
                <w:noProof/>
                <w:rPrChange w:id="136" w:author="TNT" w:date="2010-05-27T07:53:00Z">
                  <w:rPr>
                    <w:rStyle w:val="Hyperlink"/>
                    <w:noProof/>
                  </w:rPr>
                </w:rPrChange>
              </w:rPr>
              <w:delText>Màn hình thay đổi thông tin.</w:delText>
            </w:r>
            <w:r w:rsidDel="00C91275">
              <w:rPr>
                <w:noProof/>
                <w:webHidden/>
              </w:rPr>
              <w:tab/>
              <w:delText>2-5</w:delText>
            </w:r>
          </w:del>
        </w:p>
        <w:p w:rsidR="00DD4396" w:rsidDel="00C91275" w:rsidRDefault="00DD4396">
          <w:pPr>
            <w:pStyle w:val="TOC2"/>
            <w:tabs>
              <w:tab w:val="left" w:pos="880"/>
              <w:tab w:val="right" w:leader="dot" w:pos="10214"/>
            </w:tabs>
            <w:rPr>
              <w:del w:id="137" w:author="TNT" w:date="2010-05-27T07:53:00Z"/>
              <w:rFonts w:asciiTheme="minorHAnsi" w:eastAsiaTheme="minorEastAsia" w:hAnsiTheme="minorHAnsi" w:cstheme="minorBidi"/>
              <w:noProof/>
              <w:sz w:val="22"/>
              <w:szCs w:val="22"/>
            </w:rPr>
          </w:pPr>
          <w:del w:id="138" w:author="TNT" w:date="2010-05-27T07:53:00Z">
            <w:r w:rsidRPr="00C91275" w:rsidDel="00C91275">
              <w:rPr>
                <w:noProof/>
                <w:rPrChange w:id="139" w:author="TNT" w:date="2010-05-27T07:53:00Z">
                  <w:rPr>
                    <w:rStyle w:val="Hyperlink"/>
                    <w:noProof/>
                  </w:rPr>
                </w:rPrChange>
              </w:rPr>
              <w:delText>2.5</w:delText>
            </w:r>
            <w:r w:rsidDel="00C91275">
              <w:rPr>
                <w:rFonts w:asciiTheme="minorHAnsi" w:eastAsiaTheme="minorEastAsia" w:hAnsiTheme="minorHAnsi" w:cstheme="minorBidi"/>
                <w:noProof/>
                <w:sz w:val="22"/>
                <w:szCs w:val="22"/>
              </w:rPr>
              <w:tab/>
            </w:r>
            <w:r w:rsidRPr="00C91275" w:rsidDel="00C91275">
              <w:rPr>
                <w:noProof/>
                <w:rPrChange w:id="140" w:author="TNT" w:date="2010-05-27T07:53:00Z">
                  <w:rPr>
                    <w:rStyle w:val="Hyperlink"/>
                    <w:noProof/>
                  </w:rPr>
                </w:rPrChange>
              </w:rPr>
              <w:delText>Màn hình chọn bài học (đại số/ hình học).</w:delText>
            </w:r>
            <w:r w:rsidDel="00C91275">
              <w:rPr>
                <w:noProof/>
                <w:webHidden/>
              </w:rPr>
              <w:tab/>
              <w:delText>2-5</w:delText>
            </w:r>
          </w:del>
        </w:p>
        <w:p w:rsidR="00DD4396" w:rsidDel="00C91275" w:rsidRDefault="00DD4396">
          <w:pPr>
            <w:pStyle w:val="TOC2"/>
            <w:tabs>
              <w:tab w:val="left" w:pos="880"/>
              <w:tab w:val="right" w:leader="dot" w:pos="10214"/>
            </w:tabs>
            <w:rPr>
              <w:del w:id="141" w:author="TNT" w:date="2010-05-27T07:53:00Z"/>
              <w:rFonts w:asciiTheme="minorHAnsi" w:eastAsiaTheme="minorEastAsia" w:hAnsiTheme="minorHAnsi" w:cstheme="minorBidi"/>
              <w:noProof/>
              <w:sz w:val="22"/>
              <w:szCs w:val="22"/>
            </w:rPr>
          </w:pPr>
          <w:del w:id="142" w:author="TNT" w:date="2010-05-27T07:53:00Z">
            <w:r w:rsidRPr="00C91275" w:rsidDel="00C91275">
              <w:rPr>
                <w:noProof/>
                <w:rPrChange w:id="143" w:author="TNT" w:date="2010-05-27T07:53:00Z">
                  <w:rPr>
                    <w:rStyle w:val="Hyperlink"/>
                    <w:noProof/>
                  </w:rPr>
                </w:rPrChange>
              </w:rPr>
              <w:delText>2.6</w:delText>
            </w:r>
            <w:r w:rsidDel="00C91275">
              <w:rPr>
                <w:rFonts w:asciiTheme="minorHAnsi" w:eastAsiaTheme="minorEastAsia" w:hAnsiTheme="minorHAnsi" w:cstheme="minorBidi"/>
                <w:noProof/>
                <w:sz w:val="22"/>
                <w:szCs w:val="22"/>
              </w:rPr>
              <w:tab/>
            </w:r>
            <w:r w:rsidRPr="00C91275" w:rsidDel="00C91275">
              <w:rPr>
                <w:noProof/>
                <w:rPrChange w:id="144" w:author="TNT" w:date="2010-05-27T07:53:00Z">
                  <w:rPr>
                    <w:rStyle w:val="Hyperlink"/>
                    <w:noProof/>
                  </w:rPr>
                </w:rPrChange>
              </w:rPr>
              <w:delText>Màn hình học lý thuyết và bài tập.</w:delText>
            </w:r>
            <w:r w:rsidDel="00C91275">
              <w:rPr>
                <w:noProof/>
                <w:webHidden/>
              </w:rPr>
              <w:tab/>
              <w:delText>2-5</w:delText>
            </w:r>
          </w:del>
        </w:p>
        <w:p w:rsidR="00DD4396" w:rsidDel="00C91275" w:rsidRDefault="00DD4396">
          <w:pPr>
            <w:pStyle w:val="TOC2"/>
            <w:tabs>
              <w:tab w:val="left" w:pos="880"/>
              <w:tab w:val="right" w:leader="dot" w:pos="10214"/>
            </w:tabs>
            <w:rPr>
              <w:del w:id="145" w:author="TNT" w:date="2010-05-27T07:53:00Z"/>
              <w:rFonts w:asciiTheme="minorHAnsi" w:eastAsiaTheme="minorEastAsia" w:hAnsiTheme="minorHAnsi" w:cstheme="minorBidi"/>
              <w:noProof/>
              <w:sz w:val="22"/>
              <w:szCs w:val="22"/>
            </w:rPr>
          </w:pPr>
          <w:del w:id="146" w:author="TNT" w:date="2010-05-27T07:53:00Z">
            <w:r w:rsidRPr="00C91275" w:rsidDel="00C91275">
              <w:rPr>
                <w:noProof/>
                <w:rPrChange w:id="147" w:author="TNT" w:date="2010-05-27T07:53:00Z">
                  <w:rPr>
                    <w:rStyle w:val="Hyperlink"/>
                    <w:noProof/>
                  </w:rPr>
                </w:rPrChange>
              </w:rPr>
              <w:delText>2.7</w:delText>
            </w:r>
            <w:r w:rsidDel="00C91275">
              <w:rPr>
                <w:rFonts w:asciiTheme="minorHAnsi" w:eastAsiaTheme="minorEastAsia" w:hAnsiTheme="minorHAnsi" w:cstheme="minorBidi"/>
                <w:noProof/>
                <w:sz w:val="22"/>
                <w:szCs w:val="22"/>
              </w:rPr>
              <w:tab/>
            </w:r>
            <w:r w:rsidRPr="00C91275" w:rsidDel="00C91275">
              <w:rPr>
                <w:noProof/>
                <w:rPrChange w:id="148" w:author="TNT" w:date="2010-05-27T07:53:00Z">
                  <w:rPr>
                    <w:rStyle w:val="Hyperlink"/>
                    <w:noProof/>
                  </w:rPr>
                </w:rPrChange>
              </w:rPr>
              <w:delText>Màn hình trắc nghiệm.</w:delText>
            </w:r>
            <w:r w:rsidDel="00C91275">
              <w:rPr>
                <w:noProof/>
                <w:webHidden/>
              </w:rPr>
              <w:tab/>
              <w:delText>2-5</w:delText>
            </w:r>
          </w:del>
        </w:p>
        <w:p w:rsidR="00DD4396" w:rsidDel="00C91275" w:rsidRDefault="00DD4396">
          <w:pPr>
            <w:pStyle w:val="TOC2"/>
            <w:tabs>
              <w:tab w:val="left" w:pos="880"/>
              <w:tab w:val="right" w:leader="dot" w:pos="10214"/>
            </w:tabs>
            <w:rPr>
              <w:del w:id="149" w:author="TNT" w:date="2010-05-27T07:53:00Z"/>
              <w:rFonts w:asciiTheme="minorHAnsi" w:eastAsiaTheme="minorEastAsia" w:hAnsiTheme="minorHAnsi" w:cstheme="minorBidi"/>
              <w:noProof/>
              <w:sz w:val="22"/>
              <w:szCs w:val="22"/>
            </w:rPr>
          </w:pPr>
          <w:del w:id="150" w:author="TNT" w:date="2010-05-27T07:53:00Z">
            <w:r w:rsidRPr="00C91275" w:rsidDel="00C91275">
              <w:rPr>
                <w:noProof/>
                <w:rPrChange w:id="151" w:author="TNT" w:date="2010-05-27T07:53:00Z">
                  <w:rPr>
                    <w:rStyle w:val="Hyperlink"/>
                    <w:noProof/>
                  </w:rPr>
                </w:rPrChange>
              </w:rPr>
              <w:delText>2.8</w:delText>
            </w:r>
            <w:r w:rsidDel="00C91275">
              <w:rPr>
                <w:rFonts w:asciiTheme="minorHAnsi" w:eastAsiaTheme="minorEastAsia" w:hAnsiTheme="minorHAnsi" w:cstheme="minorBidi"/>
                <w:noProof/>
                <w:sz w:val="22"/>
                <w:szCs w:val="22"/>
              </w:rPr>
              <w:tab/>
            </w:r>
            <w:r w:rsidRPr="00C91275" w:rsidDel="00C91275">
              <w:rPr>
                <w:noProof/>
                <w:rPrChange w:id="152" w:author="TNT" w:date="2010-05-27T07:53:00Z">
                  <w:rPr>
                    <w:rStyle w:val="Hyperlink"/>
                    <w:noProof/>
                  </w:rPr>
                </w:rPrChange>
              </w:rPr>
              <w:delText>Màn hình sắp xếp chứng minh.</w:delText>
            </w:r>
            <w:r w:rsidDel="00C91275">
              <w:rPr>
                <w:noProof/>
                <w:webHidden/>
              </w:rPr>
              <w:tab/>
              <w:delText>2-5</w:delText>
            </w:r>
          </w:del>
        </w:p>
        <w:p w:rsidR="00DD4396" w:rsidDel="00C91275" w:rsidRDefault="00DD4396">
          <w:pPr>
            <w:pStyle w:val="TOC2"/>
            <w:tabs>
              <w:tab w:val="left" w:pos="880"/>
              <w:tab w:val="right" w:leader="dot" w:pos="10214"/>
            </w:tabs>
            <w:rPr>
              <w:del w:id="153" w:author="TNT" w:date="2010-05-27T07:53:00Z"/>
              <w:rFonts w:asciiTheme="minorHAnsi" w:eastAsiaTheme="minorEastAsia" w:hAnsiTheme="minorHAnsi" w:cstheme="minorBidi"/>
              <w:noProof/>
              <w:sz w:val="22"/>
              <w:szCs w:val="22"/>
            </w:rPr>
          </w:pPr>
          <w:del w:id="154" w:author="TNT" w:date="2010-05-27T07:53:00Z">
            <w:r w:rsidRPr="00C91275" w:rsidDel="00C91275">
              <w:rPr>
                <w:noProof/>
                <w:rPrChange w:id="155" w:author="TNT" w:date="2010-05-27T07:53:00Z">
                  <w:rPr>
                    <w:rStyle w:val="Hyperlink"/>
                    <w:noProof/>
                  </w:rPr>
                </w:rPrChange>
              </w:rPr>
              <w:delText>2.9</w:delText>
            </w:r>
            <w:r w:rsidDel="00C91275">
              <w:rPr>
                <w:rFonts w:asciiTheme="minorHAnsi" w:eastAsiaTheme="minorEastAsia" w:hAnsiTheme="minorHAnsi" w:cstheme="minorBidi"/>
                <w:noProof/>
                <w:sz w:val="22"/>
                <w:szCs w:val="22"/>
              </w:rPr>
              <w:tab/>
            </w:r>
            <w:r w:rsidRPr="00C91275" w:rsidDel="00C91275">
              <w:rPr>
                <w:noProof/>
                <w:rPrChange w:id="156" w:author="TNT" w:date="2010-05-27T07:53:00Z">
                  <w:rPr>
                    <w:rStyle w:val="Hyperlink"/>
                    <w:noProof/>
                  </w:rPr>
                </w:rPrChange>
              </w:rPr>
              <w:delText>Màn hình giải trí.</w:delText>
            </w:r>
            <w:r w:rsidDel="00C91275">
              <w:rPr>
                <w:noProof/>
                <w:webHidden/>
              </w:rPr>
              <w:tab/>
              <w:delText>2-5</w:delText>
            </w:r>
          </w:del>
        </w:p>
        <w:p w:rsidR="00DD4396" w:rsidDel="00C91275" w:rsidRDefault="00DD4396">
          <w:pPr>
            <w:pStyle w:val="TOC2"/>
            <w:tabs>
              <w:tab w:val="left" w:pos="880"/>
              <w:tab w:val="right" w:leader="dot" w:pos="10214"/>
            </w:tabs>
            <w:rPr>
              <w:del w:id="157" w:author="TNT" w:date="2010-05-27T07:53:00Z"/>
              <w:rFonts w:asciiTheme="minorHAnsi" w:eastAsiaTheme="minorEastAsia" w:hAnsiTheme="minorHAnsi" w:cstheme="minorBidi"/>
              <w:noProof/>
              <w:sz w:val="22"/>
              <w:szCs w:val="22"/>
            </w:rPr>
          </w:pPr>
          <w:del w:id="158" w:author="TNT" w:date="2010-05-27T07:53:00Z">
            <w:r w:rsidRPr="00C91275" w:rsidDel="00C91275">
              <w:rPr>
                <w:noProof/>
                <w:rPrChange w:id="159" w:author="TNT" w:date="2010-05-27T07:53:00Z">
                  <w:rPr>
                    <w:rStyle w:val="Hyperlink"/>
                    <w:noProof/>
                  </w:rPr>
                </w:rPrChange>
              </w:rPr>
              <w:delText>2.10</w:delText>
            </w:r>
            <w:r w:rsidDel="00C91275">
              <w:rPr>
                <w:rFonts w:asciiTheme="minorHAnsi" w:eastAsiaTheme="minorEastAsia" w:hAnsiTheme="minorHAnsi" w:cstheme="minorBidi"/>
                <w:noProof/>
                <w:sz w:val="22"/>
                <w:szCs w:val="22"/>
              </w:rPr>
              <w:tab/>
            </w:r>
            <w:r w:rsidRPr="00C91275" w:rsidDel="00C91275">
              <w:rPr>
                <w:noProof/>
                <w:rPrChange w:id="160" w:author="TNT" w:date="2010-05-27T07:53:00Z">
                  <w:rPr>
                    <w:rStyle w:val="Hyperlink"/>
                    <w:noProof/>
                  </w:rPr>
                </w:rPrChange>
              </w:rPr>
              <w:delText>Màn hình trợ giúp.</w:delText>
            </w:r>
            <w:r w:rsidDel="00C91275">
              <w:rPr>
                <w:noProof/>
                <w:webHidden/>
              </w:rPr>
              <w:tab/>
              <w:delText>2-5</w:delText>
            </w:r>
          </w:del>
        </w:p>
        <w:p w:rsidR="00DD4396" w:rsidDel="00C91275" w:rsidRDefault="00DD4396">
          <w:pPr>
            <w:pStyle w:val="TOC1"/>
            <w:tabs>
              <w:tab w:val="left" w:pos="440"/>
              <w:tab w:val="right" w:leader="dot" w:pos="10214"/>
            </w:tabs>
            <w:rPr>
              <w:del w:id="161" w:author="TNT" w:date="2010-05-27T07:53:00Z"/>
              <w:rFonts w:asciiTheme="minorHAnsi" w:eastAsiaTheme="minorEastAsia" w:hAnsiTheme="minorHAnsi" w:cstheme="minorBidi"/>
              <w:noProof/>
              <w:sz w:val="22"/>
              <w:szCs w:val="22"/>
            </w:rPr>
          </w:pPr>
          <w:del w:id="162" w:author="TNT" w:date="2010-05-27T07:53:00Z">
            <w:r w:rsidRPr="00C91275" w:rsidDel="00C91275">
              <w:rPr>
                <w:noProof/>
                <w:rPrChange w:id="163" w:author="TNT" w:date="2010-05-27T07:53:00Z">
                  <w:rPr>
                    <w:rStyle w:val="Hyperlink"/>
                    <w:noProof/>
                  </w:rPr>
                </w:rPrChange>
              </w:rPr>
              <w:delText>3</w:delText>
            </w:r>
            <w:r w:rsidDel="00C91275">
              <w:rPr>
                <w:rFonts w:asciiTheme="minorHAnsi" w:eastAsiaTheme="minorEastAsia" w:hAnsiTheme="minorHAnsi" w:cstheme="minorBidi"/>
                <w:noProof/>
                <w:sz w:val="22"/>
                <w:szCs w:val="22"/>
              </w:rPr>
              <w:tab/>
            </w:r>
            <w:r w:rsidRPr="00C91275" w:rsidDel="00C91275">
              <w:rPr>
                <w:noProof/>
                <w:rPrChange w:id="164" w:author="TNT" w:date="2010-05-27T07:53:00Z">
                  <w:rPr>
                    <w:rStyle w:val="Hyperlink"/>
                    <w:noProof/>
                  </w:rPr>
                </w:rPrChange>
              </w:rPr>
              <w:delText>Thiết kế</w:delText>
            </w:r>
            <w:r w:rsidDel="00C91275">
              <w:rPr>
                <w:noProof/>
                <w:webHidden/>
              </w:rPr>
              <w:tab/>
              <w:delText>3-5</w:delText>
            </w:r>
          </w:del>
        </w:p>
        <w:p w:rsidR="00DD4396" w:rsidDel="00C91275" w:rsidRDefault="00DD4396">
          <w:pPr>
            <w:pStyle w:val="TOC2"/>
            <w:tabs>
              <w:tab w:val="left" w:pos="880"/>
              <w:tab w:val="right" w:leader="dot" w:pos="10214"/>
            </w:tabs>
            <w:rPr>
              <w:del w:id="165" w:author="TNT" w:date="2010-05-27T07:53:00Z"/>
              <w:rFonts w:asciiTheme="minorHAnsi" w:eastAsiaTheme="minorEastAsia" w:hAnsiTheme="minorHAnsi" w:cstheme="minorBidi"/>
              <w:noProof/>
              <w:sz w:val="22"/>
              <w:szCs w:val="22"/>
            </w:rPr>
          </w:pPr>
          <w:del w:id="166" w:author="TNT" w:date="2010-05-27T07:53:00Z">
            <w:r w:rsidRPr="00C91275" w:rsidDel="00C91275">
              <w:rPr>
                <w:noProof/>
                <w:rPrChange w:id="167" w:author="TNT" w:date="2010-05-27T07:53:00Z">
                  <w:rPr>
                    <w:rStyle w:val="Hyperlink"/>
                    <w:noProof/>
                  </w:rPr>
                </w:rPrChange>
              </w:rPr>
              <w:delText>3.1</w:delText>
            </w:r>
            <w:r w:rsidDel="00C91275">
              <w:rPr>
                <w:rFonts w:asciiTheme="minorHAnsi" w:eastAsiaTheme="minorEastAsia" w:hAnsiTheme="minorHAnsi" w:cstheme="minorBidi"/>
                <w:noProof/>
                <w:sz w:val="22"/>
                <w:szCs w:val="22"/>
              </w:rPr>
              <w:tab/>
            </w:r>
            <w:r w:rsidRPr="00C91275" w:rsidDel="00C91275">
              <w:rPr>
                <w:noProof/>
                <w:rPrChange w:id="168" w:author="TNT" w:date="2010-05-27T07:53:00Z">
                  <w:rPr>
                    <w:rStyle w:val="Hyperlink"/>
                    <w:noProof/>
                  </w:rPr>
                </w:rPrChange>
              </w:rPr>
              <w:delText>Chức năng đăng nhập</w:delText>
            </w:r>
            <w:r w:rsidDel="00C91275">
              <w:rPr>
                <w:noProof/>
                <w:webHidden/>
              </w:rPr>
              <w:tab/>
              <w:delText>3-5</w:delText>
            </w:r>
          </w:del>
        </w:p>
        <w:p w:rsidR="00DD4396" w:rsidDel="00C91275" w:rsidRDefault="00DD4396">
          <w:pPr>
            <w:pStyle w:val="TOC3"/>
            <w:tabs>
              <w:tab w:val="left" w:pos="1320"/>
              <w:tab w:val="right" w:leader="dot" w:pos="10214"/>
            </w:tabs>
            <w:rPr>
              <w:del w:id="169" w:author="TNT" w:date="2010-05-27T07:53:00Z"/>
              <w:rFonts w:asciiTheme="minorHAnsi" w:eastAsiaTheme="minorEastAsia" w:hAnsiTheme="minorHAnsi" w:cstheme="minorBidi"/>
              <w:noProof/>
              <w:sz w:val="22"/>
              <w:szCs w:val="22"/>
            </w:rPr>
          </w:pPr>
          <w:del w:id="170" w:author="TNT" w:date="2010-05-27T07:53:00Z">
            <w:r w:rsidRPr="00C91275" w:rsidDel="00C91275">
              <w:rPr>
                <w:noProof/>
                <w:rPrChange w:id="171" w:author="TNT" w:date="2010-05-27T07:53:00Z">
                  <w:rPr>
                    <w:rStyle w:val="Hyperlink"/>
                    <w:noProof/>
                  </w:rPr>
                </w:rPrChange>
              </w:rPr>
              <w:lastRenderedPageBreak/>
              <w:delText>3.1.1</w:delText>
            </w:r>
            <w:r w:rsidDel="00C91275">
              <w:rPr>
                <w:rFonts w:asciiTheme="minorHAnsi" w:eastAsiaTheme="minorEastAsia" w:hAnsiTheme="minorHAnsi" w:cstheme="minorBidi"/>
                <w:noProof/>
                <w:sz w:val="22"/>
                <w:szCs w:val="22"/>
              </w:rPr>
              <w:tab/>
            </w:r>
            <w:r w:rsidRPr="00C91275" w:rsidDel="00C91275">
              <w:rPr>
                <w:noProof/>
                <w:rPrChange w:id="172" w:author="TNT" w:date="2010-05-27T07:53:00Z">
                  <w:rPr>
                    <w:rStyle w:val="Hyperlink"/>
                    <w:noProof/>
                  </w:rPr>
                </w:rPrChange>
              </w:rPr>
              <w:delText>Hướng tiếp cận thiết kế (cách xử lý cơ bản chức năng này)</w:delText>
            </w:r>
            <w:r w:rsidDel="00C91275">
              <w:rPr>
                <w:noProof/>
                <w:webHidden/>
              </w:rPr>
              <w:tab/>
              <w:delText>3-5</w:delText>
            </w:r>
          </w:del>
        </w:p>
        <w:p w:rsidR="00DD4396" w:rsidDel="00C91275" w:rsidRDefault="00DD4396">
          <w:pPr>
            <w:pStyle w:val="TOC3"/>
            <w:tabs>
              <w:tab w:val="left" w:pos="1320"/>
              <w:tab w:val="right" w:leader="dot" w:pos="10214"/>
            </w:tabs>
            <w:rPr>
              <w:del w:id="173" w:author="TNT" w:date="2010-05-27T07:53:00Z"/>
              <w:rFonts w:asciiTheme="minorHAnsi" w:eastAsiaTheme="minorEastAsia" w:hAnsiTheme="minorHAnsi" w:cstheme="minorBidi"/>
              <w:noProof/>
              <w:sz w:val="22"/>
              <w:szCs w:val="22"/>
            </w:rPr>
          </w:pPr>
          <w:del w:id="174" w:author="TNT" w:date="2010-05-27T07:53:00Z">
            <w:r w:rsidRPr="00C91275" w:rsidDel="00C91275">
              <w:rPr>
                <w:noProof/>
                <w:rPrChange w:id="175" w:author="TNT" w:date="2010-05-27T07:53:00Z">
                  <w:rPr>
                    <w:rStyle w:val="Hyperlink"/>
                    <w:noProof/>
                  </w:rPr>
                </w:rPrChange>
              </w:rPr>
              <w:delText>3.1.2</w:delText>
            </w:r>
            <w:r w:rsidDel="00C91275">
              <w:rPr>
                <w:rFonts w:asciiTheme="minorHAnsi" w:eastAsiaTheme="minorEastAsia" w:hAnsiTheme="minorHAnsi" w:cstheme="minorBidi"/>
                <w:noProof/>
                <w:sz w:val="22"/>
                <w:szCs w:val="22"/>
              </w:rPr>
              <w:tab/>
            </w:r>
            <w:r w:rsidRPr="00C91275" w:rsidDel="00C91275">
              <w:rPr>
                <w:noProof/>
                <w:rPrChange w:id="176" w:author="TNT" w:date="2010-05-27T07:53:00Z">
                  <w:rPr>
                    <w:rStyle w:val="Hyperlink"/>
                    <w:noProof/>
                  </w:rPr>
                </w:rPrChange>
              </w:rPr>
              <w:delText>Dữ liệu input</w:delText>
            </w:r>
            <w:r w:rsidDel="00C91275">
              <w:rPr>
                <w:noProof/>
                <w:webHidden/>
              </w:rPr>
              <w:tab/>
              <w:delText>3-5</w:delText>
            </w:r>
          </w:del>
        </w:p>
        <w:p w:rsidR="00DD4396" w:rsidDel="00C91275" w:rsidRDefault="00DD4396">
          <w:pPr>
            <w:pStyle w:val="TOC3"/>
            <w:tabs>
              <w:tab w:val="left" w:pos="1320"/>
              <w:tab w:val="right" w:leader="dot" w:pos="10214"/>
            </w:tabs>
            <w:rPr>
              <w:del w:id="177" w:author="TNT" w:date="2010-05-27T07:53:00Z"/>
              <w:rFonts w:asciiTheme="minorHAnsi" w:eastAsiaTheme="minorEastAsia" w:hAnsiTheme="minorHAnsi" w:cstheme="minorBidi"/>
              <w:noProof/>
              <w:sz w:val="22"/>
              <w:szCs w:val="22"/>
            </w:rPr>
          </w:pPr>
          <w:del w:id="178" w:author="TNT" w:date="2010-05-27T07:53:00Z">
            <w:r w:rsidRPr="00C91275" w:rsidDel="00C91275">
              <w:rPr>
                <w:noProof/>
                <w:rPrChange w:id="179" w:author="TNT" w:date="2010-05-27T07:53:00Z">
                  <w:rPr>
                    <w:rStyle w:val="Hyperlink"/>
                    <w:noProof/>
                  </w:rPr>
                </w:rPrChange>
              </w:rPr>
              <w:delText>3.1.3</w:delText>
            </w:r>
            <w:r w:rsidDel="00C91275">
              <w:rPr>
                <w:rFonts w:asciiTheme="minorHAnsi" w:eastAsiaTheme="minorEastAsia" w:hAnsiTheme="minorHAnsi" w:cstheme="minorBidi"/>
                <w:noProof/>
                <w:sz w:val="22"/>
                <w:szCs w:val="22"/>
              </w:rPr>
              <w:tab/>
            </w:r>
            <w:r w:rsidRPr="00C91275" w:rsidDel="00C91275">
              <w:rPr>
                <w:noProof/>
                <w:rPrChange w:id="180" w:author="TNT" w:date="2010-05-27T07:53:00Z">
                  <w:rPr>
                    <w:rStyle w:val="Hyperlink"/>
                    <w:noProof/>
                  </w:rPr>
                </w:rPrChange>
              </w:rPr>
              <w:delText>Dữ liệu output</w:delText>
            </w:r>
            <w:r w:rsidDel="00C91275">
              <w:rPr>
                <w:noProof/>
                <w:webHidden/>
              </w:rPr>
              <w:tab/>
              <w:delText>3-5</w:delText>
            </w:r>
          </w:del>
        </w:p>
        <w:p w:rsidR="00DD4396" w:rsidDel="00C91275" w:rsidRDefault="00DD4396">
          <w:pPr>
            <w:pStyle w:val="TOC2"/>
            <w:tabs>
              <w:tab w:val="left" w:pos="880"/>
              <w:tab w:val="right" w:leader="dot" w:pos="10214"/>
            </w:tabs>
            <w:rPr>
              <w:del w:id="181" w:author="TNT" w:date="2010-05-27T07:53:00Z"/>
              <w:rFonts w:asciiTheme="minorHAnsi" w:eastAsiaTheme="minorEastAsia" w:hAnsiTheme="minorHAnsi" w:cstheme="minorBidi"/>
              <w:noProof/>
              <w:sz w:val="22"/>
              <w:szCs w:val="22"/>
            </w:rPr>
          </w:pPr>
          <w:del w:id="182" w:author="TNT" w:date="2010-05-27T07:53:00Z">
            <w:r w:rsidRPr="00C91275" w:rsidDel="00C91275">
              <w:rPr>
                <w:noProof/>
                <w:rPrChange w:id="183" w:author="TNT" w:date="2010-05-27T07:53:00Z">
                  <w:rPr>
                    <w:rStyle w:val="Hyperlink"/>
                    <w:noProof/>
                  </w:rPr>
                </w:rPrChange>
              </w:rPr>
              <w:delText>3.2</w:delText>
            </w:r>
            <w:r w:rsidDel="00C91275">
              <w:rPr>
                <w:rFonts w:asciiTheme="minorHAnsi" w:eastAsiaTheme="minorEastAsia" w:hAnsiTheme="minorHAnsi" w:cstheme="minorBidi"/>
                <w:noProof/>
                <w:sz w:val="22"/>
                <w:szCs w:val="22"/>
              </w:rPr>
              <w:tab/>
            </w:r>
            <w:r w:rsidRPr="00C91275" w:rsidDel="00C91275">
              <w:rPr>
                <w:noProof/>
                <w:rPrChange w:id="184" w:author="TNT" w:date="2010-05-27T07:53:00Z">
                  <w:rPr>
                    <w:rStyle w:val="Hyperlink"/>
                    <w:noProof/>
                  </w:rPr>
                </w:rPrChange>
              </w:rPr>
              <w:delText>Mô tả tổ chức dữ liệu chương trình</w:delText>
            </w:r>
            <w:r w:rsidDel="00C91275">
              <w:rPr>
                <w:noProof/>
                <w:webHidden/>
              </w:rPr>
              <w:tab/>
              <w:delText>3-5</w:delText>
            </w:r>
          </w:del>
        </w:p>
        <w:p w:rsidR="00DD4396" w:rsidDel="00C91275" w:rsidRDefault="00DD4396">
          <w:pPr>
            <w:pStyle w:val="TOC3"/>
            <w:tabs>
              <w:tab w:val="left" w:pos="1320"/>
              <w:tab w:val="right" w:leader="dot" w:pos="10214"/>
            </w:tabs>
            <w:rPr>
              <w:del w:id="185" w:author="TNT" w:date="2010-05-27T07:53:00Z"/>
              <w:rFonts w:asciiTheme="minorHAnsi" w:eastAsiaTheme="minorEastAsia" w:hAnsiTheme="minorHAnsi" w:cstheme="minorBidi"/>
              <w:noProof/>
              <w:sz w:val="22"/>
              <w:szCs w:val="22"/>
            </w:rPr>
          </w:pPr>
          <w:del w:id="186" w:author="TNT" w:date="2010-05-27T07:53:00Z">
            <w:r w:rsidRPr="00C91275" w:rsidDel="00C91275">
              <w:rPr>
                <w:noProof/>
                <w:rPrChange w:id="187" w:author="TNT" w:date="2010-05-27T07:53:00Z">
                  <w:rPr>
                    <w:rStyle w:val="Hyperlink"/>
                    <w:noProof/>
                  </w:rPr>
                </w:rPrChange>
              </w:rPr>
              <w:delText>3.2.1</w:delText>
            </w:r>
            <w:r w:rsidDel="00C91275">
              <w:rPr>
                <w:rFonts w:asciiTheme="minorHAnsi" w:eastAsiaTheme="minorEastAsia" w:hAnsiTheme="minorHAnsi" w:cstheme="minorBidi"/>
                <w:noProof/>
                <w:sz w:val="22"/>
                <w:szCs w:val="22"/>
              </w:rPr>
              <w:tab/>
            </w:r>
            <w:r w:rsidRPr="00C91275" w:rsidDel="00C91275">
              <w:rPr>
                <w:noProof/>
                <w:rPrChange w:id="188" w:author="TNT" w:date="2010-05-27T07:53:00Z">
                  <w:rPr>
                    <w:rStyle w:val="Hyperlink"/>
                    <w:noProof/>
                  </w:rPr>
                </w:rPrChange>
              </w:rPr>
              <w:delText>Dữ liệu người dùng</w:delText>
            </w:r>
            <w:r w:rsidDel="00C91275">
              <w:rPr>
                <w:noProof/>
                <w:webHidden/>
              </w:rPr>
              <w:tab/>
              <w:delText>3-5</w:delText>
            </w:r>
          </w:del>
        </w:p>
        <w:p w:rsidR="00DD4396" w:rsidDel="00C91275" w:rsidRDefault="00DD4396">
          <w:pPr>
            <w:pStyle w:val="TOC3"/>
            <w:tabs>
              <w:tab w:val="left" w:pos="1320"/>
              <w:tab w:val="right" w:leader="dot" w:pos="10214"/>
            </w:tabs>
            <w:rPr>
              <w:del w:id="189" w:author="TNT" w:date="2010-05-27T07:53:00Z"/>
              <w:rFonts w:asciiTheme="minorHAnsi" w:eastAsiaTheme="minorEastAsia" w:hAnsiTheme="minorHAnsi" w:cstheme="minorBidi"/>
              <w:noProof/>
              <w:sz w:val="22"/>
              <w:szCs w:val="22"/>
            </w:rPr>
          </w:pPr>
          <w:del w:id="190" w:author="TNT" w:date="2010-05-27T07:53:00Z">
            <w:r w:rsidRPr="00C91275" w:rsidDel="00C91275">
              <w:rPr>
                <w:noProof/>
                <w:rPrChange w:id="191" w:author="TNT" w:date="2010-05-27T07:53:00Z">
                  <w:rPr>
                    <w:rStyle w:val="Hyperlink"/>
                    <w:noProof/>
                  </w:rPr>
                </w:rPrChange>
              </w:rPr>
              <w:delText>3.2.2</w:delText>
            </w:r>
            <w:r w:rsidDel="00C91275">
              <w:rPr>
                <w:rFonts w:asciiTheme="minorHAnsi" w:eastAsiaTheme="minorEastAsia" w:hAnsiTheme="minorHAnsi" w:cstheme="minorBidi"/>
                <w:noProof/>
                <w:sz w:val="22"/>
                <w:szCs w:val="22"/>
              </w:rPr>
              <w:tab/>
            </w:r>
            <w:r w:rsidRPr="00C91275" w:rsidDel="00C91275">
              <w:rPr>
                <w:noProof/>
                <w:rPrChange w:id="192" w:author="TNT" w:date="2010-05-27T07:53:00Z">
                  <w:rPr>
                    <w:rStyle w:val="Hyperlink"/>
                    <w:noProof/>
                  </w:rPr>
                </w:rPrChange>
              </w:rPr>
              <w:delText>Dữ liệu chức năng bài học đại số</w:delText>
            </w:r>
            <w:r w:rsidDel="00C91275">
              <w:rPr>
                <w:noProof/>
                <w:webHidden/>
              </w:rPr>
              <w:tab/>
              <w:delText>3-7</w:delText>
            </w:r>
          </w:del>
        </w:p>
        <w:p w:rsidR="00DD4396" w:rsidDel="00C91275" w:rsidRDefault="00DD4396">
          <w:pPr>
            <w:pStyle w:val="TOC3"/>
            <w:tabs>
              <w:tab w:val="left" w:pos="1320"/>
              <w:tab w:val="right" w:leader="dot" w:pos="10214"/>
            </w:tabs>
            <w:rPr>
              <w:del w:id="193" w:author="TNT" w:date="2010-05-27T07:53:00Z"/>
              <w:rFonts w:asciiTheme="minorHAnsi" w:eastAsiaTheme="minorEastAsia" w:hAnsiTheme="minorHAnsi" w:cstheme="minorBidi"/>
              <w:noProof/>
              <w:sz w:val="22"/>
              <w:szCs w:val="22"/>
            </w:rPr>
          </w:pPr>
          <w:del w:id="194" w:author="TNT" w:date="2010-05-27T07:53:00Z">
            <w:r w:rsidRPr="00C91275" w:rsidDel="00C91275">
              <w:rPr>
                <w:noProof/>
                <w:rPrChange w:id="195" w:author="TNT" w:date="2010-05-27T07:53:00Z">
                  <w:rPr>
                    <w:rStyle w:val="Hyperlink"/>
                    <w:noProof/>
                  </w:rPr>
                </w:rPrChange>
              </w:rPr>
              <w:delText>3.2.3</w:delText>
            </w:r>
            <w:r w:rsidDel="00C91275">
              <w:rPr>
                <w:rFonts w:asciiTheme="minorHAnsi" w:eastAsiaTheme="minorEastAsia" w:hAnsiTheme="minorHAnsi" w:cstheme="minorBidi"/>
                <w:noProof/>
                <w:sz w:val="22"/>
                <w:szCs w:val="22"/>
              </w:rPr>
              <w:tab/>
            </w:r>
            <w:r w:rsidRPr="00C91275" w:rsidDel="00C91275">
              <w:rPr>
                <w:noProof/>
                <w:rPrChange w:id="196" w:author="TNT" w:date="2010-05-27T07:53:00Z">
                  <w:rPr>
                    <w:rStyle w:val="Hyperlink"/>
                    <w:noProof/>
                  </w:rPr>
                </w:rPrChange>
              </w:rPr>
              <w:delText>Dữ liệu chức năng bài học hình học</w:delText>
            </w:r>
            <w:r w:rsidDel="00C91275">
              <w:rPr>
                <w:noProof/>
                <w:webHidden/>
              </w:rPr>
              <w:tab/>
              <w:delText>3-7</w:delText>
            </w:r>
          </w:del>
        </w:p>
        <w:p w:rsidR="00DD4396" w:rsidDel="00C91275" w:rsidRDefault="00DD4396">
          <w:pPr>
            <w:pStyle w:val="TOC3"/>
            <w:tabs>
              <w:tab w:val="left" w:pos="1320"/>
              <w:tab w:val="right" w:leader="dot" w:pos="10214"/>
            </w:tabs>
            <w:rPr>
              <w:del w:id="197" w:author="TNT" w:date="2010-05-27T07:53:00Z"/>
              <w:rFonts w:asciiTheme="minorHAnsi" w:eastAsiaTheme="minorEastAsia" w:hAnsiTheme="minorHAnsi" w:cstheme="minorBidi"/>
              <w:noProof/>
              <w:sz w:val="22"/>
              <w:szCs w:val="22"/>
            </w:rPr>
          </w:pPr>
          <w:del w:id="198" w:author="TNT" w:date="2010-05-27T07:53:00Z">
            <w:r w:rsidRPr="00C91275" w:rsidDel="00C91275">
              <w:rPr>
                <w:noProof/>
                <w:rPrChange w:id="199" w:author="TNT" w:date="2010-05-27T07:53:00Z">
                  <w:rPr>
                    <w:rStyle w:val="Hyperlink"/>
                    <w:noProof/>
                  </w:rPr>
                </w:rPrChange>
              </w:rPr>
              <w:delText>3.2.4</w:delText>
            </w:r>
            <w:r w:rsidDel="00C91275">
              <w:rPr>
                <w:rFonts w:asciiTheme="minorHAnsi" w:eastAsiaTheme="minorEastAsia" w:hAnsiTheme="minorHAnsi" w:cstheme="minorBidi"/>
                <w:noProof/>
                <w:sz w:val="22"/>
                <w:szCs w:val="22"/>
              </w:rPr>
              <w:tab/>
            </w:r>
            <w:r w:rsidRPr="00C91275" w:rsidDel="00C91275">
              <w:rPr>
                <w:noProof/>
                <w:rPrChange w:id="200" w:author="TNT" w:date="2010-05-27T07:53:00Z">
                  <w:rPr>
                    <w:rStyle w:val="Hyperlink"/>
                    <w:noProof/>
                  </w:rPr>
                </w:rPrChange>
              </w:rPr>
              <w:delText>Dữ liệu chức năng bài tập trắc nghiệm</w:delText>
            </w:r>
            <w:r w:rsidDel="00C91275">
              <w:rPr>
                <w:noProof/>
                <w:webHidden/>
              </w:rPr>
              <w:tab/>
              <w:delText>3-7</w:delText>
            </w:r>
          </w:del>
        </w:p>
        <w:p w:rsidR="00DD4396" w:rsidDel="00C91275" w:rsidRDefault="00DD4396">
          <w:pPr>
            <w:pStyle w:val="TOC3"/>
            <w:tabs>
              <w:tab w:val="left" w:pos="1320"/>
              <w:tab w:val="right" w:leader="dot" w:pos="10214"/>
            </w:tabs>
            <w:rPr>
              <w:del w:id="201" w:author="TNT" w:date="2010-05-27T07:53:00Z"/>
              <w:rFonts w:asciiTheme="minorHAnsi" w:eastAsiaTheme="minorEastAsia" w:hAnsiTheme="minorHAnsi" w:cstheme="minorBidi"/>
              <w:noProof/>
              <w:sz w:val="22"/>
              <w:szCs w:val="22"/>
            </w:rPr>
          </w:pPr>
          <w:del w:id="202" w:author="TNT" w:date="2010-05-27T07:53:00Z">
            <w:r w:rsidRPr="00C91275" w:rsidDel="00C91275">
              <w:rPr>
                <w:noProof/>
                <w:rPrChange w:id="203" w:author="TNT" w:date="2010-05-27T07:53:00Z">
                  <w:rPr>
                    <w:rStyle w:val="Hyperlink"/>
                    <w:noProof/>
                  </w:rPr>
                </w:rPrChange>
              </w:rPr>
              <w:delText>3.2.5</w:delText>
            </w:r>
            <w:r w:rsidDel="00C91275">
              <w:rPr>
                <w:rFonts w:asciiTheme="minorHAnsi" w:eastAsiaTheme="minorEastAsia" w:hAnsiTheme="minorHAnsi" w:cstheme="minorBidi"/>
                <w:noProof/>
                <w:sz w:val="22"/>
                <w:szCs w:val="22"/>
              </w:rPr>
              <w:tab/>
            </w:r>
            <w:r w:rsidRPr="00C91275" w:rsidDel="00C91275">
              <w:rPr>
                <w:noProof/>
                <w:rPrChange w:id="204" w:author="TNT" w:date="2010-05-27T07:53:00Z">
                  <w:rPr>
                    <w:rStyle w:val="Hyperlink"/>
                    <w:noProof/>
                  </w:rPr>
                </w:rPrChange>
              </w:rPr>
              <w:delText>Dữ liệu chức năng bài tập sắp xếp chứng minh</w:delText>
            </w:r>
            <w:r w:rsidDel="00C91275">
              <w:rPr>
                <w:noProof/>
                <w:webHidden/>
              </w:rPr>
              <w:tab/>
              <w:delText>3-7</w:delText>
            </w:r>
          </w:del>
        </w:p>
        <w:p w:rsidR="00DD4396" w:rsidDel="00C91275" w:rsidRDefault="00DD4396">
          <w:pPr>
            <w:pStyle w:val="TOC3"/>
            <w:tabs>
              <w:tab w:val="left" w:pos="1320"/>
              <w:tab w:val="right" w:leader="dot" w:pos="10214"/>
            </w:tabs>
            <w:rPr>
              <w:del w:id="205" w:author="TNT" w:date="2010-05-27T07:53:00Z"/>
              <w:rFonts w:asciiTheme="minorHAnsi" w:eastAsiaTheme="minorEastAsia" w:hAnsiTheme="minorHAnsi" w:cstheme="minorBidi"/>
              <w:noProof/>
              <w:sz w:val="22"/>
              <w:szCs w:val="22"/>
            </w:rPr>
          </w:pPr>
          <w:del w:id="206" w:author="TNT" w:date="2010-05-27T07:53:00Z">
            <w:r w:rsidRPr="00C91275" w:rsidDel="00C91275">
              <w:rPr>
                <w:noProof/>
                <w:rPrChange w:id="207" w:author="TNT" w:date="2010-05-27T07:53:00Z">
                  <w:rPr>
                    <w:rStyle w:val="Hyperlink"/>
                    <w:noProof/>
                  </w:rPr>
                </w:rPrChange>
              </w:rPr>
              <w:delText>3.2.6</w:delText>
            </w:r>
            <w:r w:rsidDel="00C91275">
              <w:rPr>
                <w:rFonts w:asciiTheme="minorHAnsi" w:eastAsiaTheme="minorEastAsia" w:hAnsiTheme="minorHAnsi" w:cstheme="minorBidi"/>
                <w:noProof/>
                <w:sz w:val="22"/>
                <w:szCs w:val="22"/>
              </w:rPr>
              <w:tab/>
            </w:r>
            <w:r w:rsidRPr="00C91275" w:rsidDel="00C91275">
              <w:rPr>
                <w:noProof/>
                <w:rPrChange w:id="208" w:author="TNT" w:date="2010-05-27T07:53:00Z">
                  <w:rPr>
                    <w:rStyle w:val="Hyperlink"/>
                    <w:noProof/>
                  </w:rPr>
                </w:rPrChange>
              </w:rPr>
              <w:delText>Dữ liệu chức năng giải trí</w:delText>
            </w:r>
            <w:r w:rsidDel="00C91275">
              <w:rPr>
                <w:noProof/>
                <w:webHidden/>
              </w:rPr>
              <w:tab/>
              <w:delText>3-7</w:delText>
            </w:r>
          </w:del>
        </w:p>
        <w:p w:rsidR="00DD4396" w:rsidDel="00C91275" w:rsidRDefault="00DD4396">
          <w:pPr>
            <w:pStyle w:val="TOC3"/>
            <w:tabs>
              <w:tab w:val="left" w:pos="1320"/>
              <w:tab w:val="right" w:leader="dot" w:pos="10214"/>
            </w:tabs>
            <w:rPr>
              <w:del w:id="209" w:author="TNT" w:date="2010-05-27T07:53:00Z"/>
              <w:rFonts w:asciiTheme="minorHAnsi" w:eastAsiaTheme="minorEastAsia" w:hAnsiTheme="minorHAnsi" w:cstheme="minorBidi"/>
              <w:noProof/>
              <w:sz w:val="22"/>
              <w:szCs w:val="22"/>
            </w:rPr>
          </w:pPr>
          <w:del w:id="210" w:author="TNT" w:date="2010-05-27T07:53:00Z">
            <w:r w:rsidRPr="00C91275" w:rsidDel="00C91275">
              <w:rPr>
                <w:noProof/>
                <w:rPrChange w:id="211" w:author="TNT" w:date="2010-05-27T07:53:00Z">
                  <w:rPr>
                    <w:rStyle w:val="Hyperlink"/>
                    <w:noProof/>
                  </w:rPr>
                </w:rPrChange>
              </w:rPr>
              <w:delText>3.2.7</w:delText>
            </w:r>
            <w:r w:rsidDel="00C91275">
              <w:rPr>
                <w:rFonts w:asciiTheme="minorHAnsi" w:eastAsiaTheme="minorEastAsia" w:hAnsiTheme="minorHAnsi" w:cstheme="minorBidi"/>
                <w:noProof/>
                <w:sz w:val="22"/>
                <w:szCs w:val="22"/>
              </w:rPr>
              <w:tab/>
            </w:r>
            <w:r w:rsidRPr="00C91275" w:rsidDel="00C91275">
              <w:rPr>
                <w:noProof/>
                <w:rPrChange w:id="212" w:author="TNT" w:date="2010-05-27T07:53:00Z">
                  <w:rPr>
                    <w:rStyle w:val="Hyperlink"/>
                    <w:noProof/>
                  </w:rPr>
                </w:rPrChange>
              </w:rPr>
              <w:delText>Dữ liệu chức năng giúp đỡ</w:delText>
            </w:r>
            <w:r w:rsidDel="00C91275">
              <w:rPr>
                <w:noProof/>
                <w:webHidden/>
              </w:rPr>
              <w:tab/>
              <w:delText>3-7</w:delText>
            </w:r>
          </w:del>
        </w:p>
        <w:p w:rsidR="00DD4396" w:rsidDel="00C91275" w:rsidRDefault="00DD4396">
          <w:pPr>
            <w:pStyle w:val="TOC2"/>
            <w:tabs>
              <w:tab w:val="left" w:pos="880"/>
              <w:tab w:val="right" w:leader="dot" w:pos="10214"/>
            </w:tabs>
            <w:rPr>
              <w:del w:id="213" w:author="TNT" w:date="2010-05-27T07:53:00Z"/>
              <w:rFonts w:asciiTheme="minorHAnsi" w:eastAsiaTheme="minorEastAsia" w:hAnsiTheme="minorHAnsi" w:cstheme="minorBidi"/>
              <w:noProof/>
              <w:sz w:val="22"/>
              <w:szCs w:val="22"/>
            </w:rPr>
          </w:pPr>
          <w:del w:id="214" w:author="TNT" w:date="2010-05-27T07:53:00Z">
            <w:r w:rsidRPr="00C91275" w:rsidDel="00C91275">
              <w:rPr>
                <w:noProof/>
                <w:rPrChange w:id="215" w:author="TNT" w:date="2010-05-27T07:53:00Z">
                  <w:rPr>
                    <w:rStyle w:val="Hyperlink"/>
                    <w:noProof/>
                  </w:rPr>
                </w:rPrChange>
              </w:rPr>
              <w:delText>3.3</w:delText>
            </w:r>
            <w:r w:rsidDel="00C91275">
              <w:rPr>
                <w:rFonts w:asciiTheme="minorHAnsi" w:eastAsiaTheme="minorEastAsia" w:hAnsiTheme="minorHAnsi" w:cstheme="minorBidi"/>
                <w:noProof/>
                <w:sz w:val="22"/>
                <w:szCs w:val="22"/>
              </w:rPr>
              <w:tab/>
            </w:r>
            <w:r w:rsidRPr="00C91275" w:rsidDel="00C91275">
              <w:rPr>
                <w:noProof/>
                <w:rPrChange w:id="216" w:author="TNT" w:date="2010-05-27T07:53:00Z">
                  <w:rPr>
                    <w:rStyle w:val="Hyperlink"/>
                    <w:noProof/>
                  </w:rPr>
                </w:rPrChange>
              </w:rPr>
              <w:delText>Mô tả chi tiết tương ứng với các yêu cầu chức năng</w:delText>
            </w:r>
            <w:r w:rsidDel="00C91275">
              <w:rPr>
                <w:noProof/>
                <w:webHidden/>
              </w:rPr>
              <w:tab/>
              <w:delText>3-7</w:delText>
            </w:r>
          </w:del>
        </w:p>
        <w:p w:rsidR="00EA376E" w:rsidRDefault="003A3B79" w:rsidP="00785E4C">
          <w:r>
            <w:fldChar w:fldCharType="end"/>
          </w:r>
        </w:p>
      </w:sdtContent>
    </w:sdt>
    <w:p w:rsidR="00EA376E" w:rsidRDefault="00EA376E">
      <w:pPr>
        <w:spacing w:after="200" w:line="276" w:lineRule="auto"/>
        <w:ind w:left="720"/>
        <w:rPr>
          <w:noProof/>
          <w:sz w:val="20"/>
        </w:rPr>
      </w:pPr>
      <w:r>
        <w:rPr>
          <w:noProof/>
          <w:sz w:val="20"/>
        </w:rPr>
        <w:br w:type="page"/>
      </w:r>
    </w:p>
    <w:p w:rsidR="00216A3F" w:rsidRDefault="00216A3F" w:rsidP="00216A3F">
      <w:pPr>
        <w:pStyle w:val="DarkBlue"/>
      </w:pPr>
      <w:bookmarkStart w:id="217" w:name="_Toc434142307"/>
      <w:bookmarkStart w:id="218" w:name="_Toc434195698"/>
      <w:bookmarkStart w:id="219" w:name="_Toc436184370"/>
      <w:bookmarkEnd w:id="0"/>
    </w:p>
    <w:p w:rsidR="00216A3F" w:rsidRDefault="00216A3F" w:rsidP="00216A3F">
      <w:pPr>
        <w:pStyle w:val="Heading1"/>
      </w:pPr>
      <w:bookmarkStart w:id="220" w:name="_Toc262710121"/>
      <w:bookmarkEnd w:id="217"/>
      <w:bookmarkEnd w:id="218"/>
      <w:bookmarkEnd w:id="219"/>
      <w:r>
        <w:t>Giới thiệu</w:t>
      </w:r>
      <w:bookmarkEnd w:id="220"/>
    </w:p>
    <w:p w:rsidR="00216A3F" w:rsidRDefault="00216A3F" w:rsidP="00216A3F">
      <w:r>
        <w:t>Tài liệu này giải thích các thành phần của hệ thống, bao gồm: các module, danh sách các lớp, danh sách các hàm, mô hình dữ liệu.</w:t>
      </w:r>
    </w:p>
    <w:p w:rsidR="00216A3F" w:rsidRDefault="00216A3F" w:rsidP="00216A3F">
      <w:pPr>
        <w:pStyle w:val="Heading1"/>
      </w:pPr>
      <w:bookmarkStart w:id="221" w:name="_Toc262710122"/>
      <w:r>
        <w:t>Giao diện chương trình</w:t>
      </w:r>
      <w:bookmarkEnd w:id="221"/>
    </w:p>
    <w:p w:rsidR="00216A3F" w:rsidRDefault="00216A3F" w:rsidP="00216A3F">
      <w:r>
        <w:t>Liệt kê các màn hình chính của chương trình, chụp lại màn hình, và mô tả các thành phần chính trong màn hình đó. Màn hình này không cần thiết phải giống y chang như màn hình chương trình khi release cho người dùng, chỉ cần nội dung, các hàm liên quan không thay đổi.</w:t>
      </w:r>
    </w:p>
    <w:p w:rsidR="00216A3F" w:rsidRDefault="00216A3F" w:rsidP="00216A3F">
      <w:pPr>
        <w:pStyle w:val="Heading2"/>
      </w:pPr>
      <w:bookmarkStart w:id="222" w:name="_Toc262710123"/>
      <w:r>
        <w:t>Màn hình chính.</w:t>
      </w:r>
      <w:bookmarkEnd w:id="222"/>
    </w:p>
    <w:p w:rsidR="00216A3F" w:rsidRDefault="00216A3F" w:rsidP="00216A3F">
      <w:r>
        <w:t>Chụp ảnh màn hình.</w:t>
      </w:r>
    </w:p>
    <w:p w:rsidR="00216A3F" w:rsidRDefault="00216A3F" w:rsidP="00216A3F">
      <w:r>
        <w:t xml:space="preserve">Mục đích của màn hình: </w:t>
      </w:r>
    </w:p>
    <w:p w:rsidR="00216A3F" w:rsidRDefault="00216A3F" w:rsidP="00216A3F"/>
    <w:p w:rsidR="00216A3F" w:rsidRDefault="00216A3F" w:rsidP="00216A3F">
      <w:r>
        <w:t>Các thành phần chính trên màn hình:</w:t>
      </w:r>
    </w:p>
    <w:p w:rsidR="00216A3F" w:rsidRDefault="00216A3F" w:rsidP="00216A3F">
      <w:r>
        <w:t>Hình ảnh minh họa:</w:t>
      </w:r>
    </w:p>
    <w:p w:rsidR="00216A3F" w:rsidRDefault="00216A3F" w:rsidP="00216A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8"/>
        <w:gridCol w:w="6840"/>
      </w:tblGrid>
      <w:tr w:rsidR="00216A3F" w:rsidTr="003B7C65">
        <w:tc>
          <w:tcPr>
            <w:tcW w:w="1998" w:type="dxa"/>
          </w:tcPr>
          <w:p w:rsidR="00216A3F" w:rsidRPr="00DD4396" w:rsidRDefault="00216A3F" w:rsidP="00DD4396">
            <w:pPr>
              <w:rPr>
                <w:b/>
              </w:rPr>
            </w:pPr>
            <w:r w:rsidRPr="00DD4396">
              <w:rPr>
                <w:b/>
              </w:rPr>
              <w:t>Tên thành phần</w:t>
            </w:r>
          </w:p>
        </w:tc>
        <w:tc>
          <w:tcPr>
            <w:tcW w:w="6840" w:type="dxa"/>
          </w:tcPr>
          <w:p w:rsidR="00216A3F" w:rsidRDefault="00216A3F" w:rsidP="003B7C65"/>
        </w:tc>
      </w:tr>
      <w:tr w:rsidR="00216A3F" w:rsidTr="003B7C65">
        <w:tc>
          <w:tcPr>
            <w:tcW w:w="1998" w:type="dxa"/>
          </w:tcPr>
          <w:p w:rsidR="00216A3F" w:rsidRPr="00DD4396" w:rsidRDefault="00216A3F" w:rsidP="00DD4396">
            <w:pPr>
              <w:rPr>
                <w:b/>
              </w:rPr>
            </w:pPr>
            <w:r w:rsidRPr="00DD4396">
              <w:rPr>
                <w:b/>
              </w:rPr>
              <w:t>Mục đích sử dụng</w:t>
            </w:r>
          </w:p>
        </w:tc>
        <w:tc>
          <w:tcPr>
            <w:tcW w:w="6840" w:type="dxa"/>
          </w:tcPr>
          <w:p w:rsidR="00216A3F" w:rsidRDefault="00216A3F" w:rsidP="003B7C65"/>
        </w:tc>
      </w:tr>
      <w:tr w:rsidR="00216A3F" w:rsidTr="003B7C65">
        <w:tc>
          <w:tcPr>
            <w:tcW w:w="1998" w:type="dxa"/>
          </w:tcPr>
          <w:p w:rsidR="00216A3F" w:rsidRPr="00DD4396" w:rsidRDefault="00216A3F" w:rsidP="00DD4396">
            <w:pPr>
              <w:rPr>
                <w:b/>
                <w:bCs/>
              </w:rPr>
            </w:pPr>
            <w:r w:rsidRPr="00DD4396">
              <w:rPr>
                <w:b/>
                <w:bCs/>
              </w:rPr>
              <w:t>Các thao tác</w:t>
            </w:r>
          </w:p>
        </w:tc>
        <w:tc>
          <w:tcPr>
            <w:tcW w:w="6840" w:type="dxa"/>
          </w:tcPr>
          <w:p w:rsidR="00216A3F" w:rsidRDefault="00216A3F" w:rsidP="003B7C65"/>
        </w:tc>
      </w:tr>
    </w:tbl>
    <w:p w:rsidR="00216A3F" w:rsidRDefault="00216A3F" w:rsidP="00216A3F">
      <w:pPr>
        <w:pStyle w:val="Heading2"/>
      </w:pPr>
      <w:bookmarkStart w:id="223" w:name="_Toc262710124"/>
      <w:r>
        <w:lastRenderedPageBreak/>
        <w:t>Màn hình đăng nhập.</w:t>
      </w:r>
      <w:bookmarkEnd w:id="223"/>
    </w:p>
    <w:p w:rsidR="00216A3F" w:rsidRDefault="00216A3F" w:rsidP="00216A3F">
      <w:pPr>
        <w:pStyle w:val="Heading2"/>
      </w:pPr>
      <w:bookmarkStart w:id="224" w:name="_Toc262710125"/>
      <w:r>
        <w:t>Màn hình đăng kí.</w:t>
      </w:r>
      <w:bookmarkEnd w:id="224"/>
    </w:p>
    <w:p w:rsidR="00216A3F" w:rsidRDefault="00216A3F" w:rsidP="00216A3F">
      <w:pPr>
        <w:pStyle w:val="Heading2"/>
      </w:pPr>
      <w:bookmarkStart w:id="225" w:name="_Toc262710126"/>
      <w:r>
        <w:t>Màn hình thay đổi thông tin.</w:t>
      </w:r>
      <w:bookmarkEnd w:id="225"/>
    </w:p>
    <w:p w:rsidR="00216A3F" w:rsidRDefault="00216A3F" w:rsidP="00216A3F">
      <w:pPr>
        <w:pStyle w:val="Heading2"/>
      </w:pPr>
      <w:bookmarkStart w:id="226" w:name="_Toc262710127"/>
      <w:r>
        <w:t>Màn hình chọn bài học (đại số/ hình học)</w:t>
      </w:r>
      <w:r w:rsidR="00FD1863">
        <w:t xml:space="preserve"> (chỗ có cái cube)</w:t>
      </w:r>
      <w:r>
        <w:t>.</w:t>
      </w:r>
      <w:bookmarkEnd w:id="226"/>
    </w:p>
    <w:p w:rsidR="00216A3F" w:rsidRDefault="00216A3F" w:rsidP="00216A3F">
      <w:pPr>
        <w:pStyle w:val="Heading2"/>
      </w:pPr>
      <w:bookmarkStart w:id="227" w:name="_Toc262710128"/>
      <w:r>
        <w:t>Màn hình trắc nghiệm.</w:t>
      </w:r>
      <w:bookmarkEnd w:id="227"/>
    </w:p>
    <w:p w:rsidR="00216A3F" w:rsidRDefault="00216A3F" w:rsidP="00216A3F">
      <w:pPr>
        <w:pStyle w:val="Heading2"/>
      </w:pPr>
      <w:bookmarkStart w:id="228" w:name="_Toc262710129"/>
      <w:r>
        <w:t>Màn hình sắp xếp chứng minh.</w:t>
      </w:r>
      <w:bookmarkEnd w:id="228"/>
    </w:p>
    <w:p w:rsidR="00216A3F" w:rsidRDefault="00216A3F" w:rsidP="00216A3F">
      <w:pPr>
        <w:pStyle w:val="Heading2"/>
      </w:pPr>
      <w:bookmarkStart w:id="229" w:name="_Toc262710130"/>
      <w:r>
        <w:t>Màn hình giải trí.</w:t>
      </w:r>
      <w:bookmarkEnd w:id="229"/>
    </w:p>
    <w:p w:rsidR="00216A3F" w:rsidRPr="00216A3F" w:rsidRDefault="00216A3F" w:rsidP="00216A3F">
      <w:pPr>
        <w:pStyle w:val="Heading2"/>
      </w:pPr>
      <w:bookmarkStart w:id="230" w:name="_Toc262710131"/>
      <w:r>
        <w:t>Màn hình trợ giúp.</w:t>
      </w:r>
      <w:bookmarkEnd w:id="230"/>
    </w:p>
    <w:p w:rsidR="00216A3F" w:rsidRDefault="00216A3F" w:rsidP="00216A3F">
      <w:pPr>
        <w:pStyle w:val="Heading1"/>
      </w:pPr>
      <w:bookmarkStart w:id="231" w:name="_Toc434142310"/>
      <w:bookmarkStart w:id="232" w:name="_Toc262710132"/>
      <w:r>
        <w:t>Thiết kế</w:t>
      </w:r>
      <w:bookmarkEnd w:id="232"/>
    </w:p>
    <w:p w:rsidR="00216A3F" w:rsidRDefault="00216A3F" w:rsidP="00216A3F">
      <w:r>
        <w:t>Mô tả tổng quan và chi tiết các chức năng chính của chương trình.</w:t>
      </w:r>
    </w:p>
    <w:p w:rsidR="00216A3F" w:rsidRDefault="00216A3F" w:rsidP="00216A3F">
      <w:pPr>
        <w:pStyle w:val="Heading2"/>
      </w:pPr>
      <w:bookmarkStart w:id="233" w:name="_Toc262710133"/>
      <w:r>
        <w:lastRenderedPageBreak/>
        <w:t>Chức năng đăng nhập</w:t>
      </w:r>
      <w:bookmarkEnd w:id="233"/>
    </w:p>
    <w:p w:rsidR="00216A3F" w:rsidRPr="00D14465" w:rsidRDefault="00216A3F" w:rsidP="00216A3F">
      <w:pPr>
        <w:pStyle w:val="Heading3"/>
        <w:rPr>
          <w:rFonts w:eastAsia="Times New Roman"/>
        </w:rPr>
      </w:pPr>
      <w:bookmarkStart w:id="234" w:name="_Toc261539853"/>
      <w:bookmarkStart w:id="235" w:name="_Toc262080928"/>
      <w:bookmarkStart w:id="236" w:name="_Toc262710134"/>
      <w:r w:rsidRPr="00656664">
        <w:rPr>
          <w:rFonts w:eastAsia="Times New Roman"/>
        </w:rPr>
        <w:t>Hướng</w:t>
      </w:r>
      <w:r>
        <w:rPr>
          <w:rFonts w:eastAsia="Times New Roman"/>
        </w:rPr>
        <w:t xml:space="preserve"> tiếp cận thiết kế</w:t>
      </w:r>
      <w:bookmarkEnd w:id="234"/>
      <w:bookmarkEnd w:id="235"/>
      <w:r>
        <w:t xml:space="preserve"> (cách xử lý cơ bản chức năng này)</w:t>
      </w:r>
      <w:bookmarkEnd w:id="236"/>
    </w:p>
    <w:p w:rsidR="00216A3F" w:rsidRDefault="00216A3F" w:rsidP="00216A3F">
      <w:pPr>
        <w:pStyle w:val="Heading3"/>
      </w:pPr>
      <w:bookmarkStart w:id="237" w:name="_Toc261539856"/>
      <w:bookmarkStart w:id="238" w:name="_Toc262080929"/>
      <w:bookmarkStart w:id="239" w:name="_Toc262710135"/>
      <w:r>
        <w:rPr>
          <w:rFonts w:eastAsia="Times New Roman"/>
        </w:rPr>
        <w:t>Dữ liệu input</w:t>
      </w:r>
      <w:bookmarkEnd w:id="239"/>
      <w:r>
        <w:rPr>
          <w:rFonts w:eastAsia="Times New Roman"/>
        </w:rPr>
        <w:t xml:space="preserve"> </w:t>
      </w:r>
    </w:p>
    <w:p w:rsidR="00216A3F" w:rsidRDefault="00216A3F" w:rsidP="00216A3F">
      <w:pPr>
        <w:pStyle w:val="Heading3"/>
        <w:rPr>
          <w:rFonts w:eastAsia="Times New Roman"/>
        </w:rPr>
      </w:pPr>
      <w:bookmarkStart w:id="240" w:name="_Toc262710136"/>
      <w:r>
        <w:t xml:space="preserve">Dữ liệu </w:t>
      </w:r>
      <w:r>
        <w:rPr>
          <w:rFonts w:eastAsia="Times New Roman"/>
        </w:rPr>
        <w:t>output</w:t>
      </w:r>
      <w:bookmarkEnd w:id="237"/>
      <w:bookmarkEnd w:id="238"/>
      <w:bookmarkEnd w:id="240"/>
    </w:p>
    <w:p w:rsidR="00FD1863" w:rsidRDefault="00FD1863" w:rsidP="00FD1863">
      <w:pPr>
        <w:pStyle w:val="Heading2"/>
      </w:pPr>
      <w:bookmarkStart w:id="241" w:name="_Toc262710137"/>
      <w:r>
        <w:t>Chức năng đăng kí</w:t>
      </w:r>
      <w:bookmarkEnd w:id="241"/>
    </w:p>
    <w:p w:rsidR="00FD1863" w:rsidRDefault="00FD1863" w:rsidP="00FD1863">
      <w:pPr>
        <w:pStyle w:val="Heading2"/>
      </w:pPr>
      <w:bookmarkStart w:id="242" w:name="_Toc262710138"/>
      <w:r>
        <w:t>Chức năng thay đỗi thông tin</w:t>
      </w:r>
      <w:bookmarkEnd w:id="242"/>
    </w:p>
    <w:p w:rsidR="00FD1863" w:rsidRDefault="00FD1863" w:rsidP="00FD1863">
      <w:pPr>
        <w:pStyle w:val="Heading2"/>
      </w:pPr>
      <w:bookmarkStart w:id="243" w:name="_Toc262710139"/>
      <w:r>
        <w:t>Chức năng chọn bài học</w:t>
      </w:r>
      <w:bookmarkEnd w:id="243"/>
    </w:p>
    <w:p w:rsidR="00FD1863" w:rsidRDefault="00FD1863" w:rsidP="00FD1863">
      <w:pPr>
        <w:pStyle w:val="Heading2"/>
      </w:pPr>
      <w:bookmarkStart w:id="244" w:name="_Toc262710140"/>
      <w:r>
        <w:t>Chức năng trắc nghiệm</w:t>
      </w:r>
      <w:bookmarkEnd w:id="244"/>
    </w:p>
    <w:p w:rsidR="00FD1863" w:rsidRDefault="00FD1863" w:rsidP="00FD1863">
      <w:pPr>
        <w:pStyle w:val="Heading2"/>
      </w:pPr>
      <w:bookmarkStart w:id="245" w:name="_Toc262710141"/>
      <w:r>
        <w:t>Chức năng sắp xếp chứng minh</w:t>
      </w:r>
      <w:bookmarkEnd w:id="245"/>
    </w:p>
    <w:p w:rsidR="00FD1863" w:rsidRDefault="00FD1863" w:rsidP="00FD1863">
      <w:pPr>
        <w:pStyle w:val="Heading2"/>
      </w:pPr>
      <w:bookmarkStart w:id="246" w:name="_Toc262710142"/>
      <w:r>
        <w:t>Chức năng giải trí</w:t>
      </w:r>
      <w:bookmarkEnd w:id="246"/>
    </w:p>
    <w:p w:rsidR="00FD1863" w:rsidRPr="00FD1863" w:rsidRDefault="00FD1863" w:rsidP="00FD1863">
      <w:pPr>
        <w:pStyle w:val="Heading2"/>
      </w:pPr>
      <w:bookmarkStart w:id="247" w:name="_Toc262710143"/>
      <w:r>
        <w:t>Chức năng giúp đỡ</w:t>
      </w:r>
      <w:bookmarkEnd w:id="247"/>
    </w:p>
    <w:p w:rsidR="00216A3F" w:rsidRDefault="00216A3F" w:rsidP="00FD1863">
      <w:pPr>
        <w:pStyle w:val="Heading1"/>
      </w:pPr>
      <w:bookmarkStart w:id="248" w:name="_Toc262710144"/>
      <w:r>
        <w:t xml:space="preserve">Mô tả tổ </w:t>
      </w:r>
      <w:r w:rsidRPr="00FD1863">
        <w:t>chức</w:t>
      </w:r>
      <w:r>
        <w:t xml:space="preserve"> dữ liệu chương trình</w:t>
      </w:r>
      <w:bookmarkEnd w:id="248"/>
    </w:p>
    <w:p w:rsidR="00216A3F" w:rsidRDefault="00216A3F" w:rsidP="00216A3F">
      <w:r>
        <w:t>Mô tả cách tổ chức dữ liệu tương ứng với từng chức năng của chương trình (lưu ở đâu, các file tương ứng với từng bài,…).</w:t>
      </w:r>
    </w:p>
    <w:p w:rsidR="00216A3F" w:rsidRDefault="00216A3F" w:rsidP="00216A3F">
      <w:pPr>
        <w:pStyle w:val="Heading3"/>
      </w:pPr>
      <w:bookmarkStart w:id="249" w:name="_Toc262710145"/>
      <w:r>
        <w:t>Dữ liệu người dùng</w:t>
      </w:r>
      <w:bookmarkEnd w:id="249"/>
    </w:p>
    <w:p w:rsidR="00C469F0" w:rsidRPr="001D4D43" w:rsidRDefault="00C469F0" w:rsidP="00C469F0">
      <w:r>
        <w:t>Tạm thời c</w:t>
      </w:r>
      <w:r w:rsidRPr="001D4D43">
        <w:t>húng ta sẽ có 2 lọai tài khoản là tài khỏan Giáo Viên và tài khỏan Học Sinh, 2 lọai tài khoản sẽ có chức năng riêng. Sơ đồ lưu trữ như sau:</w:t>
      </w:r>
    </w:p>
    <w:p w:rsidR="00C469F0" w:rsidRPr="001D4D43" w:rsidRDefault="003A3B79" w:rsidP="00C469F0">
      <w:r>
        <w:pict>
          <v:group id="_x0000_s1026" editas="canvas" style="width:533.25pt;height:270.5pt;mso-position-horizontal-relative:char;mso-position-vertical-relative:line" coordorigin="1440,2240" coordsize="10665,54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2240;width:10665;height:5410" o:preferrelative="f">
              <v:fill o:detectmouseclick="t"/>
              <v:path o:extrusionok="t" o:connecttype="none"/>
              <o:lock v:ext="edit" text="t"/>
            </v:shape>
            <v:rect id="_x0000_s1028" style="position:absolute;left:5595;top:2535;width:1156;height:555">
              <v:textbox style="mso-next-textbox:#_x0000_s1028">
                <w:txbxContent>
                  <w:p w:rsidR="00C469F0" w:rsidRDefault="00C469F0" w:rsidP="00C469F0">
                    <w:pPr>
                      <w:jc w:val="center"/>
                    </w:pPr>
                    <w:r>
                      <w:t>Account</w:t>
                    </w:r>
                  </w:p>
                </w:txbxContent>
              </v:textbox>
            </v:rect>
            <v:shapetype id="_x0000_t32" coordsize="21600,21600" o:spt="32" o:oned="t" path="m,l21600,21600e" filled="f">
              <v:path arrowok="t" fillok="f" o:connecttype="none"/>
              <o:lock v:ext="edit" shapetype="t"/>
            </v:shapetype>
            <v:shape id="_x0000_s1029" type="#_x0000_t32" style="position:absolute;left:4185;top:3480;width:3900;height:1" o:connectortype="straight"/>
            <v:shape id="_x0000_s1030" type="#_x0000_t32" style="position:absolute;left:4185;top:3480;width:1;height:390" o:connectortype="straight"/>
            <v:shape id="_x0000_s1031" type="#_x0000_t32" style="position:absolute;left:6166;top:3090;width:1;height:390" o:connectortype="straight"/>
            <v:shape id="_x0000_s1032" type="#_x0000_t32" style="position:absolute;left:8085;top:3481;width:1;height:390" o:connectortype="straight"/>
            <v:rect id="_x0000_s1033" style="position:absolute;left:3075;top:3870;width:2085;height:435">
              <v:textbox style="mso-next-textbox:#_x0000_s1033">
                <w:txbxContent>
                  <w:p w:rsidR="00C469F0" w:rsidRDefault="00C469F0" w:rsidP="00C469F0">
                    <w:pPr>
                      <w:jc w:val="center"/>
                    </w:pPr>
                    <w:r>
                      <w:t>TeacherAccount</w:t>
                    </w:r>
                  </w:p>
                </w:txbxContent>
              </v:textbox>
            </v:rect>
            <v:rect id="_x0000_s1034" style="position:absolute;left:7140;top:3870;width:1905;height:435">
              <v:textbox style="mso-next-textbox:#_x0000_s1034">
                <w:txbxContent>
                  <w:p w:rsidR="00C469F0" w:rsidRDefault="00C469F0" w:rsidP="00C469F0">
                    <w:pPr>
                      <w:jc w:val="center"/>
                    </w:pPr>
                    <w:r>
                      <w:t>PupilAccount</w:t>
                    </w:r>
                  </w:p>
                </w:txbxContent>
              </v:textbox>
            </v:rect>
            <v:shape id="_x0000_s1035" type="#_x0000_t32" style="position:absolute;left:2640;top:4696;width:2325;height:1" o:connectortype="straight"/>
            <v:shape id="_x0000_s1036" type="#_x0000_t32" style="position:absolute;left:2640;top:4696;width:1;height:390" o:connectortype="straight"/>
            <v:shape id="_x0000_s1037" type="#_x0000_t32" style="position:absolute;left:3676;top:4305;width:1;height:390" o:connectortype="straight"/>
            <v:shape id="_x0000_s1038" type="#_x0000_t32" style="position:absolute;left:4170;top:4695;width:1;height:390" o:connectortype="straight"/>
            <v:rect id="_x0000_s1039" style="position:absolute;left:1605;top:5085;width:1380;height:435">
              <v:textbox style="mso-next-textbox:#_x0000_s1039">
                <w:txbxContent>
                  <w:p w:rsidR="00C469F0" w:rsidRDefault="00C469F0" w:rsidP="00C469F0">
                    <w:pPr>
                      <w:jc w:val="center"/>
                    </w:pPr>
                    <w:r>
                      <w:t>UserName1</w:t>
                    </w:r>
                  </w:p>
                  <w:p w:rsidR="00C469F0" w:rsidRDefault="00C469F0" w:rsidP="00C469F0">
                    <w:pPr>
                      <w:jc w:val="center"/>
                    </w:pPr>
                  </w:p>
                </w:txbxContent>
              </v:textbox>
            </v:rect>
            <v:rect id="_x0000_s1040" style="position:absolute;left:3481;top:5086;width:1380;height:435">
              <v:textbox style="mso-next-textbox:#_x0000_s1040">
                <w:txbxContent>
                  <w:p w:rsidR="00C469F0" w:rsidRDefault="00C469F0" w:rsidP="00C469F0">
                    <w:pPr>
                      <w:jc w:val="center"/>
                    </w:pPr>
                    <w:r>
                      <w:t>UserName2</w:t>
                    </w:r>
                  </w:p>
                  <w:p w:rsidR="00C469F0" w:rsidRDefault="00C469F0" w:rsidP="00C469F0">
                    <w:pPr>
                      <w:jc w:val="center"/>
                    </w:pPr>
                  </w:p>
                </w:txbxContent>
              </v:textbox>
            </v:rect>
            <v:shape id="_x0000_s1041" type="#_x0000_t32" style="position:absolute;left:4965;top:4695;width:765;height:1" o:connectortype="straight">
              <v:stroke dashstyle="dash"/>
            </v:shape>
            <v:shape id="_x0000_s1042" type="#_x0000_t32" style="position:absolute;left:7095;top:4696;width:2325;height:1" o:connectortype="straight"/>
            <v:shape id="_x0000_s1043" type="#_x0000_t32" style="position:absolute;left:7095;top:4696;width:1;height:390" o:connectortype="straight"/>
            <v:shape id="_x0000_s1044" type="#_x0000_t32" style="position:absolute;left:8131;top:4305;width:1;height:390" o:connectortype="straight"/>
            <v:shape id="_x0000_s1045" type="#_x0000_t32" style="position:absolute;left:8625;top:4695;width:1;height:390" o:connectortype="straight"/>
            <v:rect id="_x0000_s1046" style="position:absolute;left:6060;top:5085;width:1380;height:435">
              <v:textbox style="mso-next-textbox:#_x0000_s1046">
                <w:txbxContent>
                  <w:p w:rsidR="00C469F0" w:rsidRDefault="00C469F0" w:rsidP="00C469F0">
                    <w:pPr>
                      <w:jc w:val="center"/>
                    </w:pPr>
                    <w:r>
                      <w:t>UserName3</w:t>
                    </w:r>
                  </w:p>
                  <w:p w:rsidR="00C469F0" w:rsidRDefault="00C469F0" w:rsidP="00C469F0">
                    <w:pPr>
                      <w:jc w:val="center"/>
                    </w:pPr>
                  </w:p>
                </w:txbxContent>
              </v:textbox>
            </v:rect>
            <v:rect id="_x0000_s1047" style="position:absolute;left:7936;top:5086;width:1380;height:435">
              <v:textbox style="mso-next-textbox:#_x0000_s1047">
                <w:txbxContent>
                  <w:p w:rsidR="00C469F0" w:rsidRDefault="00C469F0" w:rsidP="00C469F0">
                    <w:pPr>
                      <w:jc w:val="center"/>
                    </w:pPr>
                    <w:r>
                      <w:t>UserName4</w:t>
                    </w:r>
                  </w:p>
                  <w:p w:rsidR="00C469F0" w:rsidRDefault="00C469F0" w:rsidP="00C469F0">
                    <w:pPr>
                      <w:jc w:val="center"/>
                    </w:pPr>
                  </w:p>
                </w:txbxContent>
              </v:textbox>
            </v:rect>
            <v:shape id="_x0000_s1048" type="#_x0000_t32" style="position:absolute;left:9420;top:4695;width:765;height:1" o:connectortype="straight">
              <v:stroke dashstyle="dash"/>
            </v:shape>
            <v:shape id="_x0000_s1049" type="#_x0000_t32" style="position:absolute;left:2250;top:5521;width:1;height:390" o:connectortype="straight"/>
            <v:rect id="_x0000_s1050" style="position:absolute;left:1530;top:5911;width:1455;height:1079">
              <v:textbox style="mso-next-textbox:#_x0000_s1050">
                <w:txbxContent>
                  <w:p w:rsidR="00C469F0" w:rsidRDefault="00C469F0" w:rsidP="00C469F0">
                    <w:pPr>
                      <w:jc w:val="center"/>
                    </w:pPr>
                    <w:r>
                      <w:t>Userinfo.xml</w:t>
                    </w:r>
                  </w:p>
                  <w:p w:rsidR="00C469F0" w:rsidRDefault="00C469F0" w:rsidP="00C469F0">
                    <w:pPr>
                      <w:jc w:val="center"/>
                    </w:pPr>
                    <w:r>
                      <w:t>……</w:t>
                    </w:r>
                  </w:p>
                  <w:p w:rsidR="00C469F0" w:rsidRDefault="00C469F0" w:rsidP="00C469F0">
                    <w:pPr>
                      <w:jc w:val="center"/>
                    </w:pPr>
                  </w:p>
                </w:txbxContent>
              </v:textbox>
            </v:rect>
            <v:shape id="_x0000_s1051" type="#_x0000_t32" style="position:absolute;left:4170;top:5536;width:1;height:390" o:connectortype="straight"/>
            <v:rect id="_x0000_s1052" style="position:absolute;left:3450;top:5926;width:1455;height:1079">
              <v:textbox style="mso-next-textbox:#_x0000_s1052">
                <w:txbxContent>
                  <w:p w:rsidR="00C469F0" w:rsidRDefault="00C469F0" w:rsidP="00C469F0">
                    <w:pPr>
                      <w:jc w:val="center"/>
                    </w:pPr>
                    <w:r>
                      <w:t>Userinfo.xml</w:t>
                    </w:r>
                  </w:p>
                  <w:p w:rsidR="00C469F0" w:rsidRDefault="00C469F0" w:rsidP="00C469F0">
                    <w:pPr>
                      <w:jc w:val="center"/>
                    </w:pPr>
                    <w:r>
                      <w:t>……</w:t>
                    </w:r>
                  </w:p>
                  <w:p w:rsidR="00C469F0" w:rsidRDefault="00C469F0" w:rsidP="00C469F0">
                    <w:pPr>
                      <w:jc w:val="center"/>
                    </w:pPr>
                  </w:p>
                </w:txbxContent>
              </v:textbox>
            </v:rect>
            <v:shape id="_x0000_s1053" type="#_x0000_t32" style="position:absolute;left:6705;top:5521;width:1;height:390" o:connectortype="straight"/>
            <v:rect id="_x0000_s1054" style="position:absolute;left:5985;top:5911;width:1455;height:1079">
              <v:textbox style="mso-next-textbox:#_x0000_s1054">
                <w:txbxContent>
                  <w:p w:rsidR="00C469F0" w:rsidRDefault="00C469F0" w:rsidP="00C469F0">
                    <w:pPr>
                      <w:jc w:val="center"/>
                    </w:pPr>
                    <w:r>
                      <w:t>Userinfo.xml</w:t>
                    </w:r>
                  </w:p>
                  <w:p w:rsidR="00C469F0" w:rsidRDefault="00C469F0" w:rsidP="00C469F0">
                    <w:pPr>
                      <w:jc w:val="center"/>
                    </w:pPr>
                    <w:r>
                      <w:t>……</w:t>
                    </w:r>
                  </w:p>
                  <w:p w:rsidR="00C469F0" w:rsidRDefault="00C469F0" w:rsidP="00C469F0">
                    <w:pPr>
                      <w:jc w:val="center"/>
                    </w:pPr>
                  </w:p>
                </w:txbxContent>
              </v:textbox>
            </v:rect>
            <v:shape id="_x0000_s1055" type="#_x0000_t32" style="position:absolute;left:8656;top:5536;width:1;height:390" o:connectortype="straight"/>
            <v:rect id="_x0000_s1056" style="position:absolute;left:7936;top:5926;width:1455;height:1079">
              <v:textbox style="mso-next-textbox:#_x0000_s1056">
                <w:txbxContent>
                  <w:p w:rsidR="00C469F0" w:rsidRDefault="00C469F0" w:rsidP="00C469F0">
                    <w:pPr>
                      <w:jc w:val="center"/>
                    </w:pPr>
                    <w:r>
                      <w:t>Userinfo.xml</w:t>
                    </w:r>
                  </w:p>
                  <w:p w:rsidR="00C469F0" w:rsidRDefault="00C469F0" w:rsidP="00C469F0">
                    <w:pPr>
                      <w:jc w:val="center"/>
                    </w:pPr>
                    <w:r>
                      <w:t>……</w:t>
                    </w:r>
                  </w:p>
                  <w:p w:rsidR="00C469F0" w:rsidRDefault="00C469F0" w:rsidP="00C469F0">
                    <w:pPr>
                      <w:jc w:val="center"/>
                    </w:pPr>
                  </w:p>
                </w:txbxContent>
              </v:textbox>
            </v:rect>
            <v:shapetype id="_x0000_t202" coordsize="21600,21600" o:spt="202" path="m,l,21600r21600,l21600,xe">
              <v:stroke joinstyle="miter"/>
              <v:path gradientshapeok="t" o:connecttype="rect"/>
            </v:shapetype>
            <v:shape id="_x0000_s1057" type="#_x0000_t202" style="position:absolute;left:6885;top:2535;width:2611;height:660" stroked="f">
              <v:textbox>
                <w:txbxContent>
                  <w:p w:rsidR="00C469F0" w:rsidRPr="00C469F0" w:rsidRDefault="00C469F0" w:rsidP="00C469F0">
                    <w:r w:rsidRPr="00C469F0">
                      <w:t>Th</w:t>
                    </w:r>
                    <w:r w:rsidRPr="00C469F0">
                      <w:rPr>
                        <w:lang w:val="vi-VN"/>
                      </w:rPr>
                      <w:t xml:space="preserve">ư </w:t>
                    </w:r>
                    <w:r w:rsidRPr="00C469F0">
                      <w:t xml:space="preserve">mục cấp 1 </w:t>
                    </w:r>
                  </w:p>
                </w:txbxContent>
              </v:textbox>
            </v:shape>
            <v:shape id="_x0000_s1059" type="#_x0000_t202" style="position:absolute;left:9420;top:5085;width:2611;height:660" stroked="f">
              <v:textbox>
                <w:txbxContent>
                  <w:p w:rsidR="00C469F0" w:rsidRPr="001D4D43" w:rsidRDefault="00C469F0" w:rsidP="00C469F0">
                    <w:r w:rsidRPr="001D4D43">
                      <w:t>Th</w:t>
                    </w:r>
                    <w:r w:rsidRPr="001D4D43">
                      <w:rPr>
                        <w:lang w:val="vi-VN"/>
                      </w:rPr>
                      <w:t xml:space="preserve">ư </w:t>
                    </w:r>
                    <w:r w:rsidRPr="001D4D43">
                      <w:t xml:space="preserve">mục cấp </w:t>
                    </w:r>
                    <w:r>
                      <w:t>3</w:t>
                    </w:r>
                    <w:r w:rsidRPr="001D4D43">
                      <w:t xml:space="preserve"> </w:t>
                    </w:r>
                  </w:p>
                </w:txbxContent>
              </v:textbox>
            </v:shape>
            <v:shape id="_x0000_s1058" type="#_x0000_t202" style="position:absolute;left:5280;top:3870;width:1815;height:660" stroked="f">
              <v:textbox>
                <w:txbxContent>
                  <w:p w:rsidR="00C469F0" w:rsidRPr="00C469F0" w:rsidRDefault="00C469F0" w:rsidP="00C469F0">
                    <w:r w:rsidRPr="00C469F0">
                      <w:t>Th</w:t>
                    </w:r>
                    <w:r w:rsidRPr="00C469F0">
                      <w:rPr>
                        <w:lang w:val="vi-VN"/>
                      </w:rPr>
                      <w:t xml:space="preserve">ư </w:t>
                    </w:r>
                    <w:r w:rsidRPr="00C469F0">
                      <w:t xml:space="preserve">mục cấp 2 </w:t>
                    </w:r>
                  </w:p>
                </w:txbxContent>
              </v:textbox>
            </v:shape>
            <w10:wrap type="none"/>
            <w10:anchorlock/>
          </v:group>
        </w:pict>
      </w:r>
    </w:p>
    <w:p w:rsidR="00C469F0" w:rsidRPr="001D4D43" w:rsidRDefault="00C469F0" w:rsidP="00C469F0">
      <w:r w:rsidRPr="001D4D43">
        <w:t xml:space="preserve">Sẽ  có thư mục cha </w:t>
      </w:r>
      <w:r>
        <w:t xml:space="preserve">(cấp 1) </w:t>
      </w:r>
      <w:r w:rsidRPr="001D4D43">
        <w:t>tên là Account chứa các loại tài khoản user ( tạm thời chúng ta chỉ lưu trữ 2 loại tài khoản Giáo Viên (thư mục TeacherAccount) và tài khoản Học Sinh (thư mục PupilAccount), sau này c</w:t>
      </w:r>
      <w:r>
        <w:t>ó</w:t>
      </w:r>
      <w:r w:rsidRPr="001D4D43">
        <w:t xml:space="preserve"> phát sinh th</w:t>
      </w:r>
      <w:r>
        <w:t>ê</w:t>
      </w:r>
      <w:r w:rsidRPr="001D4D43">
        <w:t>m l</w:t>
      </w:r>
      <w:r>
        <w:t>oại tài khoản nào thì chỉ việc thê</w:t>
      </w:r>
      <w:r w:rsidRPr="001D4D43">
        <w:t>m 1 thư mục mới vào đây.</w:t>
      </w:r>
    </w:p>
    <w:p w:rsidR="00C469F0" w:rsidRDefault="00C469F0" w:rsidP="00C469F0">
      <w:r>
        <w:t>Thư mục cấp 2 là loại tài khoản, dùng để chứa các Tài khoản tương ứng (TeacherAccout chứa tài khoản Giáo Viên, PupilAccoutn chứa tài khoản Học Sinh)</w:t>
      </w:r>
    </w:p>
    <w:p w:rsidR="00C469F0" w:rsidRDefault="00C469F0" w:rsidP="00C469F0">
      <w:r>
        <w:t>Thư mục cấp 3 để chứa thông tin, dữ liệu của từng user, tên thư mục sẽ đồng thời là tên tài khoản của user đó. Trong mỗi thư mục sẽ có 1 file userinfo.xml chứa password, thông tin cá nhân của user. Sau này sẽ phát triển thêm các chức năng như lưu điểm, lưu bài làm của user, ta sẽ lưu trữ các phần đó vào folder tương ứng này.</w:t>
      </w:r>
    </w:p>
    <w:p w:rsidR="00216A3F" w:rsidRDefault="00216A3F" w:rsidP="00216A3F">
      <w:pPr>
        <w:pStyle w:val="Heading3"/>
      </w:pPr>
      <w:bookmarkStart w:id="250" w:name="_Toc262710146"/>
      <w:r>
        <w:lastRenderedPageBreak/>
        <w:t>Dữ liệu chức năng bài học đại số</w:t>
      </w:r>
      <w:bookmarkEnd w:id="250"/>
    </w:p>
    <w:p w:rsidR="00216A3F" w:rsidRDefault="00216A3F" w:rsidP="00216A3F">
      <w:pPr>
        <w:pStyle w:val="Heading3"/>
      </w:pPr>
      <w:bookmarkStart w:id="251" w:name="_Toc262710147"/>
      <w:r>
        <w:t>Dữ liệu chức năng bài học hình học</w:t>
      </w:r>
      <w:bookmarkEnd w:id="251"/>
    </w:p>
    <w:p w:rsidR="00216A3F" w:rsidRDefault="00216A3F" w:rsidP="00216A3F">
      <w:pPr>
        <w:pStyle w:val="Heading3"/>
      </w:pPr>
      <w:bookmarkStart w:id="252" w:name="_Toc262710148"/>
      <w:r>
        <w:t>Dữ liệu chức năng bài tập trắc nghiệm</w:t>
      </w:r>
      <w:bookmarkEnd w:id="252"/>
    </w:p>
    <w:p w:rsidR="00216A3F" w:rsidRDefault="00216A3F" w:rsidP="00216A3F">
      <w:pPr>
        <w:pStyle w:val="Heading3"/>
      </w:pPr>
      <w:bookmarkStart w:id="253" w:name="_Toc262710149"/>
      <w:r>
        <w:t>Dữ liệu chức năng bài tập sắp xếp chứng minh</w:t>
      </w:r>
      <w:bookmarkEnd w:id="253"/>
    </w:p>
    <w:p w:rsidR="00216A3F" w:rsidRDefault="00216A3F" w:rsidP="00216A3F">
      <w:pPr>
        <w:pStyle w:val="Heading3"/>
      </w:pPr>
      <w:bookmarkStart w:id="254" w:name="_Toc262710150"/>
      <w:r>
        <w:t>Dữ liệu chức năng giải trí</w:t>
      </w:r>
      <w:bookmarkEnd w:id="254"/>
    </w:p>
    <w:p w:rsidR="00216A3F" w:rsidRDefault="00216A3F" w:rsidP="00216A3F">
      <w:pPr>
        <w:pStyle w:val="Heading3"/>
      </w:pPr>
      <w:bookmarkStart w:id="255" w:name="_Toc262710151"/>
      <w:r>
        <w:t>Dữ liệu chức năng giúp đỡ</w:t>
      </w:r>
      <w:bookmarkEnd w:id="255"/>
    </w:p>
    <w:p w:rsidR="00216A3F" w:rsidRDefault="00216A3F" w:rsidP="00FD1863">
      <w:pPr>
        <w:pStyle w:val="Heading1"/>
      </w:pPr>
      <w:bookmarkStart w:id="256" w:name="_Toc262710152"/>
      <w:bookmarkEnd w:id="231"/>
      <w:r>
        <w:t>Mô tả chi tiết tương ứng với các yêu cầu chức năng</w:t>
      </w:r>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28"/>
        <w:gridCol w:w="4428"/>
      </w:tblGrid>
      <w:tr w:rsidR="00216A3F" w:rsidRPr="00216A3F" w:rsidTr="003B7C65">
        <w:tc>
          <w:tcPr>
            <w:tcW w:w="4428" w:type="dxa"/>
            <w:tcBorders>
              <w:top w:val="single" w:sz="6" w:space="0" w:color="auto"/>
              <w:left w:val="single" w:sz="6" w:space="0" w:color="auto"/>
              <w:bottom w:val="single" w:sz="6" w:space="0" w:color="auto"/>
              <w:right w:val="single" w:sz="6" w:space="0" w:color="auto"/>
            </w:tcBorders>
            <w:shd w:val="clear" w:color="auto" w:fill="000080"/>
          </w:tcPr>
          <w:p w:rsidR="00216A3F" w:rsidRPr="00216A3F" w:rsidRDefault="00216A3F" w:rsidP="00216A3F">
            <w:pPr>
              <w:rPr>
                <w:b/>
              </w:rPr>
            </w:pPr>
            <w:r w:rsidRPr="00216A3F">
              <w:rPr>
                <w:b/>
              </w:rPr>
              <w:t>Yêu cầu chức năng</w:t>
            </w:r>
          </w:p>
        </w:tc>
        <w:tc>
          <w:tcPr>
            <w:tcW w:w="4428" w:type="dxa"/>
            <w:tcBorders>
              <w:top w:val="single" w:sz="6" w:space="0" w:color="auto"/>
              <w:left w:val="single" w:sz="6" w:space="0" w:color="auto"/>
              <w:bottom w:val="single" w:sz="6" w:space="0" w:color="auto"/>
              <w:right w:val="single" w:sz="6" w:space="0" w:color="auto"/>
            </w:tcBorders>
            <w:shd w:val="clear" w:color="auto" w:fill="000080"/>
          </w:tcPr>
          <w:p w:rsidR="00216A3F" w:rsidRPr="00216A3F" w:rsidRDefault="00216A3F" w:rsidP="00216A3F">
            <w:pPr>
              <w:rPr>
                <w:b/>
              </w:rPr>
            </w:pPr>
            <w:r w:rsidRPr="00216A3F">
              <w:rPr>
                <w:b/>
              </w:rPr>
              <w:t>Mô tả chi tiết</w:t>
            </w:r>
          </w:p>
        </w:tc>
      </w:tr>
      <w:tr w:rsidR="00216A3F" w:rsidTr="003B7C65">
        <w:tc>
          <w:tcPr>
            <w:tcW w:w="4428" w:type="dxa"/>
            <w:tcBorders>
              <w:top w:val="nil"/>
            </w:tcBorders>
          </w:tcPr>
          <w:p w:rsidR="00216A3F" w:rsidRDefault="00216A3F" w:rsidP="00216A3F">
            <w:r>
              <w:t>4.1 Feature 1</w:t>
            </w:r>
          </w:p>
        </w:tc>
        <w:tc>
          <w:tcPr>
            <w:tcW w:w="4428" w:type="dxa"/>
            <w:tcBorders>
              <w:top w:val="nil"/>
            </w:tcBorders>
          </w:tcPr>
          <w:p w:rsidR="00216A3F" w:rsidRDefault="00216A3F" w:rsidP="00216A3F">
            <w:r>
              <w:t>3.1.1 Screen XYZ</w:t>
            </w:r>
            <w:r>
              <w:br/>
              <w:t>3.2.1 Report XYZ</w:t>
            </w:r>
          </w:p>
        </w:tc>
      </w:tr>
    </w:tbl>
    <w:p w:rsidR="00216A3F" w:rsidRDefault="00216A3F" w:rsidP="00216A3F"/>
    <w:p w:rsidR="005E6684" w:rsidRPr="00E4654D" w:rsidRDefault="005E6684" w:rsidP="00216A3F">
      <w:pPr>
        <w:keepNext/>
      </w:pPr>
    </w:p>
    <w:sectPr w:rsidR="005E6684" w:rsidRPr="00E4654D" w:rsidSect="00E76765">
      <w:headerReference w:type="default" r:id="rId9"/>
      <w:footerReference w:type="default" r:id="rId10"/>
      <w:footerReference w:type="first" r:id="rId11"/>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2F5" w:rsidRDefault="002962F5" w:rsidP="00603010">
      <w:r>
        <w:separator/>
      </w:r>
    </w:p>
  </w:endnote>
  <w:endnote w:type="continuationSeparator" w:id="1">
    <w:p w:rsidR="002962F5" w:rsidRDefault="002962F5"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05" w:rsidRDefault="00780B05">
    <w:pPr>
      <w:pStyle w:val="Footer"/>
    </w:pPr>
    <w:r>
      <w:rPr>
        <w:sz w:val="12"/>
      </w:rPr>
      <w:t>Group 11, 12, 13, 14, 15</w:t>
    </w:r>
    <w:r>
      <w:tab/>
    </w:r>
    <w:r w:rsidRPr="009562A9">
      <w:rPr>
        <w:sz w:val="18"/>
      </w:rPr>
      <w:t>ARCHITECTURE AND DESIGN</w:t>
    </w:r>
    <w:r w:rsidRPr="009562A9">
      <w:rPr>
        <w:b/>
        <w:sz w:val="24"/>
      </w:rPr>
      <w:t xml:space="preserve"> </w:t>
    </w:r>
    <w:r>
      <w:rPr>
        <w:sz w:val="24"/>
      </w:rPr>
      <w:t>-</w:t>
    </w:r>
    <w:r w:rsidR="003A3B79">
      <w:rPr>
        <w:rStyle w:val="PageNumber"/>
      </w:rPr>
      <w:fldChar w:fldCharType="begin"/>
    </w:r>
    <w:r>
      <w:rPr>
        <w:rStyle w:val="PageNumber"/>
      </w:rPr>
      <w:instrText xml:space="preserve"> PAGE </w:instrText>
    </w:r>
    <w:r w:rsidR="003A3B79">
      <w:rPr>
        <w:rStyle w:val="PageNumber"/>
      </w:rPr>
      <w:fldChar w:fldCharType="separate"/>
    </w:r>
    <w:r w:rsidR="00C91275">
      <w:rPr>
        <w:rStyle w:val="PageNumber"/>
        <w:noProof/>
      </w:rPr>
      <w:t>1-2</w:t>
    </w:r>
    <w:r w:rsidR="003A3B79">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05" w:rsidRDefault="00780B05">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2F5" w:rsidRDefault="002962F5" w:rsidP="00603010">
      <w:r>
        <w:separator/>
      </w:r>
    </w:p>
  </w:footnote>
  <w:footnote w:type="continuationSeparator" w:id="1">
    <w:p w:rsidR="002962F5" w:rsidRDefault="002962F5"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B05" w:rsidRDefault="003A3B79">
    <w:pPr>
      <w:pStyle w:val="Header"/>
    </w:pPr>
    <w:fldSimple w:instr=" STYLEREF &quot;Project Name&quot; \* MERGEFORMAT ">
      <w:r w:rsidR="00C91275">
        <w:rPr>
          <w:noProof/>
        </w:rPr>
        <w:t>Tự học toán lớp 8 – &lt;Mô hình chi tiết&gt;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D72CD4"/>
    <w:multiLevelType w:val="hybridMultilevel"/>
    <w:tmpl w:val="D84EA6B4"/>
    <w:lvl w:ilvl="0" w:tplc="9FF621F2">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E47342B"/>
    <w:multiLevelType w:val="hybridMultilevel"/>
    <w:tmpl w:val="5608C2E2"/>
    <w:lvl w:ilvl="0" w:tplc="5716733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7AB0AFB"/>
    <w:multiLevelType w:val="hybridMultilevel"/>
    <w:tmpl w:val="ADC4E8D8"/>
    <w:lvl w:ilvl="0" w:tplc="BAC22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867257"/>
    <w:multiLevelType w:val="hybridMultilevel"/>
    <w:tmpl w:val="56080820"/>
    <w:lvl w:ilvl="0" w:tplc="C5421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27">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AB853AE"/>
    <w:multiLevelType w:val="hybridMultilevel"/>
    <w:tmpl w:val="62864D0E"/>
    <w:lvl w:ilvl="0" w:tplc="E8580D44">
      <w:start w:val="1"/>
      <w:numFmt w:val="decimal"/>
      <w:lvlText w:val="%1."/>
      <w:lvlJc w:val="left"/>
      <w:pPr>
        <w:ind w:left="1440" w:hanging="360"/>
      </w:pPr>
      <w:rPr>
        <w:rFonts w:asciiTheme="minorHAnsi" w:hAnsiTheme="minorHAnsi" w:cstheme="minorBidi" w:hint="default"/>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
  </w:num>
  <w:num w:numId="3">
    <w:abstractNumId w:val="37"/>
  </w:num>
  <w:num w:numId="4">
    <w:abstractNumId w:val="25"/>
  </w:num>
  <w:num w:numId="5">
    <w:abstractNumId w:val="31"/>
  </w:num>
  <w:num w:numId="6">
    <w:abstractNumId w:val="17"/>
  </w:num>
  <w:num w:numId="7">
    <w:abstractNumId w:val="21"/>
  </w:num>
  <w:num w:numId="8">
    <w:abstractNumId w:val="20"/>
  </w:num>
  <w:num w:numId="9">
    <w:abstractNumId w:val="34"/>
  </w:num>
  <w:num w:numId="10">
    <w:abstractNumId w:val="35"/>
  </w:num>
  <w:num w:numId="11">
    <w:abstractNumId w:val="8"/>
  </w:num>
  <w:num w:numId="12">
    <w:abstractNumId w:val="22"/>
  </w:num>
  <w:num w:numId="13">
    <w:abstractNumId w:val="26"/>
  </w:num>
  <w:num w:numId="14">
    <w:abstractNumId w:val="18"/>
  </w:num>
  <w:num w:numId="15">
    <w:abstractNumId w:val="32"/>
  </w:num>
  <w:num w:numId="16">
    <w:abstractNumId w:val="28"/>
  </w:num>
  <w:num w:numId="17">
    <w:abstractNumId w:val="27"/>
  </w:num>
  <w:num w:numId="18">
    <w:abstractNumId w:val="27"/>
  </w:num>
  <w:num w:numId="19">
    <w:abstractNumId w:val="16"/>
  </w:num>
  <w:num w:numId="20">
    <w:abstractNumId w:val="15"/>
  </w:num>
  <w:num w:numId="21">
    <w:abstractNumId w:val="30"/>
  </w:num>
  <w:num w:numId="22">
    <w:abstractNumId w:val="12"/>
  </w:num>
  <w:num w:numId="23">
    <w:abstractNumId w:val="5"/>
  </w:num>
  <w:num w:numId="24">
    <w:abstractNumId w:val="19"/>
  </w:num>
  <w:num w:numId="25">
    <w:abstractNumId w:val="3"/>
  </w:num>
  <w:num w:numId="26">
    <w:abstractNumId w:val="14"/>
  </w:num>
  <w:num w:numId="27">
    <w:abstractNumId w:val="36"/>
  </w:num>
  <w:num w:numId="28">
    <w:abstractNumId w:val="9"/>
  </w:num>
  <w:num w:numId="29">
    <w:abstractNumId w:val="13"/>
  </w:num>
  <w:num w:numId="30">
    <w:abstractNumId w:val="38"/>
  </w:num>
  <w:num w:numId="31">
    <w:abstractNumId w:val="24"/>
  </w:num>
  <w:num w:numId="32">
    <w:abstractNumId w:val="0"/>
  </w:num>
  <w:num w:numId="33">
    <w:abstractNumId w:val="1"/>
  </w:num>
  <w:num w:numId="34">
    <w:abstractNumId w:val="7"/>
  </w:num>
  <w:num w:numId="35">
    <w:abstractNumId w:val="2"/>
  </w:num>
  <w:num w:numId="36">
    <w:abstractNumId w:val="23"/>
  </w:num>
  <w:num w:numId="37">
    <w:abstractNumId w:val="29"/>
  </w:num>
  <w:num w:numId="38">
    <w:abstractNumId w:val="11"/>
  </w:num>
  <w:num w:numId="39">
    <w:abstractNumId w:val="10"/>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20"/>
  <w:characterSpacingControl w:val="doNotCompress"/>
  <w:footnotePr>
    <w:footnote w:id="0"/>
    <w:footnote w:id="1"/>
  </w:footnotePr>
  <w:endnotePr>
    <w:endnote w:id="0"/>
    <w:endnote w:id="1"/>
  </w:endnotePr>
  <w:compat/>
  <w:rsids>
    <w:rsidRoot w:val="006A310F"/>
    <w:rsid w:val="000143E0"/>
    <w:rsid w:val="00025353"/>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266AA"/>
    <w:rsid w:val="00131EEA"/>
    <w:rsid w:val="00133414"/>
    <w:rsid w:val="001346B4"/>
    <w:rsid w:val="001378DB"/>
    <w:rsid w:val="001415C7"/>
    <w:rsid w:val="00141D60"/>
    <w:rsid w:val="00144A8C"/>
    <w:rsid w:val="00153D6D"/>
    <w:rsid w:val="001568F5"/>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6A3F"/>
    <w:rsid w:val="002173B0"/>
    <w:rsid w:val="0021793A"/>
    <w:rsid w:val="0022372D"/>
    <w:rsid w:val="00226726"/>
    <w:rsid w:val="002274E1"/>
    <w:rsid w:val="002336A2"/>
    <w:rsid w:val="002339E3"/>
    <w:rsid w:val="002442C5"/>
    <w:rsid w:val="002561A0"/>
    <w:rsid w:val="0025636C"/>
    <w:rsid w:val="00257FE7"/>
    <w:rsid w:val="00264231"/>
    <w:rsid w:val="0026515A"/>
    <w:rsid w:val="00271A64"/>
    <w:rsid w:val="00273E0B"/>
    <w:rsid w:val="00275EB2"/>
    <w:rsid w:val="00277632"/>
    <w:rsid w:val="00280791"/>
    <w:rsid w:val="00280FBF"/>
    <w:rsid w:val="00281367"/>
    <w:rsid w:val="002817DB"/>
    <w:rsid w:val="0028564E"/>
    <w:rsid w:val="002962F5"/>
    <w:rsid w:val="002971E8"/>
    <w:rsid w:val="002B2417"/>
    <w:rsid w:val="002B6D41"/>
    <w:rsid w:val="002C66BE"/>
    <w:rsid w:val="002C7C00"/>
    <w:rsid w:val="002D0071"/>
    <w:rsid w:val="002D3377"/>
    <w:rsid w:val="002E07C1"/>
    <w:rsid w:val="002F2029"/>
    <w:rsid w:val="00301F3F"/>
    <w:rsid w:val="00302534"/>
    <w:rsid w:val="003047CB"/>
    <w:rsid w:val="003063F0"/>
    <w:rsid w:val="00315B4F"/>
    <w:rsid w:val="00315FB7"/>
    <w:rsid w:val="003177B3"/>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3B79"/>
    <w:rsid w:val="003A59E4"/>
    <w:rsid w:val="003B592A"/>
    <w:rsid w:val="003B7C65"/>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38F0"/>
    <w:rsid w:val="00426B2E"/>
    <w:rsid w:val="00426D19"/>
    <w:rsid w:val="004279A2"/>
    <w:rsid w:val="00431E4E"/>
    <w:rsid w:val="004327CB"/>
    <w:rsid w:val="00434DC4"/>
    <w:rsid w:val="00437249"/>
    <w:rsid w:val="0044027F"/>
    <w:rsid w:val="00443B71"/>
    <w:rsid w:val="00455CDC"/>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45532"/>
    <w:rsid w:val="00551666"/>
    <w:rsid w:val="00560321"/>
    <w:rsid w:val="00560D88"/>
    <w:rsid w:val="00561DB7"/>
    <w:rsid w:val="00565A10"/>
    <w:rsid w:val="0057081D"/>
    <w:rsid w:val="005751DD"/>
    <w:rsid w:val="00583D8E"/>
    <w:rsid w:val="005843D9"/>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F5E13"/>
    <w:rsid w:val="005F6DEF"/>
    <w:rsid w:val="00602A1F"/>
    <w:rsid w:val="00603010"/>
    <w:rsid w:val="00610686"/>
    <w:rsid w:val="00611CA3"/>
    <w:rsid w:val="00620350"/>
    <w:rsid w:val="00620B08"/>
    <w:rsid w:val="00621A77"/>
    <w:rsid w:val="006250AC"/>
    <w:rsid w:val="00627B18"/>
    <w:rsid w:val="00630E26"/>
    <w:rsid w:val="00630E42"/>
    <w:rsid w:val="006361F1"/>
    <w:rsid w:val="00643FBF"/>
    <w:rsid w:val="006460FA"/>
    <w:rsid w:val="00654899"/>
    <w:rsid w:val="00660313"/>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0B9"/>
    <w:rsid w:val="007076D0"/>
    <w:rsid w:val="0071324B"/>
    <w:rsid w:val="00716386"/>
    <w:rsid w:val="007169C2"/>
    <w:rsid w:val="00721B1B"/>
    <w:rsid w:val="007306B3"/>
    <w:rsid w:val="0073237D"/>
    <w:rsid w:val="0073360B"/>
    <w:rsid w:val="00737772"/>
    <w:rsid w:val="00745851"/>
    <w:rsid w:val="00755010"/>
    <w:rsid w:val="00757D03"/>
    <w:rsid w:val="00760BFC"/>
    <w:rsid w:val="007612EE"/>
    <w:rsid w:val="00767FE0"/>
    <w:rsid w:val="0077139A"/>
    <w:rsid w:val="00771638"/>
    <w:rsid w:val="00776382"/>
    <w:rsid w:val="00780B05"/>
    <w:rsid w:val="00780F76"/>
    <w:rsid w:val="00785E4C"/>
    <w:rsid w:val="00790C5E"/>
    <w:rsid w:val="007913AA"/>
    <w:rsid w:val="00794B07"/>
    <w:rsid w:val="007A0129"/>
    <w:rsid w:val="007B2326"/>
    <w:rsid w:val="007B31AE"/>
    <w:rsid w:val="007B4F43"/>
    <w:rsid w:val="007C1163"/>
    <w:rsid w:val="007C2B5A"/>
    <w:rsid w:val="007C387F"/>
    <w:rsid w:val="007C3B2D"/>
    <w:rsid w:val="007C4771"/>
    <w:rsid w:val="007C79CA"/>
    <w:rsid w:val="007E3505"/>
    <w:rsid w:val="007E4170"/>
    <w:rsid w:val="007F35DE"/>
    <w:rsid w:val="00801285"/>
    <w:rsid w:val="00801909"/>
    <w:rsid w:val="00807C6E"/>
    <w:rsid w:val="00810868"/>
    <w:rsid w:val="00820B65"/>
    <w:rsid w:val="00821346"/>
    <w:rsid w:val="00822BD3"/>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4271"/>
    <w:rsid w:val="0087512B"/>
    <w:rsid w:val="0088544C"/>
    <w:rsid w:val="0088745C"/>
    <w:rsid w:val="00891C50"/>
    <w:rsid w:val="008951DE"/>
    <w:rsid w:val="008A4E72"/>
    <w:rsid w:val="008B6E04"/>
    <w:rsid w:val="008C28B5"/>
    <w:rsid w:val="008C314E"/>
    <w:rsid w:val="008C5465"/>
    <w:rsid w:val="008C6AA5"/>
    <w:rsid w:val="008D1C6A"/>
    <w:rsid w:val="008D1E65"/>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CB1"/>
    <w:rsid w:val="009444A7"/>
    <w:rsid w:val="00944F10"/>
    <w:rsid w:val="009457FA"/>
    <w:rsid w:val="00951A20"/>
    <w:rsid w:val="00952ADB"/>
    <w:rsid w:val="00953CB3"/>
    <w:rsid w:val="00955ECC"/>
    <w:rsid w:val="009562A9"/>
    <w:rsid w:val="00965FBA"/>
    <w:rsid w:val="0097019C"/>
    <w:rsid w:val="0097561D"/>
    <w:rsid w:val="0097563D"/>
    <w:rsid w:val="00975E2E"/>
    <w:rsid w:val="009808AE"/>
    <w:rsid w:val="0098131B"/>
    <w:rsid w:val="00981427"/>
    <w:rsid w:val="00983EA2"/>
    <w:rsid w:val="009842CE"/>
    <w:rsid w:val="00984DF7"/>
    <w:rsid w:val="009858AB"/>
    <w:rsid w:val="00987280"/>
    <w:rsid w:val="009930BC"/>
    <w:rsid w:val="00993D0A"/>
    <w:rsid w:val="00995419"/>
    <w:rsid w:val="009A485F"/>
    <w:rsid w:val="009A5432"/>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BD7"/>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0300"/>
    <w:rsid w:val="00AF1CB8"/>
    <w:rsid w:val="00AF31DE"/>
    <w:rsid w:val="00AF7B06"/>
    <w:rsid w:val="00B01085"/>
    <w:rsid w:val="00B04A66"/>
    <w:rsid w:val="00B05233"/>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393F"/>
    <w:rsid w:val="00B64298"/>
    <w:rsid w:val="00B730C6"/>
    <w:rsid w:val="00B74B97"/>
    <w:rsid w:val="00B81A2D"/>
    <w:rsid w:val="00B84302"/>
    <w:rsid w:val="00B8607B"/>
    <w:rsid w:val="00B90587"/>
    <w:rsid w:val="00B934FB"/>
    <w:rsid w:val="00B95AED"/>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6749"/>
    <w:rsid w:val="00C17B7C"/>
    <w:rsid w:val="00C214B3"/>
    <w:rsid w:val="00C24384"/>
    <w:rsid w:val="00C25CD3"/>
    <w:rsid w:val="00C265B7"/>
    <w:rsid w:val="00C328CB"/>
    <w:rsid w:val="00C40C31"/>
    <w:rsid w:val="00C41160"/>
    <w:rsid w:val="00C4268D"/>
    <w:rsid w:val="00C43E4D"/>
    <w:rsid w:val="00C469F0"/>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1275"/>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4060"/>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D4396"/>
    <w:rsid w:val="00DE04DE"/>
    <w:rsid w:val="00DE0A33"/>
    <w:rsid w:val="00DE119A"/>
    <w:rsid w:val="00DF542A"/>
    <w:rsid w:val="00DF67C0"/>
    <w:rsid w:val="00E12C61"/>
    <w:rsid w:val="00E14EAF"/>
    <w:rsid w:val="00E228B6"/>
    <w:rsid w:val="00E31253"/>
    <w:rsid w:val="00E314C9"/>
    <w:rsid w:val="00E32A40"/>
    <w:rsid w:val="00E33F6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2CE2"/>
    <w:rsid w:val="00F3553D"/>
    <w:rsid w:val="00F378F2"/>
    <w:rsid w:val="00F4292C"/>
    <w:rsid w:val="00F46053"/>
    <w:rsid w:val="00F50F26"/>
    <w:rsid w:val="00F53467"/>
    <w:rsid w:val="00F536A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1863"/>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19" type="connector" idref="#_x0000_s1037"/>
        <o:r id="V:Rule20" type="connector" idref="#_x0000_s1032"/>
        <o:r id="V:Rule21" type="connector" idref="#_x0000_s1053"/>
        <o:r id="V:Rule22" type="connector" idref="#_x0000_s1048"/>
        <o:r id="V:Rule23" type="connector" idref="#_x0000_s1051"/>
        <o:r id="V:Rule24" type="connector" idref="#_x0000_s1044"/>
        <o:r id="V:Rule25" type="connector" idref="#_x0000_s1049"/>
        <o:r id="V:Rule26" type="connector" idref="#_x0000_s1043"/>
        <o:r id="V:Rule27" type="connector" idref="#_x0000_s1031"/>
        <o:r id="V:Rule28" type="connector" idref="#_x0000_s1038"/>
        <o:r id="V:Rule29" type="connector" idref="#_x0000_s1029"/>
        <o:r id="V:Rule30" type="connector" idref="#_x0000_s1030"/>
        <o:r id="V:Rule31" type="connector" idref="#_x0000_s1042"/>
        <o:r id="V:Rule32" type="connector" idref="#_x0000_s1035"/>
        <o:r id="V:Rule33" type="connector" idref="#_x0000_s1055"/>
        <o:r id="V:Rule34" type="connector" idref="#_x0000_s1036"/>
        <o:r id="V:Rule35" type="connector" idref="#_x0000_s1045"/>
        <o:r id="V:Rule3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9F0"/>
    <w:pPr>
      <w:spacing w:after="0" w:line="360" w:lineRule="auto"/>
      <w:ind w:left="0"/>
    </w:pPr>
    <w:rPr>
      <w:rFonts w:ascii="Times New Roman" w:eastAsia="Times New Roman" w:hAnsi="Times New Roman" w:cs="Times New Roman"/>
      <w:sz w:val="24"/>
      <w:szCs w:val="20"/>
      <w:lang w:val="en-US"/>
    </w:rPr>
  </w:style>
  <w:style w:type="paragraph" w:styleId="Heading1">
    <w:name w:val="heading 1"/>
    <w:basedOn w:val="Heading3"/>
    <w:next w:val="ChapterTitle"/>
    <w:link w:val="Heading1Char"/>
    <w:qFormat/>
    <w:rsid w:val="0028564E"/>
    <w:pPr>
      <w:keepLines w:val="0"/>
      <w:numPr>
        <w:ilvl w:val="0"/>
      </w:numPr>
      <w:spacing w:before="0" w:after="80"/>
      <w:outlineLvl w:val="0"/>
    </w:pPr>
    <w:rPr>
      <w:rFonts w:eastAsia="Times New Roman" w:cs="Times New Roman"/>
      <w:bCs w:val="0"/>
      <w:kern w:val="28"/>
    </w:rPr>
  </w:style>
  <w:style w:type="paragraph" w:styleId="Heading2">
    <w:name w:val="heading 2"/>
    <w:basedOn w:val="Normal"/>
    <w:next w:val="Normal"/>
    <w:link w:val="Heading2Char"/>
    <w:uiPriority w:val="9"/>
    <w:unhideWhenUsed/>
    <w:qFormat/>
    <w:rsid w:val="0028564E"/>
    <w:pPr>
      <w:keepNext/>
      <w:keepLines/>
      <w:numPr>
        <w:ilvl w:val="1"/>
        <w:numId w:val="2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8564E"/>
    <w:pPr>
      <w:keepNext/>
      <w:keepLines/>
      <w:numPr>
        <w:ilvl w:val="2"/>
        <w:numId w:val="25"/>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tabs>
        <w:tab w:val="num" w:pos="360"/>
      </w:tabs>
      <w:spacing w:before="20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64E"/>
    <w:rPr>
      <w:rFonts w:ascii="Times New Roman" w:eastAsia="Times New Roman" w:hAnsi="Times New Roman"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28564E"/>
    <w:rPr>
      <w:rFonts w:ascii="Times New Roman" w:eastAsiaTheme="majorEastAsia" w:hAnsi="Times New Roman"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28564E"/>
    <w:rPr>
      <w:rFonts w:ascii="Times New Roman" w:eastAsiaTheme="majorEastAsia" w:hAnsi="Times New Roman"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CommentText">
    <w:name w:val="annotation text"/>
    <w:basedOn w:val="Normal"/>
    <w:link w:val="CommentTextChar"/>
    <w:uiPriority w:val="99"/>
    <w:rsid w:val="00216A3F"/>
    <w:pPr>
      <w:autoSpaceDE w:val="0"/>
      <w:autoSpaceDN w:val="0"/>
    </w:pPr>
    <w:rPr>
      <w:rFonts w:ascii="Arial" w:eastAsiaTheme="minorEastAsia" w:hAnsi="Arial" w:cs="Arial"/>
      <w:sz w:val="20"/>
    </w:rPr>
  </w:style>
  <w:style w:type="character" w:customStyle="1" w:styleId="CommentTextChar">
    <w:name w:val="Comment Text Char"/>
    <w:basedOn w:val="DefaultParagraphFont"/>
    <w:link w:val="CommentText"/>
    <w:uiPriority w:val="99"/>
    <w:rsid w:val="00216A3F"/>
    <w:rPr>
      <w:rFonts w:ascii="Arial" w:eastAsiaTheme="minorEastAsia" w:hAnsi="Arial" w:cs="Arial"/>
      <w:sz w:val="20"/>
      <w:szCs w:val="20"/>
      <w:lang w:val="en-US"/>
    </w:rPr>
  </w:style>
  <w:style w:type="paragraph" w:customStyle="1" w:styleId="DarkBlue">
    <w:name w:val="DarkBlue"/>
    <w:basedOn w:val="Normal"/>
    <w:uiPriority w:val="99"/>
    <w:rsid w:val="00216A3F"/>
    <w:pPr>
      <w:autoSpaceDE w:val="0"/>
      <w:autoSpaceDN w:val="0"/>
    </w:pPr>
    <w:rPr>
      <w:rFonts w:ascii="Century Gothic" w:eastAsiaTheme="minorEastAsia" w:hAnsi="Century Gothic" w:cs="Century Gothic"/>
      <w:b/>
      <w:bCs/>
      <w:noProof/>
      <w:color w:val="0000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tabs>
        <w:tab w:val="clear" w:pos="720"/>
        <w:tab w:val="num" w:pos="709"/>
      </w:tabs>
      <w:spacing w:before="0" w:after="80"/>
      <w:ind w:left="709" w:hanging="709"/>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tabs>
        <w:tab w:val="num" w:pos="709"/>
      </w:tabs>
      <w:spacing w:before="200"/>
      <w:ind w:left="709" w:hanging="709"/>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tabs>
        <w:tab w:val="num" w:pos="720"/>
      </w:tabs>
      <w:spacing w:before="200"/>
      <w:ind w:left="720" w:hanging="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C20B0-5BC0-4E4C-A382-D5775749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ThanhPhuc</dc:creator>
  <cp:lastModifiedBy>TNT</cp:lastModifiedBy>
  <cp:revision>11</cp:revision>
  <dcterms:created xsi:type="dcterms:W3CDTF">2010-05-25T14:32:00Z</dcterms:created>
  <dcterms:modified xsi:type="dcterms:W3CDTF">2010-05-27T00:53:00Z</dcterms:modified>
</cp:coreProperties>
</file>