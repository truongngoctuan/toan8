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978"/>
        <w:tblW w:w="0" w:type="auto"/>
        <w:tblLayout w:type="fixed"/>
        <w:tblLook w:val="0000" w:firstRow="0" w:lastRow="0" w:firstColumn="0" w:lastColumn="0" w:noHBand="0" w:noVBand="0"/>
      </w:tblPr>
      <w:tblGrid>
        <w:gridCol w:w="2448"/>
        <w:gridCol w:w="7740"/>
      </w:tblGrid>
      <w:tr w:rsidR="006A310F" w:rsidRPr="00146594" w14:paraId="3D1C2CBF" w14:textId="77777777" w:rsidTr="00E47542">
        <w:trPr>
          <w:trHeight w:val="982"/>
        </w:trPr>
        <w:tc>
          <w:tcPr>
            <w:tcW w:w="2448" w:type="dxa"/>
          </w:tcPr>
          <w:p w14:paraId="66D44784" w14:textId="77777777" w:rsidR="006A310F" w:rsidRPr="00146594" w:rsidRDefault="006A310F" w:rsidP="00E47542">
            <w:pPr>
              <w:jc w:val="right"/>
              <w:rPr>
                <w:rFonts w:asciiTheme="majorHAnsi" w:hAnsiTheme="majorHAnsi" w:cstheme="majorHAnsi"/>
              </w:rPr>
            </w:pPr>
            <w:bookmarkStart w:id="0" w:name="_Toc358000941"/>
          </w:p>
        </w:tc>
        <w:tc>
          <w:tcPr>
            <w:tcW w:w="7740" w:type="dxa"/>
          </w:tcPr>
          <w:p w14:paraId="78C87422" w14:textId="77777777" w:rsidR="006A310F" w:rsidRPr="00146594" w:rsidRDefault="00041690" w:rsidP="00041690">
            <w:pPr>
              <w:pStyle w:val="ChapterTitle"/>
              <w:jc w:val="right"/>
              <w:rPr>
                <w:rFonts w:asciiTheme="majorHAnsi" w:hAnsiTheme="majorHAnsi" w:cstheme="majorHAnsi"/>
                <w:sz w:val="40"/>
              </w:rPr>
            </w:pPr>
            <w:r w:rsidRPr="00146594">
              <w:rPr>
                <w:rFonts w:asciiTheme="majorHAnsi" w:hAnsiTheme="majorHAnsi" w:cstheme="majorHAnsi"/>
                <w:sz w:val="40"/>
              </w:rPr>
              <w:t>Specification (Feature Set)</w:t>
            </w:r>
            <w:r w:rsidR="006A310F" w:rsidRPr="00146594">
              <w:rPr>
                <w:rFonts w:asciiTheme="majorHAnsi" w:hAnsiTheme="majorHAnsi" w:cstheme="majorHAnsi"/>
                <w:sz w:val="40"/>
              </w:rPr>
              <w:t xml:space="preserve"> </w:t>
            </w:r>
          </w:p>
        </w:tc>
      </w:tr>
      <w:tr w:rsidR="006A310F" w:rsidRPr="00146594" w14:paraId="702D3FBD" w14:textId="77777777" w:rsidTr="00E47542">
        <w:trPr>
          <w:cantSplit/>
        </w:trPr>
        <w:tc>
          <w:tcPr>
            <w:tcW w:w="10188" w:type="dxa"/>
            <w:gridSpan w:val="2"/>
          </w:tcPr>
          <w:p w14:paraId="7CED608B" w14:textId="77777777" w:rsidR="00041690" w:rsidRPr="00146594" w:rsidRDefault="006A310F" w:rsidP="00041690">
            <w:pPr>
              <w:jc w:val="center"/>
              <w:rPr>
                <w:rFonts w:asciiTheme="majorHAnsi" w:hAnsiTheme="majorHAnsi" w:cstheme="majorHAnsi"/>
                <w:color w:val="000000"/>
                <w:sz w:val="24"/>
                <w:szCs w:val="24"/>
              </w:rPr>
            </w:pPr>
            <w:r w:rsidRPr="00146594">
              <w:rPr>
                <w:rFonts w:asciiTheme="majorHAnsi" w:hAnsiTheme="majorHAnsi" w:cstheme="majorHAnsi"/>
                <w:sz w:val="40"/>
              </w:rPr>
              <w:t xml:space="preserve">Tự học </w:t>
            </w:r>
            <w:r w:rsidR="00274C19" w:rsidRPr="00146594">
              <w:rPr>
                <w:rFonts w:asciiTheme="majorHAnsi" w:hAnsiTheme="majorHAnsi" w:cstheme="majorHAnsi"/>
                <w:sz w:val="40"/>
              </w:rPr>
              <w:t xml:space="preserve">Toán lớp </w:t>
            </w:r>
            <w:r w:rsidR="00C031FF" w:rsidRPr="00146594">
              <w:rPr>
                <w:rFonts w:asciiTheme="majorHAnsi" w:hAnsiTheme="majorHAnsi" w:cstheme="majorHAnsi"/>
                <w:sz w:val="40"/>
              </w:rPr>
              <w:t>8</w:t>
            </w:r>
            <w:r w:rsidRPr="00146594">
              <w:rPr>
                <w:rFonts w:asciiTheme="majorHAnsi" w:hAnsiTheme="majorHAnsi" w:cstheme="majorHAnsi"/>
                <w:sz w:val="40"/>
              </w:rPr>
              <w:t xml:space="preserve"> – </w:t>
            </w:r>
            <w:r w:rsidR="00041690" w:rsidRPr="00146594">
              <w:rPr>
                <w:rFonts w:asciiTheme="majorHAnsi" w:hAnsiTheme="majorHAnsi" w:cstheme="majorHAnsi"/>
                <w:sz w:val="40"/>
              </w:rPr>
              <w:t>Danh sách các tính năng</w:t>
            </w:r>
            <w:r w:rsidR="00041690" w:rsidRPr="00146594">
              <w:rPr>
                <w:rFonts w:asciiTheme="majorHAnsi" w:hAnsiTheme="majorHAnsi" w:cstheme="majorHAnsi"/>
                <w:sz w:val="40"/>
              </w:rPr>
              <w:br/>
            </w:r>
            <w:r w:rsidR="00041690" w:rsidRPr="00146594">
              <w:rPr>
                <w:rFonts w:asciiTheme="majorHAnsi" w:hAnsiTheme="majorHAnsi" w:cstheme="majorHAnsi"/>
                <w:color w:val="000000"/>
                <w:sz w:val="24"/>
                <w:szCs w:val="24"/>
              </w:rPr>
              <w:t>(phân loại theo nhóm hàm cùng chức năng)</w:t>
            </w:r>
          </w:p>
          <w:p w14:paraId="399DA770" w14:textId="77777777" w:rsidR="006A310F" w:rsidRPr="00146594" w:rsidRDefault="006A310F" w:rsidP="00041690">
            <w:pPr>
              <w:pStyle w:val="ProjectName"/>
              <w:jc w:val="right"/>
              <w:rPr>
                <w:rFonts w:asciiTheme="majorHAnsi" w:hAnsiTheme="majorHAnsi" w:cstheme="majorHAnsi"/>
                <w:noProof/>
                <w:sz w:val="16"/>
              </w:rPr>
            </w:pPr>
          </w:p>
        </w:tc>
      </w:tr>
    </w:tbl>
    <w:p w14:paraId="12F31D84" w14:textId="77777777" w:rsidR="006A310F" w:rsidRPr="00146594" w:rsidRDefault="006A310F" w:rsidP="00716386">
      <w:pPr>
        <w:tabs>
          <w:tab w:val="left" w:pos="7200"/>
        </w:tabs>
        <w:rPr>
          <w:rFonts w:asciiTheme="majorHAnsi" w:hAnsiTheme="majorHAnsi" w:cstheme="majorHAnsi"/>
          <w:color w:val="FF0000"/>
        </w:rPr>
      </w:pPr>
      <w:r w:rsidRPr="00146594">
        <w:rPr>
          <w:rFonts w:asciiTheme="majorHAnsi" w:hAnsiTheme="majorHAnsi" w:cstheme="majorHAnsi"/>
          <w:noProof/>
          <w:color w:val="FF0000"/>
        </w:rPr>
        <w:drawing>
          <wp:anchor distT="0" distB="0" distL="114300" distR="114300" simplePos="0" relativeHeight="251659264" behindDoc="0" locked="0" layoutInCell="1" allowOverlap="1" wp14:editId="22ADBBC2">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sidRPr="00146594">
        <w:rPr>
          <w:rFonts w:asciiTheme="majorHAnsi" w:hAnsiTheme="majorHAnsi" w:cstheme="majorHAnsi"/>
          <w:vanish/>
          <w:color w:val="FF0000"/>
        </w:rPr>
        <w:t xml:space="preserve">When printing, turn </w:t>
      </w:r>
      <w:r w:rsidRPr="00146594">
        <w:rPr>
          <w:rFonts w:asciiTheme="majorHAnsi" w:hAnsiTheme="majorHAnsi" w:cstheme="majorHAnsi"/>
          <w:b/>
          <w:vanish/>
          <w:color w:val="FF0000"/>
        </w:rPr>
        <w:t>off</w:t>
      </w:r>
      <w:r w:rsidRPr="00146594">
        <w:rPr>
          <w:rFonts w:asciiTheme="majorHAnsi" w:hAnsiTheme="majorHAnsi" w:cstheme="majorHAnsi"/>
          <w:vanish/>
          <w:color w:val="FF0000"/>
        </w:rPr>
        <w:t xml:space="preserve"> hidden text. (Select </w:t>
      </w:r>
      <w:r w:rsidRPr="00146594">
        <w:rPr>
          <w:rFonts w:asciiTheme="majorHAnsi" w:hAnsiTheme="majorHAnsi" w:cstheme="majorHAnsi"/>
          <w:b/>
          <w:vanish/>
          <w:color w:val="FF0000"/>
        </w:rPr>
        <w:t>Tools/Options/Print</w:t>
      </w:r>
      <w:r w:rsidRPr="00146594">
        <w:rPr>
          <w:rFonts w:asciiTheme="majorHAnsi" w:hAnsiTheme="majorHAnsi" w:cstheme="majorHAnsi"/>
          <w:vanish/>
          <w:color w:val="FF0000"/>
        </w:rPr>
        <w:t xml:space="preserve">, deselect </w:t>
      </w:r>
      <w:r w:rsidRPr="00146594">
        <w:rPr>
          <w:rFonts w:asciiTheme="majorHAnsi" w:hAnsiTheme="majorHAnsi" w:cstheme="majorHAnsi"/>
          <w:b/>
          <w:vanish/>
          <w:color w:val="FF0000"/>
        </w:rPr>
        <w:t>Hidden Text</w:t>
      </w:r>
      <w:r w:rsidRPr="00146594">
        <w:rPr>
          <w:rFonts w:asciiTheme="majorHAnsi" w:hAnsiTheme="majorHAnsi" w:cstheme="majorHAnsi"/>
          <w:vanish/>
          <w:color w:val="FF0000"/>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2700"/>
        <w:gridCol w:w="2070"/>
        <w:gridCol w:w="2700"/>
      </w:tblGrid>
      <w:tr w:rsidR="006A310F" w:rsidRPr="00146594" w14:paraId="60B7DCBF" w14:textId="77777777" w:rsidTr="00E47542">
        <w:trPr>
          <w:cantSplit/>
        </w:trPr>
        <w:tc>
          <w:tcPr>
            <w:tcW w:w="2718" w:type="dxa"/>
            <w:tcBorders>
              <w:top w:val="nil"/>
              <w:left w:val="nil"/>
              <w:bottom w:val="nil"/>
            </w:tcBorders>
          </w:tcPr>
          <w:p w14:paraId="13BFFB24" w14:textId="77777777" w:rsidR="006A310F" w:rsidRPr="00146594" w:rsidRDefault="006A310F" w:rsidP="00E47542">
            <w:pPr>
              <w:spacing w:before="60" w:after="60"/>
              <w:jc w:val="both"/>
              <w:rPr>
                <w:rFonts w:asciiTheme="majorHAnsi" w:hAnsiTheme="majorHAnsi" w:cstheme="majorHAnsi"/>
                <w:b/>
                <w:sz w:val="24"/>
              </w:rPr>
            </w:pPr>
            <w:r w:rsidRPr="00146594">
              <w:rPr>
                <w:rFonts w:asciiTheme="majorHAnsi" w:hAnsiTheme="majorHAnsi" w:cstheme="majorHAnsi"/>
                <w:b/>
                <w:sz w:val="24"/>
              </w:rPr>
              <w:t>Thông tin dự án</w:t>
            </w:r>
          </w:p>
        </w:tc>
        <w:tc>
          <w:tcPr>
            <w:tcW w:w="2700" w:type="dxa"/>
            <w:tcBorders>
              <w:left w:val="nil"/>
              <w:bottom w:val="nil"/>
            </w:tcBorders>
          </w:tcPr>
          <w:p w14:paraId="471251AB" w14:textId="77777777" w:rsidR="006A310F" w:rsidRPr="00146594" w:rsidRDefault="006A310F" w:rsidP="00C031FF">
            <w:pPr>
              <w:spacing w:before="60" w:after="60"/>
              <w:jc w:val="both"/>
              <w:rPr>
                <w:rFonts w:asciiTheme="majorHAnsi" w:hAnsiTheme="majorHAnsi" w:cstheme="majorHAnsi"/>
              </w:rPr>
            </w:pPr>
            <w:r w:rsidRPr="00146594">
              <w:rPr>
                <w:rFonts w:asciiTheme="majorHAnsi" w:hAnsiTheme="majorHAnsi" w:cstheme="majorHAnsi"/>
                <w:color w:val="0000FF"/>
              </w:rPr>
              <w:t xml:space="preserve">Tự học </w:t>
            </w:r>
            <w:r w:rsidR="00274C19" w:rsidRPr="00146594">
              <w:rPr>
                <w:rFonts w:asciiTheme="majorHAnsi" w:hAnsiTheme="majorHAnsi" w:cstheme="majorHAnsi"/>
                <w:color w:val="0000FF"/>
              </w:rPr>
              <w:t xml:space="preserve">Toán lớp </w:t>
            </w:r>
            <w:r w:rsidR="00C031FF" w:rsidRPr="00146594">
              <w:rPr>
                <w:rFonts w:asciiTheme="majorHAnsi" w:hAnsiTheme="majorHAnsi" w:cstheme="majorHAnsi"/>
                <w:color w:val="0000FF"/>
              </w:rPr>
              <w:t>8</w:t>
            </w:r>
            <w:r w:rsidRPr="00146594">
              <w:rPr>
                <w:rFonts w:asciiTheme="majorHAnsi" w:hAnsiTheme="majorHAnsi" w:cstheme="majorHAnsi"/>
                <w:vanish/>
                <w:color w:val="0000FF"/>
              </w:rPr>
              <w:t>Use this field if you have a preliminary AFE.</w:t>
            </w:r>
          </w:p>
        </w:tc>
        <w:tc>
          <w:tcPr>
            <w:tcW w:w="2070" w:type="dxa"/>
          </w:tcPr>
          <w:p w14:paraId="24D3F2CD" w14:textId="77777777" w:rsidR="006A310F" w:rsidRPr="00146594" w:rsidRDefault="006A310F" w:rsidP="00E47542">
            <w:pPr>
              <w:spacing w:before="60" w:after="60"/>
              <w:jc w:val="right"/>
              <w:rPr>
                <w:rFonts w:asciiTheme="majorHAnsi" w:hAnsiTheme="majorHAnsi" w:cstheme="majorHAnsi"/>
              </w:rPr>
            </w:pPr>
            <w:r w:rsidRPr="00146594">
              <w:rPr>
                <w:rFonts w:asciiTheme="majorHAnsi" w:hAnsiTheme="majorHAnsi" w:cstheme="majorHAnsi"/>
              </w:rPr>
              <w:t>Phiên bản</w:t>
            </w:r>
            <w:r w:rsidRPr="00146594">
              <w:rPr>
                <w:rFonts w:asciiTheme="majorHAnsi" w:hAnsiTheme="majorHAnsi" w:cstheme="majorHAnsi"/>
                <w:vanish/>
                <w:color w:val="0000FF"/>
              </w:rPr>
              <w:t xml:space="preserve"> Use this field to track different versions of this SOW.</w:t>
            </w:r>
          </w:p>
        </w:tc>
        <w:tc>
          <w:tcPr>
            <w:tcW w:w="2700" w:type="dxa"/>
          </w:tcPr>
          <w:p w14:paraId="7216689A" w14:textId="77777777" w:rsidR="006A310F" w:rsidRPr="00146594" w:rsidRDefault="006A310F" w:rsidP="00E47542">
            <w:pPr>
              <w:spacing w:before="60" w:after="60"/>
              <w:jc w:val="both"/>
              <w:rPr>
                <w:rFonts w:asciiTheme="majorHAnsi" w:hAnsiTheme="majorHAnsi" w:cstheme="majorHAnsi"/>
              </w:rPr>
            </w:pPr>
            <w:r w:rsidRPr="00146594">
              <w:rPr>
                <w:rFonts w:asciiTheme="majorHAnsi" w:hAnsiTheme="majorHAnsi" w:cstheme="majorHAnsi"/>
              </w:rPr>
              <w:t>1.0</w:t>
            </w:r>
          </w:p>
        </w:tc>
      </w:tr>
      <w:tr w:rsidR="006A310F" w:rsidRPr="00146594" w14:paraId="7EE87AAC" w14:textId="77777777" w:rsidTr="00E47542">
        <w:tc>
          <w:tcPr>
            <w:tcW w:w="2718" w:type="dxa"/>
          </w:tcPr>
          <w:p w14:paraId="089C6E85" w14:textId="77777777" w:rsidR="006A310F" w:rsidRPr="00146594" w:rsidRDefault="006A310F" w:rsidP="00E47542">
            <w:pPr>
              <w:spacing w:before="60" w:after="60"/>
              <w:jc w:val="right"/>
              <w:rPr>
                <w:rFonts w:asciiTheme="majorHAnsi" w:hAnsiTheme="majorHAnsi" w:cstheme="majorHAnsi"/>
              </w:rPr>
            </w:pPr>
            <w:r w:rsidRPr="00146594">
              <w:rPr>
                <w:rFonts w:asciiTheme="majorHAnsi" w:hAnsiTheme="majorHAnsi" w:cstheme="majorHAnsi"/>
              </w:rPr>
              <w:t xml:space="preserve">Quản lý dự án: </w:t>
            </w:r>
            <w:r w:rsidRPr="00146594">
              <w:rPr>
                <w:rFonts w:asciiTheme="majorHAnsi" w:hAnsiTheme="majorHAnsi" w:cstheme="majorHAnsi"/>
                <w:vanish/>
                <w:color w:val="0000FF"/>
              </w:rPr>
              <w:t>This is the person responsible for the day-to-day execution of project activities.</w:t>
            </w:r>
          </w:p>
        </w:tc>
        <w:tc>
          <w:tcPr>
            <w:tcW w:w="2700" w:type="dxa"/>
          </w:tcPr>
          <w:p w14:paraId="7448A3B4" w14:textId="77777777" w:rsidR="006A310F" w:rsidRPr="00146594" w:rsidRDefault="006A310F" w:rsidP="00E47542">
            <w:pPr>
              <w:spacing w:before="60" w:after="60"/>
              <w:jc w:val="both"/>
              <w:rPr>
                <w:rFonts w:asciiTheme="majorHAnsi" w:hAnsiTheme="majorHAnsi" w:cstheme="majorHAnsi"/>
              </w:rPr>
            </w:pPr>
          </w:p>
        </w:tc>
        <w:tc>
          <w:tcPr>
            <w:tcW w:w="2070" w:type="dxa"/>
          </w:tcPr>
          <w:p w14:paraId="21BD23DB" w14:textId="77777777" w:rsidR="006A310F" w:rsidRPr="00146594" w:rsidRDefault="006A310F" w:rsidP="00E47542">
            <w:pPr>
              <w:spacing w:before="60" w:after="60"/>
              <w:jc w:val="right"/>
              <w:rPr>
                <w:rFonts w:asciiTheme="majorHAnsi" w:hAnsiTheme="majorHAnsi" w:cstheme="majorHAnsi"/>
              </w:rPr>
            </w:pPr>
            <w:r w:rsidRPr="00146594">
              <w:rPr>
                <w:rFonts w:asciiTheme="majorHAnsi" w:hAnsiTheme="majorHAnsi" w:cstheme="majorHAnsi"/>
              </w:rPr>
              <w:t xml:space="preserve">Sở hữu dự án </w:t>
            </w:r>
            <w:r w:rsidRPr="00146594">
              <w:rPr>
                <w:rFonts w:asciiTheme="majorHAnsi" w:hAnsiTheme="majorHAnsi" w:cstheme="majorHAnsi"/>
                <w:vanish/>
                <w:color w:val="0000FF"/>
              </w:rPr>
              <w:t>This is the person responsible for the budget used to fund this project.</w:t>
            </w:r>
          </w:p>
        </w:tc>
        <w:tc>
          <w:tcPr>
            <w:tcW w:w="2700" w:type="dxa"/>
          </w:tcPr>
          <w:p w14:paraId="70155EF3" w14:textId="77777777" w:rsidR="006A310F" w:rsidRPr="00146594" w:rsidRDefault="006A310F" w:rsidP="00E47542">
            <w:pPr>
              <w:spacing w:before="60" w:after="60"/>
              <w:jc w:val="both"/>
              <w:rPr>
                <w:rFonts w:asciiTheme="majorHAnsi" w:hAnsiTheme="majorHAnsi" w:cstheme="majorHAnsi"/>
              </w:rPr>
            </w:pPr>
            <w:r w:rsidRPr="00146594">
              <w:rPr>
                <w:rFonts w:asciiTheme="majorHAnsi" w:hAnsiTheme="majorHAnsi" w:cstheme="majorHAnsi"/>
              </w:rPr>
              <w:t>Ths Ngô Huy Biên</w:t>
            </w:r>
          </w:p>
        </w:tc>
      </w:tr>
      <w:tr w:rsidR="006A310F" w:rsidRPr="00146594" w14:paraId="4A6C4D4E" w14:textId="77777777" w:rsidTr="00E47542">
        <w:tc>
          <w:tcPr>
            <w:tcW w:w="2718" w:type="dxa"/>
          </w:tcPr>
          <w:p w14:paraId="37B715FD" w14:textId="77777777" w:rsidR="006A310F" w:rsidRPr="00146594" w:rsidRDefault="006A310F" w:rsidP="00E47542">
            <w:pPr>
              <w:spacing w:before="60" w:after="60"/>
              <w:jc w:val="right"/>
              <w:rPr>
                <w:rFonts w:asciiTheme="majorHAnsi" w:hAnsiTheme="majorHAnsi" w:cstheme="majorHAnsi"/>
              </w:rPr>
            </w:pPr>
            <w:r w:rsidRPr="00146594">
              <w:rPr>
                <w:rFonts w:asciiTheme="majorHAnsi" w:hAnsiTheme="majorHAnsi" w:cstheme="majorHAnsi"/>
              </w:rPr>
              <w:t>Nhóm thực hiện</w:t>
            </w:r>
          </w:p>
        </w:tc>
        <w:tc>
          <w:tcPr>
            <w:tcW w:w="2700" w:type="dxa"/>
          </w:tcPr>
          <w:p w14:paraId="05D36E58" w14:textId="77777777" w:rsidR="006A310F" w:rsidRPr="00146594" w:rsidRDefault="006A310F" w:rsidP="00E47542">
            <w:pPr>
              <w:spacing w:before="60" w:after="60"/>
              <w:jc w:val="both"/>
              <w:rPr>
                <w:rFonts w:asciiTheme="majorHAnsi" w:hAnsiTheme="majorHAnsi" w:cstheme="majorHAnsi"/>
              </w:rPr>
            </w:pPr>
          </w:p>
        </w:tc>
        <w:tc>
          <w:tcPr>
            <w:tcW w:w="2070" w:type="dxa"/>
          </w:tcPr>
          <w:p w14:paraId="1B3CDADF" w14:textId="77777777" w:rsidR="006A310F" w:rsidRPr="00146594" w:rsidRDefault="006A310F" w:rsidP="00E47542">
            <w:pPr>
              <w:spacing w:before="60" w:after="60"/>
              <w:jc w:val="right"/>
              <w:rPr>
                <w:rFonts w:asciiTheme="majorHAnsi" w:hAnsiTheme="majorHAnsi" w:cstheme="majorHAnsi"/>
              </w:rPr>
            </w:pPr>
            <w:r w:rsidRPr="00146594">
              <w:rPr>
                <w:rFonts w:asciiTheme="majorHAnsi" w:hAnsiTheme="majorHAnsi" w:cstheme="majorHAnsi"/>
              </w:rPr>
              <w:t xml:space="preserve">Ngày chuyển giao </w:t>
            </w:r>
            <w:r w:rsidRPr="00146594">
              <w:rPr>
                <w:rFonts w:asciiTheme="majorHAnsi" w:hAnsiTheme="majorHAnsi" w:cstheme="majorHAnsi"/>
                <w:vanish/>
                <w:color w:val="0000FF"/>
              </w:rPr>
              <w:t>This is the date the SOW is submitted for review.</w:t>
            </w:r>
          </w:p>
        </w:tc>
        <w:tc>
          <w:tcPr>
            <w:tcW w:w="2700" w:type="dxa"/>
          </w:tcPr>
          <w:p w14:paraId="08A559A2" w14:textId="77777777" w:rsidR="006A310F" w:rsidRPr="00146594" w:rsidRDefault="00315B4F" w:rsidP="00E47542">
            <w:pPr>
              <w:spacing w:before="60" w:after="60"/>
              <w:jc w:val="both"/>
              <w:rPr>
                <w:rFonts w:asciiTheme="majorHAnsi" w:hAnsiTheme="majorHAnsi" w:cstheme="majorHAnsi"/>
              </w:rPr>
            </w:pPr>
            <w:r w:rsidRPr="00146594">
              <w:rPr>
                <w:rFonts w:asciiTheme="majorHAnsi" w:hAnsiTheme="majorHAnsi" w:cstheme="majorHAnsi"/>
              </w:rPr>
              <w:t>13/06/2010</w:t>
            </w:r>
          </w:p>
        </w:tc>
      </w:tr>
      <w:tr w:rsidR="006A310F" w:rsidRPr="00146594" w14:paraId="6A34E72A" w14:textId="77777777" w:rsidTr="00E47542">
        <w:tc>
          <w:tcPr>
            <w:tcW w:w="2718" w:type="dxa"/>
          </w:tcPr>
          <w:p w14:paraId="37DE7EAE" w14:textId="77777777" w:rsidR="006A310F" w:rsidRPr="00146594" w:rsidRDefault="006A310F" w:rsidP="00E47542">
            <w:pPr>
              <w:spacing w:before="60" w:after="60"/>
              <w:ind w:hanging="90"/>
              <w:jc w:val="right"/>
              <w:rPr>
                <w:rFonts w:asciiTheme="majorHAnsi" w:hAnsiTheme="majorHAnsi" w:cstheme="majorHAnsi"/>
              </w:rPr>
            </w:pPr>
            <w:r w:rsidRPr="00146594">
              <w:rPr>
                <w:rFonts w:asciiTheme="majorHAnsi" w:hAnsiTheme="majorHAnsi" w:cstheme="majorHAnsi"/>
              </w:rPr>
              <w:t>Ngày bắt đầu</w:t>
            </w:r>
            <w:r w:rsidRPr="00146594">
              <w:rPr>
                <w:rFonts w:asciiTheme="majorHAnsi" w:hAnsiTheme="majorHAnsi" w:cstheme="majorHAnsi"/>
                <w:vanish/>
                <w:color w:val="0000FF"/>
              </w:rPr>
              <w:t xml:space="preserve"> This is the date costs begin to be charged to the project – usually the date the SOW is started.</w:t>
            </w:r>
          </w:p>
        </w:tc>
        <w:tc>
          <w:tcPr>
            <w:tcW w:w="2700" w:type="dxa"/>
          </w:tcPr>
          <w:p w14:paraId="6DAEAEC7" w14:textId="77777777" w:rsidR="006A310F" w:rsidRPr="00146594" w:rsidRDefault="006A310F" w:rsidP="00E47542">
            <w:pPr>
              <w:spacing w:before="60" w:after="60"/>
              <w:jc w:val="both"/>
              <w:rPr>
                <w:rFonts w:asciiTheme="majorHAnsi" w:hAnsiTheme="majorHAnsi" w:cstheme="majorHAnsi"/>
              </w:rPr>
            </w:pPr>
            <w:r w:rsidRPr="00146594">
              <w:rPr>
                <w:rFonts w:asciiTheme="majorHAnsi" w:hAnsiTheme="majorHAnsi" w:cstheme="majorHAnsi"/>
              </w:rPr>
              <w:t>5/04/2010</w:t>
            </w:r>
          </w:p>
        </w:tc>
        <w:tc>
          <w:tcPr>
            <w:tcW w:w="2070" w:type="dxa"/>
          </w:tcPr>
          <w:p w14:paraId="6173F2C4" w14:textId="77777777" w:rsidR="006A310F" w:rsidRPr="00146594" w:rsidRDefault="006A310F" w:rsidP="00E47542">
            <w:pPr>
              <w:spacing w:before="60" w:after="60"/>
              <w:ind w:hanging="108"/>
              <w:jc w:val="right"/>
              <w:rPr>
                <w:rFonts w:asciiTheme="majorHAnsi" w:hAnsiTheme="majorHAnsi" w:cstheme="majorHAnsi"/>
              </w:rPr>
            </w:pPr>
            <w:r w:rsidRPr="00146594">
              <w:rPr>
                <w:rFonts w:asciiTheme="majorHAnsi" w:hAnsiTheme="majorHAnsi" w:cstheme="majorHAnsi"/>
              </w:rPr>
              <w:t>Ngày kết thúc</w:t>
            </w:r>
          </w:p>
        </w:tc>
        <w:tc>
          <w:tcPr>
            <w:tcW w:w="2700" w:type="dxa"/>
          </w:tcPr>
          <w:p w14:paraId="38352764" w14:textId="77777777" w:rsidR="006A310F" w:rsidRPr="00146594" w:rsidRDefault="006A310F" w:rsidP="00E47542">
            <w:pPr>
              <w:spacing w:before="60" w:after="60"/>
              <w:jc w:val="both"/>
              <w:rPr>
                <w:rFonts w:asciiTheme="majorHAnsi" w:hAnsiTheme="majorHAnsi" w:cstheme="majorHAnsi"/>
              </w:rPr>
            </w:pPr>
            <w:r w:rsidRPr="00146594">
              <w:rPr>
                <w:rFonts w:asciiTheme="majorHAnsi" w:hAnsiTheme="majorHAnsi" w:cstheme="majorHAnsi"/>
              </w:rPr>
              <w:t>31/05/2010</w:t>
            </w:r>
          </w:p>
        </w:tc>
      </w:tr>
    </w:tbl>
    <w:p w14:paraId="0A952D2C" w14:textId="77777777" w:rsidR="006A310F" w:rsidRPr="00146594" w:rsidRDefault="006A310F" w:rsidP="006A310F">
      <w:pPr>
        <w:pStyle w:val="Footer"/>
        <w:tabs>
          <w:tab w:val="clear" w:pos="9360"/>
        </w:tabs>
        <w:rPr>
          <w:rFonts w:asciiTheme="majorHAnsi" w:hAnsiTheme="majorHAnsi" w:cstheme="majorHAnsi"/>
        </w:rPr>
      </w:pPr>
    </w:p>
    <w:p w14:paraId="17F2AE94" w14:textId="77777777" w:rsidR="006A310F" w:rsidRPr="00146594" w:rsidRDefault="006A310F" w:rsidP="006A310F">
      <w:pPr>
        <w:pStyle w:val="Header"/>
        <w:pBdr>
          <w:bottom w:val="none" w:sz="0" w:space="0" w:color="auto"/>
        </w:pBdr>
        <w:spacing w:after="0"/>
        <w:rPr>
          <w:rFonts w:asciiTheme="majorHAnsi" w:hAnsiTheme="majorHAnsi" w:cstheme="majorHAnsi"/>
          <w:sz w:val="16"/>
        </w:rPr>
      </w:pPr>
    </w:p>
    <w:p w14:paraId="54202314" w14:textId="77777777" w:rsidR="006A310F" w:rsidRPr="00146594" w:rsidRDefault="006A310F" w:rsidP="006A310F">
      <w:pPr>
        <w:pStyle w:val="BlockText"/>
        <w:jc w:val="right"/>
        <w:rPr>
          <w:rFonts w:asciiTheme="majorHAnsi" w:hAnsiTheme="majorHAnsi" w:cstheme="majorHAnsi"/>
          <w:noProof/>
          <w:sz w:val="20"/>
        </w:rPr>
      </w:pPr>
    </w:p>
    <w:p w14:paraId="6FEEA2C2" w14:textId="77777777" w:rsidR="00716386" w:rsidRPr="00146594" w:rsidRDefault="00716386" w:rsidP="00716386">
      <w:pPr>
        <w:pStyle w:val="Title"/>
        <w:rPr>
          <w:rFonts w:asciiTheme="majorHAnsi" w:hAnsiTheme="majorHAnsi" w:cstheme="majorHAnsi"/>
          <w:sz w:val="28"/>
          <w:szCs w:val="28"/>
        </w:rPr>
      </w:pPr>
      <w:r w:rsidRPr="00146594">
        <w:rPr>
          <w:rFonts w:asciiTheme="majorHAnsi" w:hAnsiTheme="majorHAnsi" w:cstheme="majorHAnsi"/>
          <w:sz w:val="28"/>
          <w:szCs w:val="28"/>
        </w:rPr>
        <w:t>Tổng quan các chức năng được thay đổi</w:t>
      </w:r>
    </w:p>
    <w:tbl>
      <w:tblPr>
        <w:tblW w:w="0" w:type="auto"/>
        <w:jc w:val="center"/>
        <w:tblInd w:w="-12" w:type="dxa"/>
        <w:tblLayout w:type="fixed"/>
        <w:tblLook w:val="0000" w:firstRow="0" w:lastRow="0" w:firstColumn="0" w:lastColumn="0" w:noHBand="0" w:noVBand="0"/>
      </w:tblPr>
      <w:tblGrid>
        <w:gridCol w:w="2304"/>
        <w:gridCol w:w="1152"/>
        <w:gridCol w:w="3744"/>
        <w:gridCol w:w="2329"/>
      </w:tblGrid>
      <w:tr w:rsidR="00716386" w:rsidRPr="00146594" w14:paraId="6B2895E8" w14:textId="77777777" w:rsidTr="00B9111F">
        <w:trPr>
          <w:jc w:val="center"/>
        </w:trPr>
        <w:tc>
          <w:tcPr>
            <w:tcW w:w="2304" w:type="dxa"/>
            <w:tcBorders>
              <w:top w:val="single" w:sz="4" w:space="0" w:color="000000"/>
              <w:left w:val="single" w:sz="4" w:space="0" w:color="000000"/>
              <w:bottom w:val="single" w:sz="4" w:space="0" w:color="000000"/>
            </w:tcBorders>
            <w:shd w:val="clear" w:color="auto" w:fill="auto"/>
          </w:tcPr>
          <w:p w14:paraId="30E6ED48" w14:textId="77777777" w:rsidR="00716386" w:rsidRPr="00146594" w:rsidRDefault="00716386" w:rsidP="00E47542">
            <w:pPr>
              <w:pStyle w:val="Tabletext"/>
              <w:snapToGrid w:val="0"/>
              <w:jc w:val="center"/>
              <w:rPr>
                <w:rFonts w:asciiTheme="majorHAnsi" w:hAnsiTheme="majorHAnsi" w:cstheme="majorHAnsi"/>
                <w:b/>
              </w:rPr>
            </w:pPr>
            <w:r w:rsidRPr="00146594">
              <w:rPr>
                <w:rFonts w:asciiTheme="majorHAnsi" w:hAnsiTheme="majorHAnsi" w:cstheme="majorHAnsi"/>
                <w:b/>
              </w:rPr>
              <w:t>Date</w:t>
            </w:r>
          </w:p>
        </w:tc>
        <w:tc>
          <w:tcPr>
            <w:tcW w:w="1152" w:type="dxa"/>
            <w:tcBorders>
              <w:top w:val="single" w:sz="4" w:space="0" w:color="000000"/>
              <w:left w:val="single" w:sz="4" w:space="0" w:color="000000"/>
              <w:bottom w:val="single" w:sz="4" w:space="0" w:color="000000"/>
            </w:tcBorders>
            <w:shd w:val="clear" w:color="auto" w:fill="auto"/>
          </w:tcPr>
          <w:p w14:paraId="26299FED" w14:textId="77777777" w:rsidR="00716386" w:rsidRPr="00146594" w:rsidRDefault="00716386" w:rsidP="00E47542">
            <w:pPr>
              <w:pStyle w:val="Tabletext"/>
              <w:snapToGrid w:val="0"/>
              <w:jc w:val="center"/>
              <w:rPr>
                <w:rFonts w:asciiTheme="majorHAnsi" w:hAnsiTheme="majorHAnsi" w:cstheme="majorHAnsi"/>
                <w:b/>
              </w:rPr>
            </w:pPr>
            <w:r w:rsidRPr="00146594">
              <w:rPr>
                <w:rFonts w:asciiTheme="majorHAnsi" w:hAnsiTheme="majorHAnsi" w:cstheme="majorHAnsi"/>
                <w:b/>
              </w:rPr>
              <w:t>Version</w:t>
            </w:r>
          </w:p>
        </w:tc>
        <w:tc>
          <w:tcPr>
            <w:tcW w:w="3744" w:type="dxa"/>
            <w:tcBorders>
              <w:top w:val="single" w:sz="4" w:space="0" w:color="000000"/>
              <w:left w:val="single" w:sz="4" w:space="0" w:color="000000"/>
              <w:bottom w:val="single" w:sz="4" w:space="0" w:color="000000"/>
            </w:tcBorders>
            <w:shd w:val="clear" w:color="auto" w:fill="auto"/>
          </w:tcPr>
          <w:p w14:paraId="25E9067D" w14:textId="77777777" w:rsidR="00716386" w:rsidRPr="00146594" w:rsidRDefault="00716386" w:rsidP="00E47542">
            <w:pPr>
              <w:pStyle w:val="Tabletext"/>
              <w:snapToGrid w:val="0"/>
              <w:jc w:val="center"/>
              <w:rPr>
                <w:rFonts w:asciiTheme="majorHAnsi" w:hAnsiTheme="majorHAnsi" w:cstheme="majorHAnsi"/>
                <w:b/>
              </w:rPr>
            </w:pPr>
            <w:r w:rsidRPr="00146594">
              <w:rPr>
                <w:rFonts w:asciiTheme="majorHAnsi" w:hAnsiTheme="majorHAnsi" w:cstheme="majorHAnsi"/>
                <w:b/>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14:paraId="77AAB682" w14:textId="77777777" w:rsidR="00716386" w:rsidRPr="00146594" w:rsidRDefault="00716386" w:rsidP="00E47542">
            <w:pPr>
              <w:pStyle w:val="Tabletext"/>
              <w:snapToGrid w:val="0"/>
              <w:jc w:val="center"/>
              <w:rPr>
                <w:rFonts w:asciiTheme="majorHAnsi" w:hAnsiTheme="majorHAnsi" w:cstheme="majorHAnsi"/>
                <w:b/>
              </w:rPr>
            </w:pPr>
            <w:r w:rsidRPr="00146594">
              <w:rPr>
                <w:rFonts w:asciiTheme="majorHAnsi" w:hAnsiTheme="majorHAnsi" w:cstheme="majorHAnsi"/>
                <w:b/>
              </w:rPr>
              <w:t>Author</w:t>
            </w:r>
          </w:p>
        </w:tc>
      </w:tr>
      <w:tr w:rsidR="00716386" w:rsidRPr="00146594" w14:paraId="51E8CF71" w14:textId="77777777" w:rsidTr="00B9111F">
        <w:trPr>
          <w:jc w:val="center"/>
        </w:trPr>
        <w:tc>
          <w:tcPr>
            <w:tcW w:w="2304" w:type="dxa"/>
            <w:tcBorders>
              <w:top w:val="single" w:sz="4" w:space="0" w:color="000000"/>
              <w:left w:val="single" w:sz="4" w:space="0" w:color="000000"/>
              <w:bottom w:val="single" w:sz="4" w:space="0" w:color="000000"/>
            </w:tcBorders>
            <w:shd w:val="clear" w:color="auto" w:fill="auto"/>
          </w:tcPr>
          <w:p w14:paraId="0F0BC8B7" w14:textId="77777777" w:rsidR="00716386" w:rsidRPr="00146594" w:rsidRDefault="00C031FF" w:rsidP="00E47542">
            <w:pPr>
              <w:pStyle w:val="Tabletext"/>
              <w:snapToGrid w:val="0"/>
              <w:rPr>
                <w:rFonts w:asciiTheme="majorHAnsi" w:hAnsiTheme="majorHAnsi" w:cstheme="majorHAnsi"/>
              </w:rPr>
            </w:pPr>
            <w:r w:rsidRPr="00146594">
              <w:rPr>
                <w:rFonts w:asciiTheme="majorHAnsi" w:hAnsiTheme="majorHAnsi" w:cstheme="majorHAnsi"/>
              </w:rPr>
              <w:t>10/4/2010</w:t>
            </w:r>
          </w:p>
        </w:tc>
        <w:tc>
          <w:tcPr>
            <w:tcW w:w="1152" w:type="dxa"/>
            <w:tcBorders>
              <w:top w:val="single" w:sz="4" w:space="0" w:color="000000"/>
              <w:left w:val="single" w:sz="4" w:space="0" w:color="000000"/>
              <w:bottom w:val="single" w:sz="4" w:space="0" w:color="000000"/>
            </w:tcBorders>
            <w:shd w:val="clear" w:color="auto" w:fill="auto"/>
          </w:tcPr>
          <w:p w14:paraId="521FC974" w14:textId="77777777" w:rsidR="00716386" w:rsidRPr="00146594" w:rsidRDefault="00C031FF" w:rsidP="00E47542">
            <w:pPr>
              <w:pStyle w:val="Tabletext"/>
              <w:snapToGrid w:val="0"/>
              <w:rPr>
                <w:rFonts w:asciiTheme="majorHAnsi" w:hAnsiTheme="majorHAnsi" w:cstheme="majorHAnsi"/>
              </w:rPr>
            </w:pPr>
            <w:r w:rsidRPr="00146594">
              <w:rPr>
                <w:rFonts w:asciiTheme="majorHAnsi" w:hAnsiTheme="majorHAnsi" w:cstheme="majorHAnsi"/>
              </w:rPr>
              <w:t>1.0</w:t>
            </w:r>
          </w:p>
        </w:tc>
        <w:tc>
          <w:tcPr>
            <w:tcW w:w="3744" w:type="dxa"/>
            <w:tcBorders>
              <w:top w:val="single" w:sz="4" w:space="0" w:color="000000"/>
              <w:left w:val="single" w:sz="4" w:space="0" w:color="000000"/>
              <w:bottom w:val="single" w:sz="4" w:space="0" w:color="000000"/>
            </w:tcBorders>
            <w:shd w:val="clear" w:color="auto" w:fill="auto"/>
          </w:tcPr>
          <w:p w14:paraId="28805117" w14:textId="77777777" w:rsidR="00716386" w:rsidRPr="00146594" w:rsidRDefault="00C031FF" w:rsidP="00E47542">
            <w:pPr>
              <w:pStyle w:val="Tabletext"/>
              <w:snapToGrid w:val="0"/>
              <w:rPr>
                <w:rFonts w:asciiTheme="majorHAnsi" w:hAnsiTheme="majorHAnsi" w:cstheme="majorHAnsi"/>
              </w:rPr>
            </w:pPr>
            <w:r w:rsidRPr="00146594">
              <w:rPr>
                <w:rFonts w:asciiTheme="majorHAnsi" w:hAnsiTheme="majorHAnsi" w:cstheme="majorHAnsi"/>
              </w:rPr>
              <w:t>Liệt kê danh sách 1 số chức năng cơ bản của chương trình</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14:paraId="5DB3B30D" w14:textId="77777777" w:rsidR="00716386" w:rsidRPr="00146594" w:rsidRDefault="00C031FF" w:rsidP="00E47542">
            <w:pPr>
              <w:pStyle w:val="Tabletext"/>
              <w:snapToGrid w:val="0"/>
              <w:rPr>
                <w:rFonts w:asciiTheme="majorHAnsi" w:hAnsiTheme="majorHAnsi" w:cstheme="majorHAnsi"/>
              </w:rPr>
            </w:pPr>
            <w:r w:rsidRPr="00146594">
              <w:rPr>
                <w:rFonts w:asciiTheme="majorHAnsi" w:hAnsiTheme="majorHAnsi" w:cstheme="majorHAnsi"/>
              </w:rPr>
              <w:t>Trương Ngọc Tuấn</w:t>
            </w:r>
          </w:p>
        </w:tc>
      </w:tr>
      <w:tr w:rsidR="00716386" w:rsidRPr="00146594" w14:paraId="57BA10B5" w14:textId="77777777" w:rsidTr="00B9111F">
        <w:trPr>
          <w:jc w:val="center"/>
        </w:trPr>
        <w:tc>
          <w:tcPr>
            <w:tcW w:w="2304" w:type="dxa"/>
            <w:tcBorders>
              <w:top w:val="single" w:sz="4" w:space="0" w:color="000000"/>
              <w:left w:val="single" w:sz="4" w:space="0" w:color="000000"/>
              <w:bottom w:val="single" w:sz="4" w:space="0" w:color="000000"/>
            </w:tcBorders>
            <w:shd w:val="clear" w:color="auto" w:fill="auto"/>
          </w:tcPr>
          <w:p w14:paraId="6B6AF418" w14:textId="77777777" w:rsidR="00716386" w:rsidRPr="00146594" w:rsidRDefault="00C031FF" w:rsidP="00E47542">
            <w:pPr>
              <w:pStyle w:val="Tabletext"/>
              <w:snapToGrid w:val="0"/>
              <w:rPr>
                <w:rFonts w:asciiTheme="majorHAnsi" w:hAnsiTheme="majorHAnsi" w:cstheme="majorHAnsi"/>
              </w:rPr>
            </w:pPr>
            <w:r w:rsidRPr="00146594">
              <w:rPr>
                <w:rFonts w:asciiTheme="majorHAnsi" w:hAnsiTheme="majorHAnsi" w:cstheme="majorHAnsi"/>
              </w:rPr>
              <w:t>17/4/2010</w:t>
            </w:r>
          </w:p>
        </w:tc>
        <w:tc>
          <w:tcPr>
            <w:tcW w:w="1152" w:type="dxa"/>
            <w:tcBorders>
              <w:top w:val="single" w:sz="4" w:space="0" w:color="000000"/>
              <w:left w:val="single" w:sz="4" w:space="0" w:color="000000"/>
              <w:bottom w:val="single" w:sz="4" w:space="0" w:color="000000"/>
            </w:tcBorders>
            <w:shd w:val="clear" w:color="auto" w:fill="auto"/>
          </w:tcPr>
          <w:p w14:paraId="012338F4" w14:textId="77777777" w:rsidR="00716386" w:rsidRPr="00146594" w:rsidRDefault="00C031FF" w:rsidP="00E47542">
            <w:pPr>
              <w:pStyle w:val="Tabletext"/>
              <w:snapToGrid w:val="0"/>
              <w:rPr>
                <w:rFonts w:asciiTheme="majorHAnsi" w:hAnsiTheme="majorHAnsi" w:cstheme="majorHAnsi"/>
              </w:rPr>
            </w:pPr>
            <w:r w:rsidRPr="00146594">
              <w:rPr>
                <w:rFonts w:asciiTheme="majorHAnsi" w:hAnsiTheme="majorHAnsi" w:cstheme="majorHAnsi"/>
              </w:rPr>
              <w:t>1.1</w:t>
            </w:r>
          </w:p>
        </w:tc>
        <w:tc>
          <w:tcPr>
            <w:tcW w:w="3744" w:type="dxa"/>
            <w:tcBorders>
              <w:top w:val="single" w:sz="4" w:space="0" w:color="000000"/>
              <w:left w:val="single" w:sz="4" w:space="0" w:color="000000"/>
              <w:bottom w:val="single" w:sz="4" w:space="0" w:color="000000"/>
            </w:tcBorders>
            <w:shd w:val="clear" w:color="auto" w:fill="auto"/>
          </w:tcPr>
          <w:p w14:paraId="3F4CA269" w14:textId="77777777" w:rsidR="00716386" w:rsidRPr="00146594" w:rsidRDefault="00C031FF" w:rsidP="00E47542">
            <w:pPr>
              <w:pStyle w:val="Tabletext"/>
              <w:snapToGrid w:val="0"/>
              <w:rPr>
                <w:rFonts w:asciiTheme="majorHAnsi" w:hAnsiTheme="majorHAnsi" w:cstheme="majorHAnsi"/>
              </w:rPr>
            </w:pPr>
            <w:r w:rsidRPr="00146594">
              <w:rPr>
                <w:rFonts w:asciiTheme="majorHAnsi" w:hAnsiTheme="majorHAnsi" w:cstheme="majorHAnsi"/>
              </w:rPr>
              <w:t>Chỉnh sửa lại danh sách này</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14:paraId="79FF71B4" w14:textId="77777777" w:rsidR="00716386" w:rsidRPr="00146594" w:rsidRDefault="00C031FF" w:rsidP="00E47542">
            <w:pPr>
              <w:pStyle w:val="Tabletext"/>
              <w:snapToGrid w:val="0"/>
              <w:rPr>
                <w:rFonts w:asciiTheme="majorHAnsi" w:hAnsiTheme="majorHAnsi" w:cstheme="majorHAnsi"/>
              </w:rPr>
            </w:pPr>
            <w:r w:rsidRPr="00146594">
              <w:rPr>
                <w:rFonts w:asciiTheme="majorHAnsi" w:hAnsiTheme="majorHAnsi" w:cstheme="majorHAnsi"/>
              </w:rPr>
              <w:t>Trương Ngọc Tuấn</w:t>
            </w:r>
          </w:p>
        </w:tc>
      </w:tr>
      <w:tr w:rsidR="00716386" w:rsidRPr="00146594" w14:paraId="7FEAA6D4" w14:textId="77777777" w:rsidTr="00B9111F">
        <w:trPr>
          <w:jc w:val="center"/>
        </w:trPr>
        <w:tc>
          <w:tcPr>
            <w:tcW w:w="2304" w:type="dxa"/>
            <w:tcBorders>
              <w:top w:val="single" w:sz="4" w:space="0" w:color="000000"/>
              <w:left w:val="single" w:sz="4" w:space="0" w:color="000000"/>
              <w:bottom w:val="single" w:sz="4" w:space="0" w:color="000000"/>
            </w:tcBorders>
            <w:shd w:val="clear" w:color="auto" w:fill="auto"/>
          </w:tcPr>
          <w:p w14:paraId="181FD596" w14:textId="77777777" w:rsidR="00716386" w:rsidRPr="00146594" w:rsidRDefault="001B3F22" w:rsidP="00E47542">
            <w:pPr>
              <w:pStyle w:val="Tabletext"/>
              <w:snapToGrid w:val="0"/>
              <w:rPr>
                <w:rFonts w:asciiTheme="majorHAnsi" w:hAnsiTheme="majorHAnsi" w:cstheme="majorHAnsi"/>
              </w:rPr>
            </w:pPr>
            <w:r>
              <w:rPr>
                <w:rFonts w:asciiTheme="majorHAnsi" w:hAnsiTheme="majorHAnsi" w:cstheme="majorHAnsi"/>
              </w:rPr>
              <w:t>18/4/2010</w:t>
            </w:r>
          </w:p>
        </w:tc>
        <w:tc>
          <w:tcPr>
            <w:tcW w:w="1152" w:type="dxa"/>
            <w:tcBorders>
              <w:top w:val="single" w:sz="4" w:space="0" w:color="000000"/>
              <w:left w:val="single" w:sz="4" w:space="0" w:color="000000"/>
              <w:bottom w:val="single" w:sz="4" w:space="0" w:color="000000"/>
            </w:tcBorders>
            <w:shd w:val="clear" w:color="auto" w:fill="auto"/>
          </w:tcPr>
          <w:p w14:paraId="18518934" w14:textId="77777777" w:rsidR="00716386" w:rsidRPr="00146594" w:rsidRDefault="001B3F22" w:rsidP="00E47542">
            <w:pPr>
              <w:pStyle w:val="Tabletext"/>
              <w:snapToGrid w:val="0"/>
              <w:rPr>
                <w:rFonts w:asciiTheme="majorHAnsi" w:hAnsiTheme="majorHAnsi" w:cstheme="majorHAnsi"/>
              </w:rPr>
            </w:pPr>
            <w:r>
              <w:rPr>
                <w:rFonts w:asciiTheme="majorHAnsi" w:hAnsiTheme="majorHAnsi" w:cstheme="majorHAnsi"/>
              </w:rPr>
              <w:t>1.2</w:t>
            </w:r>
          </w:p>
        </w:tc>
        <w:tc>
          <w:tcPr>
            <w:tcW w:w="3744" w:type="dxa"/>
            <w:tcBorders>
              <w:top w:val="single" w:sz="4" w:space="0" w:color="000000"/>
              <w:left w:val="single" w:sz="4" w:space="0" w:color="000000"/>
              <w:bottom w:val="single" w:sz="4" w:space="0" w:color="000000"/>
            </w:tcBorders>
            <w:shd w:val="clear" w:color="auto" w:fill="auto"/>
          </w:tcPr>
          <w:p w14:paraId="0B093BBA" w14:textId="77777777" w:rsidR="00716386" w:rsidRPr="00146594" w:rsidRDefault="001B3F22" w:rsidP="00E47542">
            <w:pPr>
              <w:pStyle w:val="Tabletext"/>
              <w:snapToGrid w:val="0"/>
              <w:rPr>
                <w:rFonts w:asciiTheme="majorHAnsi" w:hAnsiTheme="majorHAnsi" w:cstheme="majorHAnsi"/>
              </w:rPr>
            </w:pPr>
            <w:r>
              <w:rPr>
                <w:rFonts w:asciiTheme="majorHAnsi" w:hAnsiTheme="majorHAnsi" w:cstheme="majorHAnsi"/>
              </w:rPr>
              <w:t>Bổ sung mô tả chi tiết vào các tính năng, trừ 1 số tính năng mở rộng và yêu cầu phi chức năng</w:t>
            </w:r>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14:paraId="7C450C02" w14:textId="77777777" w:rsidR="00716386" w:rsidRPr="00146594" w:rsidRDefault="001B3F22" w:rsidP="00E47542">
            <w:pPr>
              <w:pStyle w:val="Tabletext"/>
              <w:snapToGrid w:val="0"/>
              <w:rPr>
                <w:rFonts w:asciiTheme="majorHAnsi" w:hAnsiTheme="majorHAnsi" w:cstheme="majorHAnsi"/>
              </w:rPr>
            </w:pPr>
            <w:r>
              <w:rPr>
                <w:rFonts w:asciiTheme="majorHAnsi" w:hAnsiTheme="majorHAnsi" w:cstheme="majorHAnsi"/>
              </w:rPr>
              <w:t>Trương Ngọc Tuấn</w:t>
            </w:r>
          </w:p>
        </w:tc>
      </w:tr>
      <w:tr w:rsidR="005779CE" w:rsidRPr="00146594" w14:paraId="7C2AF787" w14:textId="77777777" w:rsidTr="00B9111F">
        <w:trPr>
          <w:jc w:val="center"/>
        </w:trPr>
        <w:tc>
          <w:tcPr>
            <w:tcW w:w="2304" w:type="dxa"/>
            <w:tcBorders>
              <w:top w:val="single" w:sz="4" w:space="0" w:color="000000"/>
              <w:left w:val="single" w:sz="4" w:space="0" w:color="000000"/>
              <w:bottom w:val="single" w:sz="4" w:space="0" w:color="000000"/>
            </w:tcBorders>
            <w:shd w:val="clear" w:color="auto" w:fill="auto"/>
          </w:tcPr>
          <w:p w14:paraId="680F07D4" w14:textId="7B8B6CE1" w:rsidR="005779CE" w:rsidRPr="00146594" w:rsidRDefault="00A45667" w:rsidP="00E47542">
            <w:pPr>
              <w:pStyle w:val="Tabletext"/>
              <w:snapToGrid w:val="0"/>
              <w:rPr>
                <w:rFonts w:asciiTheme="majorHAnsi" w:hAnsiTheme="majorHAnsi" w:cstheme="majorHAnsi"/>
              </w:rPr>
            </w:pPr>
            <w:ins w:id="1" w:author="atuan" w:date="2010-04-18T23:58:00Z">
              <w:r>
                <w:rPr>
                  <w:rFonts w:asciiTheme="majorHAnsi" w:hAnsiTheme="majorHAnsi" w:cstheme="majorHAnsi"/>
                </w:rPr>
                <w:t>18/4/2010</w:t>
              </w:r>
            </w:ins>
          </w:p>
        </w:tc>
        <w:tc>
          <w:tcPr>
            <w:tcW w:w="1152" w:type="dxa"/>
            <w:tcBorders>
              <w:top w:val="single" w:sz="4" w:space="0" w:color="000000"/>
              <w:left w:val="single" w:sz="4" w:space="0" w:color="000000"/>
              <w:bottom w:val="single" w:sz="4" w:space="0" w:color="000000"/>
            </w:tcBorders>
            <w:shd w:val="clear" w:color="auto" w:fill="auto"/>
          </w:tcPr>
          <w:p w14:paraId="23AC30C0" w14:textId="2EDCFD75" w:rsidR="005779CE" w:rsidRPr="00146594" w:rsidRDefault="00A45667" w:rsidP="00E47542">
            <w:pPr>
              <w:pStyle w:val="Tabletext"/>
              <w:snapToGrid w:val="0"/>
              <w:rPr>
                <w:rFonts w:asciiTheme="majorHAnsi" w:hAnsiTheme="majorHAnsi" w:cstheme="majorHAnsi"/>
              </w:rPr>
            </w:pPr>
            <w:ins w:id="2" w:author="atuan" w:date="2010-04-18T23:58:00Z">
              <w:r>
                <w:rPr>
                  <w:rFonts w:asciiTheme="majorHAnsi" w:hAnsiTheme="majorHAnsi" w:cstheme="majorHAnsi"/>
                </w:rPr>
                <w:t>1.3</w:t>
              </w:r>
            </w:ins>
          </w:p>
        </w:tc>
        <w:tc>
          <w:tcPr>
            <w:tcW w:w="3744" w:type="dxa"/>
            <w:tcBorders>
              <w:top w:val="single" w:sz="4" w:space="0" w:color="000000"/>
              <w:left w:val="single" w:sz="4" w:space="0" w:color="000000"/>
              <w:bottom w:val="single" w:sz="4" w:space="0" w:color="000000"/>
            </w:tcBorders>
            <w:shd w:val="clear" w:color="auto" w:fill="auto"/>
          </w:tcPr>
          <w:p w14:paraId="1FD6FC56" w14:textId="56667AC1" w:rsidR="005779CE" w:rsidRPr="00146594" w:rsidRDefault="00A45667" w:rsidP="00E47542">
            <w:pPr>
              <w:pStyle w:val="Tabletext"/>
              <w:snapToGrid w:val="0"/>
              <w:rPr>
                <w:rFonts w:asciiTheme="majorHAnsi" w:hAnsiTheme="majorHAnsi" w:cstheme="majorHAnsi"/>
              </w:rPr>
            </w:pPr>
            <w:ins w:id="3" w:author="atuan" w:date="2010-04-18T23:58:00Z">
              <w:r>
                <w:rPr>
                  <w:rFonts w:asciiTheme="majorHAnsi" w:hAnsiTheme="majorHAnsi" w:cstheme="majorHAnsi"/>
                </w:rPr>
                <w:t>Chỉnh sửa lại các mô tả theo ý kiến của Nguyễn Hoàng Minh, bổ sung thêm tính năng quản lý giáo viêm</w:t>
              </w:r>
            </w:ins>
          </w:p>
        </w:tc>
        <w:tc>
          <w:tcPr>
            <w:tcW w:w="2329" w:type="dxa"/>
            <w:tcBorders>
              <w:top w:val="single" w:sz="4" w:space="0" w:color="000000"/>
              <w:left w:val="single" w:sz="4" w:space="0" w:color="000000"/>
              <w:bottom w:val="single" w:sz="4" w:space="0" w:color="000000"/>
              <w:right w:val="single" w:sz="4" w:space="0" w:color="000000"/>
            </w:tcBorders>
            <w:shd w:val="clear" w:color="auto" w:fill="auto"/>
          </w:tcPr>
          <w:p w14:paraId="159B26C4" w14:textId="3480249E" w:rsidR="005779CE" w:rsidRPr="00146594" w:rsidRDefault="00A45667" w:rsidP="00E47542">
            <w:pPr>
              <w:pStyle w:val="Tabletext"/>
              <w:snapToGrid w:val="0"/>
              <w:rPr>
                <w:rFonts w:asciiTheme="majorHAnsi" w:hAnsiTheme="majorHAnsi" w:cstheme="majorHAnsi"/>
              </w:rPr>
            </w:pPr>
            <w:ins w:id="4" w:author="atuan" w:date="2010-04-18T23:59:00Z">
              <w:r>
                <w:rPr>
                  <w:rFonts w:asciiTheme="majorHAnsi" w:hAnsiTheme="majorHAnsi" w:cstheme="majorHAnsi"/>
                </w:rPr>
                <w:t>Trương Ngọc Tuấn</w:t>
              </w:r>
            </w:ins>
          </w:p>
        </w:tc>
      </w:tr>
    </w:tbl>
    <w:p w14:paraId="1766FD71" w14:textId="77777777" w:rsidR="006A310F" w:rsidRPr="00146594" w:rsidRDefault="006A310F" w:rsidP="006A310F">
      <w:pPr>
        <w:pStyle w:val="BlockText"/>
        <w:jc w:val="right"/>
        <w:rPr>
          <w:rFonts w:asciiTheme="majorHAnsi" w:hAnsiTheme="majorHAnsi" w:cstheme="majorHAnsi"/>
          <w:noProof/>
          <w:sz w:val="20"/>
        </w:rPr>
      </w:pPr>
    </w:p>
    <w:p w14:paraId="65159437" w14:textId="77777777" w:rsidR="006A310F" w:rsidRPr="00146594" w:rsidRDefault="006A310F" w:rsidP="006A310F">
      <w:pPr>
        <w:pStyle w:val="BlockText"/>
        <w:jc w:val="right"/>
        <w:rPr>
          <w:rFonts w:asciiTheme="majorHAnsi" w:hAnsiTheme="majorHAnsi" w:cstheme="majorHAnsi"/>
          <w:noProof/>
          <w:sz w:val="20"/>
        </w:rPr>
      </w:pPr>
    </w:p>
    <w:p w14:paraId="07E3FCB7" w14:textId="77777777" w:rsidR="00315B4F" w:rsidRPr="00146594" w:rsidRDefault="00315B4F" w:rsidP="006A310F">
      <w:pPr>
        <w:pStyle w:val="BlockText"/>
        <w:jc w:val="right"/>
        <w:rPr>
          <w:rFonts w:asciiTheme="majorHAnsi" w:hAnsiTheme="majorHAnsi" w:cstheme="majorHAnsi"/>
          <w:noProof/>
          <w:sz w:val="20"/>
        </w:rPr>
      </w:pPr>
    </w:p>
    <w:p w14:paraId="5062C030" w14:textId="77777777" w:rsidR="00315B4F" w:rsidRPr="00146594" w:rsidRDefault="00315B4F" w:rsidP="00315B4F">
      <w:pPr>
        <w:pStyle w:val="BlockText"/>
        <w:rPr>
          <w:rFonts w:asciiTheme="majorHAnsi" w:hAnsiTheme="majorHAnsi" w:cstheme="majorHAnsi"/>
          <w:noProof/>
          <w:sz w:val="20"/>
        </w:rPr>
      </w:pPr>
    </w:p>
    <w:p w14:paraId="7773C4C1" w14:textId="77777777" w:rsidR="006A310F" w:rsidRPr="00146594" w:rsidRDefault="006A310F" w:rsidP="006A310F">
      <w:pPr>
        <w:pStyle w:val="BlockText"/>
        <w:jc w:val="right"/>
        <w:rPr>
          <w:rFonts w:asciiTheme="majorHAnsi" w:hAnsiTheme="majorHAnsi" w:cstheme="majorHAnsi"/>
          <w:noProof/>
          <w:sz w:val="20"/>
        </w:rPr>
      </w:pPr>
    </w:p>
    <w:p w14:paraId="2F501FB8" w14:textId="77777777" w:rsidR="006A310F" w:rsidRPr="00146594" w:rsidRDefault="006A310F" w:rsidP="006A310F">
      <w:pPr>
        <w:pStyle w:val="BlockText"/>
        <w:jc w:val="right"/>
        <w:rPr>
          <w:rFonts w:asciiTheme="majorHAnsi" w:hAnsiTheme="majorHAnsi" w:cstheme="majorHAnsi"/>
          <w:noProof/>
          <w:sz w:val="20"/>
        </w:rPr>
      </w:pPr>
    </w:p>
    <w:p w14:paraId="2FDD9635" w14:textId="77777777" w:rsidR="006A310F" w:rsidRPr="00146594" w:rsidRDefault="006A310F" w:rsidP="006A310F">
      <w:pPr>
        <w:pStyle w:val="BlockText"/>
        <w:jc w:val="right"/>
        <w:rPr>
          <w:rFonts w:asciiTheme="majorHAnsi" w:hAnsiTheme="majorHAnsi" w:cstheme="majorHAnsi"/>
          <w:noProof/>
          <w:sz w:val="20"/>
        </w:rPr>
      </w:pPr>
    </w:p>
    <w:p w14:paraId="62D84A37" w14:textId="77777777" w:rsidR="006A310F" w:rsidRPr="00146594" w:rsidRDefault="006A310F" w:rsidP="006A310F">
      <w:pPr>
        <w:pStyle w:val="BlockText"/>
        <w:jc w:val="right"/>
        <w:rPr>
          <w:rFonts w:asciiTheme="majorHAnsi" w:hAnsiTheme="majorHAnsi" w:cstheme="majorHAnsi"/>
          <w:noProof/>
          <w:sz w:val="20"/>
        </w:rPr>
      </w:pPr>
      <w:bookmarkStart w:id="5" w:name="_GoBack"/>
      <w:bookmarkEnd w:id="5"/>
    </w:p>
    <w:p w14:paraId="1EA40D74" w14:textId="77777777" w:rsidR="006A310F" w:rsidRPr="00146594" w:rsidRDefault="006A310F" w:rsidP="006A310F">
      <w:pPr>
        <w:pStyle w:val="BlockText"/>
        <w:jc w:val="right"/>
        <w:rPr>
          <w:rFonts w:asciiTheme="majorHAnsi" w:hAnsiTheme="majorHAnsi" w:cstheme="majorHAnsi"/>
          <w:noProof/>
          <w:sz w:val="20"/>
        </w:rPr>
      </w:pPr>
    </w:p>
    <w:p w14:paraId="16A4DD15" w14:textId="77777777" w:rsidR="006A310F" w:rsidRPr="00146594" w:rsidRDefault="006A310F" w:rsidP="006A310F">
      <w:pPr>
        <w:pStyle w:val="BlockText"/>
        <w:jc w:val="right"/>
        <w:rPr>
          <w:rFonts w:asciiTheme="majorHAnsi" w:hAnsiTheme="majorHAnsi" w:cstheme="majorHAnsi"/>
          <w:noProof/>
          <w:sz w:val="20"/>
        </w:rPr>
      </w:pPr>
    </w:p>
    <w:p w14:paraId="4DC21C1C" w14:textId="77777777" w:rsidR="006A310F" w:rsidRPr="00146594" w:rsidRDefault="006A310F" w:rsidP="006A310F">
      <w:pPr>
        <w:pStyle w:val="BlockText"/>
        <w:jc w:val="right"/>
        <w:rPr>
          <w:rFonts w:asciiTheme="majorHAnsi" w:hAnsiTheme="majorHAnsi" w:cstheme="majorHAnsi"/>
          <w:noProof/>
          <w:sz w:val="20"/>
        </w:rPr>
      </w:pPr>
    </w:p>
    <w:p w14:paraId="2ABD41D4" w14:textId="77777777" w:rsidR="006A310F" w:rsidRPr="00146594" w:rsidRDefault="006A310F" w:rsidP="006A310F">
      <w:pPr>
        <w:pStyle w:val="BlockText"/>
        <w:jc w:val="right"/>
        <w:rPr>
          <w:rFonts w:asciiTheme="majorHAnsi" w:hAnsiTheme="majorHAnsi" w:cstheme="majorHAnsi"/>
          <w:noProof/>
          <w:sz w:val="20"/>
        </w:rPr>
      </w:pPr>
    </w:p>
    <w:p w14:paraId="39932BD2" w14:textId="77777777" w:rsidR="006A310F" w:rsidRPr="00146594" w:rsidRDefault="006A310F" w:rsidP="006A310F">
      <w:pPr>
        <w:pStyle w:val="BlockText"/>
        <w:jc w:val="right"/>
        <w:rPr>
          <w:rFonts w:asciiTheme="majorHAnsi" w:hAnsiTheme="majorHAnsi" w:cstheme="majorHAnsi"/>
          <w:noProof/>
          <w:sz w:val="20"/>
        </w:rPr>
      </w:pPr>
    </w:p>
    <w:p w14:paraId="5E04EDE8" w14:textId="77777777" w:rsidR="006A310F" w:rsidRPr="00146594" w:rsidRDefault="006A310F" w:rsidP="006A310F">
      <w:pPr>
        <w:pStyle w:val="BlockText"/>
        <w:jc w:val="right"/>
        <w:rPr>
          <w:rFonts w:asciiTheme="majorHAnsi" w:hAnsiTheme="majorHAnsi" w:cstheme="majorHAnsi"/>
          <w:noProof/>
          <w:sz w:val="20"/>
        </w:rPr>
      </w:pPr>
    </w:p>
    <w:p w14:paraId="7E27B638" w14:textId="77777777" w:rsidR="006A310F" w:rsidRPr="00146594" w:rsidRDefault="006A310F" w:rsidP="0021018A">
      <w:pPr>
        <w:pStyle w:val="BlockText"/>
        <w:rPr>
          <w:rFonts w:asciiTheme="majorHAnsi" w:hAnsiTheme="majorHAnsi" w:cstheme="majorHAnsi"/>
          <w:noProof/>
          <w:sz w:val="20"/>
        </w:rPr>
      </w:pPr>
    </w:p>
    <w:p w14:paraId="5486737C" w14:textId="77777777" w:rsidR="006A310F" w:rsidRPr="00146594" w:rsidRDefault="006A310F" w:rsidP="006A310F">
      <w:pPr>
        <w:pStyle w:val="BlockText"/>
        <w:jc w:val="right"/>
        <w:rPr>
          <w:rFonts w:asciiTheme="majorHAnsi" w:hAnsiTheme="majorHAnsi" w:cstheme="majorHAnsi"/>
          <w:noProof/>
          <w:sz w:val="20"/>
        </w:rPr>
      </w:pPr>
    </w:p>
    <w:p w14:paraId="450940AD" w14:textId="77777777" w:rsidR="006A310F" w:rsidRPr="00146594" w:rsidRDefault="006A310F" w:rsidP="006A310F">
      <w:pPr>
        <w:pStyle w:val="BlockText"/>
        <w:jc w:val="right"/>
        <w:rPr>
          <w:rFonts w:asciiTheme="majorHAnsi" w:hAnsiTheme="majorHAnsi" w:cstheme="majorHAnsi"/>
          <w:noProof/>
          <w:sz w:val="20"/>
        </w:rPr>
      </w:pPr>
    </w:p>
    <w:p w14:paraId="0F030484" w14:textId="77777777" w:rsidR="006A310F" w:rsidRPr="00146594" w:rsidRDefault="006A310F" w:rsidP="006A310F">
      <w:pPr>
        <w:pStyle w:val="BlockText"/>
        <w:jc w:val="right"/>
        <w:rPr>
          <w:rFonts w:asciiTheme="majorHAnsi" w:hAnsiTheme="majorHAnsi" w:cstheme="majorHAnsi"/>
          <w:noProof/>
          <w:sz w:val="20"/>
        </w:rPr>
      </w:pPr>
    </w:p>
    <w:p w14:paraId="01D1035D" w14:textId="77777777" w:rsidR="006A310F" w:rsidRPr="00146594" w:rsidRDefault="006A310F" w:rsidP="006A310F">
      <w:pPr>
        <w:pStyle w:val="BlockText"/>
        <w:jc w:val="right"/>
        <w:rPr>
          <w:rFonts w:asciiTheme="majorHAnsi" w:hAnsiTheme="majorHAnsi" w:cstheme="majorHAnsi"/>
          <w:noProof/>
          <w:sz w:val="20"/>
        </w:rPr>
      </w:pPr>
    </w:p>
    <w:p w14:paraId="4A7ABE3B" w14:textId="77777777" w:rsidR="0021018A" w:rsidRDefault="0021018A">
      <w:pPr>
        <w:spacing w:after="200" w:line="276" w:lineRule="auto"/>
        <w:ind w:left="720"/>
        <w:rPr>
          <w:rFonts w:asciiTheme="majorHAnsi" w:hAnsiTheme="majorHAnsi" w:cstheme="majorHAnsi"/>
          <w:noProof/>
          <w:sz w:val="20"/>
        </w:rPr>
      </w:pPr>
      <w:r>
        <w:rPr>
          <w:rFonts w:asciiTheme="majorHAnsi" w:hAnsiTheme="majorHAnsi" w:cstheme="majorHAnsi"/>
          <w:noProof/>
          <w:sz w:val="20"/>
        </w:rPr>
        <w:br w:type="page"/>
      </w:r>
    </w:p>
    <w:bookmarkEnd w:id="0"/>
    <w:p w14:paraId="61E0C728" w14:textId="77777777" w:rsidR="002740D9" w:rsidRPr="00146594" w:rsidRDefault="002740D9" w:rsidP="002740D9">
      <w:pPr>
        <w:pStyle w:val="Heading1"/>
        <w:keepLines/>
        <w:spacing w:before="480" w:after="0" w:line="276" w:lineRule="auto"/>
        <w:rPr>
          <w:rFonts w:asciiTheme="majorHAnsi" w:hAnsiTheme="majorHAnsi" w:cstheme="majorHAnsi"/>
        </w:rPr>
      </w:pPr>
      <w:r w:rsidRPr="00146594">
        <w:rPr>
          <w:rFonts w:asciiTheme="majorHAnsi" w:hAnsiTheme="majorHAnsi" w:cstheme="majorHAnsi"/>
        </w:rPr>
        <w:lastRenderedPageBreak/>
        <w:t>Yêu cầu chức năng</w:t>
      </w:r>
    </w:p>
    <w:p w14:paraId="074545B1" w14:textId="77777777" w:rsidR="001A130E" w:rsidRPr="00146594" w:rsidRDefault="001A130E" w:rsidP="001A130E">
      <w:pPr>
        <w:pStyle w:val="Heading2"/>
        <w:spacing w:line="276" w:lineRule="auto"/>
        <w:ind w:left="720" w:hanging="360"/>
        <w:rPr>
          <w:rFonts w:cstheme="majorHAnsi"/>
        </w:rPr>
      </w:pPr>
      <w:r w:rsidRPr="00146594">
        <w:rPr>
          <w:rFonts w:cstheme="majorHAnsi"/>
        </w:rPr>
        <w:t>Các thao tác với tài khoản</w:t>
      </w:r>
    </w:p>
    <w:p w14:paraId="078F49F5" w14:textId="77777777" w:rsidR="001A130E" w:rsidRPr="00146594" w:rsidRDefault="001A130E" w:rsidP="0021018A">
      <w:pPr>
        <w:pStyle w:val="Heading3"/>
      </w:pPr>
      <w:r w:rsidRPr="00146594">
        <w:rPr>
          <w:rFonts w:eastAsia="Times New Roman"/>
        </w:rPr>
        <w:t xml:space="preserve">F-000: </w:t>
      </w:r>
      <w:r w:rsidRPr="00146594">
        <w:t>Đăng kí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49"/>
        <w:gridCol w:w="9155"/>
      </w:tblGrid>
      <w:tr w:rsidR="00E74149" w:rsidRPr="001A130E" w14:paraId="4022B742"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14E764"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DA152" w14:textId="77777777" w:rsidR="001A130E" w:rsidRPr="001A130E" w:rsidRDefault="001A130E" w:rsidP="00E47542">
            <w:pPr>
              <w:rPr>
                <w:rFonts w:asciiTheme="majorHAnsi" w:hAnsiTheme="majorHAnsi" w:cstheme="majorHAnsi"/>
                <w:szCs w:val="22"/>
              </w:rPr>
            </w:pPr>
            <w:r w:rsidRPr="001A130E">
              <w:rPr>
                <w:rFonts w:asciiTheme="majorHAnsi" w:hAnsiTheme="majorHAnsi" w:cstheme="majorHAnsi"/>
                <w:szCs w:val="22"/>
              </w:rPr>
              <w:t>Không bắt buộc</w:t>
            </w:r>
          </w:p>
        </w:tc>
      </w:tr>
      <w:tr w:rsidR="00E74149" w:rsidRPr="001A130E" w14:paraId="67582DDE"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DD2B2F"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E5322" w14:textId="77777777" w:rsidR="001A130E" w:rsidRPr="001A130E" w:rsidRDefault="001A130E" w:rsidP="00E47542">
            <w:pPr>
              <w:rPr>
                <w:rFonts w:asciiTheme="majorHAnsi" w:hAnsiTheme="majorHAnsi" w:cstheme="majorHAnsi"/>
                <w:szCs w:val="22"/>
              </w:rPr>
            </w:pPr>
            <w:r w:rsidRPr="001A130E">
              <w:rPr>
                <w:rFonts w:asciiTheme="majorHAnsi" w:hAnsiTheme="majorHAnsi" w:cstheme="majorHAnsi"/>
                <w:szCs w:val="22"/>
              </w:rPr>
              <w:t>Vài ngày</w:t>
            </w:r>
          </w:p>
        </w:tc>
      </w:tr>
      <w:tr w:rsidR="00E74149" w:rsidRPr="001A130E" w14:paraId="4C3D7985"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E49AC7"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2AB2C" w14:textId="77777777" w:rsidR="001A130E" w:rsidRPr="001A130E" w:rsidRDefault="001A130E" w:rsidP="00E47542">
            <w:pPr>
              <w:rPr>
                <w:rFonts w:asciiTheme="majorHAnsi" w:hAnsiTheme="majorHAnsi" w:cstheme="majorHAnsi"/>
                <w:szCs w:val="22"/>
              </w:rPr>
            </w:pPr>
          </w:p>
        </w:tc>
      </w:tr>
      <w:tr w:rsidR="00E74149" w:rsidRPr="001A130E" w14:paraId="2CB978D0"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BC88B"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9658B" w14:textId="77777777" w:rsidR="001A130E" w:rsidRPr="001A130E" w:rsidRDefault="001A130E" w:rsidP="00E47542">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E74149" w:rsidRPr="001A130E" w14:paraId="0583CD39"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5C8BF1"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1883A" w14:textId="77777777" w:rsidR="001A130E" w:rsidRPr="001A130E" w:rsidRDefault="001A130E" w:rsidP="00E47542">
            <w:pPr>
              <w:rPr>
                <w:rFonts w:asciiTheme="majorHAnsi" w:hAnsiTheme="majorHAnsi" w:cstheme="majorHAnsi"/>
                <w:szCs w:val="22"/>
              </w:rPr>
            </w:pPr>
          </w:p>
        </w:tc>
      </w:tr>
      <w:tr w:rsidR="00E74149" w:rsidRPr="001A130E" w14:paraId="12704E0C"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64C75E"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13BD0" w14:textId="77777777" w:rsidR="001A130E" w:rsidRPr="001A130E" w:rsidRDefault="001A130E" w:rsidP="00E47542">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Người dùng dùng chức năng này để lưu trữ thông tin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14:paraId="2EA06C29" w14:textId="77777777" w:rsidR="001A130E" w:rsidRPr="001A130E" w:rsidDel="0049314F" w:rsidRDefault="001A130E" w:rsidP="0049314F">
            <w:pPr>
              <w:pStyle w:val="ListParagraph"/>
              <w:numPr>
                <w:ilvl w:val="0"/>
                <w:numId w:val="3"/>
              </w:numPr>
              <w:spacing w:before="100" w:beforeAutospacing="1" w:after="100" w:afterAutospacing="1" w:line="240" w:lineRule="auto"/>
              <w:rPr>
                <w:del w:id="6" w:author="atuan" w:date="2010-04-18T23:27:00Z"/>
                <w:rFonts w:asciiTheme="majorHAnsi" w:eastAsia="Times New Roman" w:hAnsiTheme="majorHAnsi" w:cstheme="majorHAnsi"/>
              </w:rPr>
            </w:pPr>
            <w:r w:rsidRPr="0049314F">
              <w:rPr>
                <w:rFonts w:asciiTheme="majorHAnsi" w:eastAsia="Times New Roman" w:hAnsiTheme="majorHAnsi" w:cstheme="majorHAnsi"/>
                <w:lang w:val="en-US"/>
              </w:rPr>
              <w:t>Tên tài khoản: tối thiểu 6 kí tự, tối đa 255 kí tự</w:t>
            </w:r>
            <w:r w:rsidR="00113766" w:rsidRPr="0049314F">
              <w:rPr>
                <w:rFonts w:asciiTheme="majorHAnsi" w:eastAsia="Times New Roman" w:hAnsiTheme="majorHAnsi" w:cstheme="majorHAnsi"/>
                <w:lang w:val="en-US"/>
              </w:rPr>
              <w:t xml:space="preserve">, không trùng với tài khoản nào trong </w:t>
            </w:r>
            <w:r w:rsidR="00DE4C73" w:rsidRPr="0049314F">
              <w:rPr>
                <w:rFonts w:asciiTheme="majorHAnsi" w:eastAsia="Times New Roman" w:hAnsiTheme="majorHAnsi" w:cstheme="majorHAnsi"/>
                <w:lang w:val="en-US"/>
              </w:rPr>
              <w:t>máy</w:t>
            </w:r>
            <w:ins w:id="7" w:author="Snake8xO2" w:date="2010-04-18T15:25:00Z">
              <w:r w:rsidR="00E74149" w:rsidRPr="0049314F">
                <w:rPr>
                  <w:rFonts w:asciiTheme="majorHAnsi" w:eastAsia="Times New Roman" w:hAnsiTheme="majorHAnsi" w:cstheme="majorHAnsi"/>
                  <w:lang w:val="en-US"/>
                </w:rPr>
                <w:t xml:space="preserve"> </w:t>
              </w:r>
              <w:del w:id="8" w:author="atuan" w:date="2010-04-18T23:27:00Z">
                <w:r w:rsidR="00E74149" w:rsidDel="0049314F">
                  <w:rPr>
                    <w:rFonts w:asciiTheme="majorHAnsi" w:eastAsia="Times New Roman" w:hAnsiTheme="majorHAnsi" w:cstheme="majorHAnsi"/>
                    <w:lang w:val="en-US"/>
                  </w:rPr>
                  <w:delText>(tự động kiểm tra mật khẩu có hợp lệ không ngay người dùng chuyển sang control khác)</w:delText>
                </w:r>
              </w:del>
            </w:ins>
          </w:p>
          <w:p w14:paraId="5B623350" w14:textId="77777777" w:rsidR="001A130E" w:rsidRPr="0049314F" w:rsidRDefault="001A130E" w:rsidP="0049314F">
            <w:pPr>
              <w:pStyle w:val="ListParagraph"/>
              <w:numPr>
                <w:ilvl w:val="0"/>
                <w:numId w:val="3"/>
              </w:numPr>
              <w:spacing w:before="100" w:beforeAutospacing="1" w:after="100" w:afterAutospacing="1" w:line="240" w:lineRule="auto"/>
              <w:rPr>
                <w:rFonts w:asciiTheme="majorHAnsi" w:eastAsia="Times New Roman" w:hAnsiTheme="majorHAnsi" w:cstheme="majorHAnsi"/>
              </w:rPr>
            </w:pPr>
            <w:r w:rsidRPr="0049314F">
              <w:rPr>
                <w:rFonts w:asciiTheme="majorHAnsi" w:eastAsia="Times New Roman" w:hAnsiTheme="majorHAnsi" w:cstheme="majorHAnsi"/>
                <w:lang w:val="en-US"/>
              </w:rPr>
              <w:t>Mật khẩu: chỉ hiển thị dấu “*”, tối thiểu 8 kí tự, tối đa 255 kí tự, bao gồm cả chữ và số</w:t>
            </w:r>
          </w:p>
          <w:p w14:paraId="61577CC5" w14:textId="77777777" w:rsidR="001A130E" w:rsidRPr="001A130E" w:rsidRDefault="001A130E" w:rsidP="00E47542">
            <w:pPr>
              <w:pStyle w:val="ListParagraph"/>
              <w:numPr>
                <w:ilvl w:val="0"/>
                <w:numId w:val="3"/>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Họ tên</w:t>
            </w:r>
            <w:r>
              <w:rPr>
                <w:rFonts w:asciiTheme="majorHAnsi" w:eastAsia="Times New Roman" w:hAnsiTheme="majorHAnsi" w:cstheme="majorHAnsi"/>
                <w:lang w:val="en-US"/>
              </w:rPr>
              <w:t>: chỉ gồm chữ, tối đa 255 kí tự</w:t>
            </w:r>
          </w:p>
          <w:p w14:paraId="745A834E" w14:textId="77777777" w:rsidR="001A130E" w:rsidRPr="001A130E" w:rsidRDefault="001A130E" w:rsidP="00E47542">
            <w:pPr>
              <w:pStyle w:val="ListParagraph"/>
              <w:numPr>
                <w:ilvl w:val="0"/>
                <w:numId w:val="3"/>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Trường</w:t>
            </w:r>
            <w:r>
              <w:rPr>
                <w:rFonts w:asciiTheme="majorHAnsi" w:eastAsia="Times New Roman" w:hAnsiTheme="majorHAnsi" w:cstheme="majorHAnsi"/>
                <w:lang w:val="en-US"/>
              </w:rPr>
              <w:t xml:space="preserve">: </w:t>
            </w:r>
            <w:ins w:id="9" w:author="Snake8xO2" w:date="2010-04-18T15:22:00Z">
              <w:r w:rsidR="00E74149">
                <w:rPr>
                  <w:rFonts w:asciiTheme="majorHAnsi" w:eastAsia="Times New Roman" w:hAnsiTheme="majorHAnsi" w:cstheme="majorHAnsi"/>
                  <w:lang w:val="en-US"/>
                </w:rPr>
                <w:t xml:space="preserve">chỉ gồm chữ, khoảng trắng, số </w:t>
              </w:r>
            </w:ins>
            <w:r>
              <w:rPr>
                <w:rFonts w:asciiTheme="majorHAnsi" w:eastAsia="Times New Roman" w:hAnsiTheme="majorHAnsi" w:cstheme="majorHAnsi"/>
                <w:lang w:val="en-US"/>
              </w:rPr>
              <w:t>tối đa 255 kí tự</w:t>
            </w:r>
            <w:ins w:id="10" w:author="Snake8xO2" w:date="2010-04-18T15:23:00Z">
              <w:r w:rsidR="00E74149">
                <w:rPr>
                  <w:rFonts w:asciiTheme="majorHAnsi" w:eastAsia="Times New Roman" w:hAnsiTheme="majorHAnsi" w:cstheme="majorHAnsi"/>
                  <w:lang w:val="en-US"/>
                </w:rPr>
                <w:t xml:space="preserve"> (có nên lập danh sách sẵn, cho người dùng chọn không?)</w:t>
              </w:r>
            </w:ins>
          </w:p>
          <w:p w14:paraId="4F6C3D33" w14:textId="77777777" w:rsidR="001A130E" w:rsidRPr="001A130E" w:rsidRDefault="001A130E" w:rsidP="001A130E">
            <w:pPr>
              <w:pStyle w:val="ListParagraph"/>
              <w:numPr>
                <w:ilvl w:val="0"/>
                <w:numId w:val="3"/>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Lớp</w:t>
            </w:r>
            <w:r>
              <w:rPr>
                <w:rFonts w:asciiTheme="majorHAnsi" w:eastAsia="Times New Roman" w:hAnsiTheme="majorHAnsi" w:cstheme="majorHAnsi"/>
                <w:lang w:val="en-US"/>
              </w:rPr>
              <w:t xml:space="preserve">: </w:t>
            </w:r>
            <w:ins w:id="11" w:author="Snake8xO2" w:date="2010-04-18T15:22:00Z">
              <w:r w:rsidR="00E74149">
                <w:rPr>
                  <w:rFonts w:asciiTheme="majorHAnsi" w:eastAsia="Times New Roman" w:hAnsiTheme="majorHAnsi" w:cstheme="majorHAnsi"/>
                  <w:lang w:val="en-US"/>
                </w:rPr>
                <w:t>chỉ gồm chữ, số, -, _</w:t>
              </w:r>
            </w:ins>
            <w:r>
              <w:rPr>
                <w:rFonts w:asciiTheme="majorHAnsi" w:eastAsia="Times New Roman" w:hAnsiTheme="majorHAnsi" w:cstheme="majorHAnsi"/>
                <w:lang w:val="en-US"/>
              </w:rPr>
              <w:t>tối đa 255 kí tự</w:t>
            </w:r>
            <w:ins w:id="12" w:author="Snake8xO2" w:date="2010-04-18T15:23:00Z">
              <w:r w:rsidR="00E74149">
                <w:rPr>
                  <w:rFonts w:asciiTheme="majorHAnsi" w:eastAsia="Times New Roman" w:hAnsiTheme="majorHAnsi" w:cstheme="majorHAnsi"/>
                  <w:lang w:val="en-US"/>
                </w:rPr>
                <w:t xml:space="preserve"> (có nên lập danh sách sẵn, cho người dùng chọn không?)</w:t>
              </w:r>
            </w:ins>
          </w:p>
          <w:p w14:paraId="06749CBB" w14:textId="77777777" w:rsidR="001A130E" w:rsidRPr="00C01358" w:rsidRDefault="001A130E" w:rsidP="00E47542">
            <w:pPr>
              <w:pStyle w:val="ListParagraph"/>
              <w:numPr>
                <w:ilvl w:val="0"/>
                <w:numId w:val="3"/>
              </w:numPr>
              <w:spacing w:before="100" w:beforeAutospacing="1" w:after="100" w:afterAutospacing="1" w:line="240" w:lineRule="auto"/>
              <w:rPr>
                <w:ins w:id="13" w:author="atuan" w:date="2010-04-18T23:18:00Z"/>
                <w:rFonts w:asciiTheme="majorHAnsi" w:eastAsia="Times New Roman" w:hAnsiTheme="majorHAnsi" w:cstheme="majorHAnsi"/>
                <w:rPrChange w:id="14" w:author="atuan" w:date="2010-04-18T23:18:00Z">
                  <w:rPr>
                    <w:ins w:id="15" w:author="atuan" w:date="2010-04-18T23:18:00Z"/>
                    <w:rFonts w:asciiTheme="majorHAnsi" w:eastAsia="Times New Roman" w:hAnsiTheme="majorHAnsi" w:cstheme="majorHAnsi"/>
                    <w:lang w:val="en-US"/>
                  </w:rPr>
                </w:rPrChange>
              </w:rPr>
            </w:pPr>
            <w:r w:rsidRPr="001A130E">
              <w:rPr>
                <w:rFonts w:asciiTheme="majorHAnsi" w:eastAsia="Times New Roman" w:hAnsiTheme="majorHAnsi" w:cstheme="majorHAnsi"/>
              </w:rPr>
              <w:t>Email</w:t>
            </w:r>
            <w:r>
              <w:rPr>
                <w:rFonts w:asciiTheme="majorHAnsi" w:eastAsia="Times New Roman" w:hAnsiTheme="majorHAnsi" w:cstheme="majorHAnsi"/>
                <w:lang w:val="en-US"/>
              </w:rPr>
              <w:t xml:space="preserve">: </w:t>
            </w:r>
            <w:ins w:id="16" w:author="Snake8xO2" w:date="2010-04-18T15:23:00Z">
              <w:r w:rsidR="00E74149">
                <w:rPr>
                  <w:rFonts w:asciiTheme="majorHAnsi" w:eastAsia="Times New Roman" w:hAnsiTheme="majorHAnsi" w:cstheme="majorHAnsi"/>
                  <w:lang w:val="en-US"/>
                </w:rPr>
                <w:t>dạng username@mailservice.</w:t>
              </w:r>
            </w:ins>
            <w:ins w:id="17" w:author="Snake8xO2" w:date="2010-04-18T15:24:00Z">
              <w:r w:rsidR="00E74149">
                <w:rPr>
                  <w:rFonts w:asciiTheme="majorHAnsi" w:eastAsia="Times New Roman" w:hAnsiTheme="majorHAnsi" w:cstheme="majorHAnsi"/>
                  <w:lang w:val="en-US"/>
                </w:rPr>
                <w:t>???</w:t>
              </w:r>
            </w:ins>
            <w:ins w:id="18" w:author="Snake8xO2" w:date="2010-04-18T15:23:00Z">
              <w:r w:rsidR="00E74149">
                <w:rPr>
                  <w:rFonts w:asciiTheme="majorHAnsi" w:eastAsia="Times New Roman" w:hAnsiTheme="majorHAnsi" w:cstheme="majorHAnsi"/>
                  <w:lang w:val="en-US"/>
                </w:rPr>
                <w:t xml:space="preserve"> </w:t>
              </w:r>
            </w:ins>
            <w:r>
              <w:rPr>
                <w:rFonts w:asciiTheme="majorHAnsi" w:eastAsia="Times New Roman" w:hAnsiTheme="majorHAnsi" w:cstheme="majorHAnsi"/>
                <w:lang w:val="en-US"/>
              </w:rPr>
              <w:t>đúng chuẩn (có chưa kí tự @), tối đa 255 kí tự</w:t>
            </w:r>
          </w:p>
          <w:p w14:paraId="42AD652F" w14:textId="77777777" w:rsidR="00C01358" w:rsidRPr="001A130E" w:rsidRDefault="00C01358" w:rsidP="00E47542">
            <w:pPr>
              <w:pStyle w:val="ListParagraph"/>
              <w:numPr>
                <w:ilvl w:val="0"/>
                <w:numId w:val="3"/>
              </w:numPr>
              <w:spacing w:before="100" w:beforeAutospacing="1" w:after="100" w:afterAutospacing="1" w:line="240" w:lineRule="auto"/>
              <w:rPr>
                <w:rFonts w:asciiTheme="majorHAnsi" w:eastAsia="Times New Roman" w:hAnsiTheme="majorHAnsi" w:cstheme="majorHAnsi"/>
              </w:rPr>
            </w:pPr>
            <w:ins w:id="19" w:author="atuan" w:date="2010-04-18T23:19:00Z">
              <w:r>
                <w:rPr>
                  <w:rFonts w:asciiTheme="majorHAnsi" w:eastAsia="Times New Roman" w:hAnsiTheme="majorHAnsi" w:cstheme="majorHAnsi"/>
                  <w:lang w:val="en-US"/>
                </w:rPr>
                <w:t xml:space="preserve">Loại người dùng: mặc định là học sinh, không cho chọn các </w:t>
              </w:r>
            </w:ins>
            <w:ins w:id="20" w:author="atuan" w:date="2010-04-18T23:20:00Z">
              <w:r>
                <w:rPr>
                  <w:rFonts w:asciiTheme="majorHAnsi" w:eastAsia="Times New Roman" w:hAnsiTheme="majorHAnsi" w:cstheme="majorHAnsi"/>
                  <w:lang w:val="en-US"/>
                </w:rPr>
                <w:t xml:space="preserve">loại </w:t>
              </w:r>
            </w:ins>
            <w:ins w:id="21" w:author="atuan" w:date="2010-04-18T23:19:00Z">
              <w:r>
                <w:rPr>
                  <w:rFonts w:asciiTheme="majorHAnsi" w:eastAsia="Times New Roman" w:hAnsiTheme="majorHAnsi" w:cstheme="majorHAnsi"/>
                  <w:lang w:val="en-US"/>
                </w:rPr>
                <w:t xml:space="preserve">khác, chỉ có thể thay đổi </w:t>
              </w:r>
            </w:ins>
            <w:ins w:id="22" w:author="atuan" w:date="2010-04-18T23:20:00Z">
              <w:r>
                <w:rPr>
                  <w:rFonts w:asciiTheme="majorHAnsi" w:eastAsia="Times New Roman" w:hAnsiTheme="majorHAnsi" w:cstheme="majorHAnsi"/>
                  <w:lang w:val="en-US"/>
                </w:rPr>
                <w:t>loại người dùng ở chức năng F-003</w:t>
              </w:r>
            </w:ins>
          </w:p>
          <w:p w14:paraId="110F9F35" w14:textId="77777777" w:rsidR="0049314F" w:rsidRDefault="0049314F" w:rsidP="00E74149">
            <w:pPr>
              <w:spacing w:before="100" w:beforeAutospacing="1" w:after="100" w:afterAutospacing="1"/>
              <w:rPr>
                <w:ins w:id="23" w:author="atuan" w:date="2010-04-18T23:26:00Z"/>
                <w:rFonts w:asciiTheme="majorHAnsi" w:hAnsiTheme="majorHAnsi" w:cstheme="majorHAnsi"/>
              </w:rPr>
            </w:pPr>
            <w:ins w:id="24" w:author="atuan" w:date="2010-04-18T23:27:00Z">
              <w:r>
                <w:rPr>
                  <w:rFonts w:asciiTheme="majorHAnsi" w:hAnsiTheme="majorHAnsi" w:cstheme="majorHAnsi"/>
                </w:rPr>
                <w:t xml:space="preserve">Tự động kiểm tra tên tài khoản, mật khẩu (nhập 2 lần), email có hợp lệ không ngay sau khi ngườ </w:t>
              </w:r>
            </w:ins>
            <w:ins w:id="25" w:author="atuan" w:date="2010-04-18T23:28:00Z">
              <w:r>
                <w:rPr>
                  <w:rFonts w:asciiTheme="majorHAnsi" w:hAnsiTheme="majorHAnsi" w:cstheme="majorHAnsi"/>
                </w:rPr>
                <w:t>I</w:t>
              </w:r>
            </w:ins>
            <w:ins w:id="26" w:author="atuan" w:date="2010-04-18T23:27:00Z">
              <w:r>
                <w:rPr>
                  <w:rFonts w:asciiTheme="majorHAnsi" w:hAnsiTheme="majorHAnsi" w:cstheme="majorHAnsi"/>
                </w:rPr>
                <w:t xml:space="preserve"> </w:t>
              </w:r>
            </w:ins>
            <w:ins w:id="27" w:author="atuan" w:date="2010-04-18T23:28:00Z">
              <w:r>
                <w:rPr>
                  <w:rFonts w:asciiTheme="majorHAnsi" w:hAnsiTheme="majorHAnsi" w:cstheme="majorHAnsi"/>
                </w:rPr>
                <w:t>dùng chuyển sang control khác</w:t>
              </w:r>
            </w:ins>
          </w:p>
          <w:p w14:paraId="1F5B73A5" w14:textId="77777777" w:rsidR="001A130E" w:rsidRPr="001A130E" w:rsidRDefault="001A130E" w:rsidP="00E74149">
            <w:pPr>
              <w:spacing w:before="100" w:beforeAutospacing="1" w:after="100" w:afterAutospacing="1"/>
              <w:rPr>
                <w:rFonts w:asciiTheme="majorHAnsi" w:hAnsiTheme="majorHAnsi" w:cstheme="majorHAnsi"/>
              </w:rPr>
            </w:pPr>
            <w:r>
              <w:rPr>
                <w:rFonts w:asciiTheme="majorHAnsi" w:hAnsiTheme="majorHAnsi" w:cstheme="majorHAnsi"/>
              </w:rPr>
              <w:t>Người dùng nhập các thông tin này vào các textbox</w:t>
            </w:r>
            <w:del w:id="28" w:author="Snake8xO2" w:date="2010-04-18T15:26:00Z">
              <w:r w:rsidDel="00E74149">
                <w:rPr>
                  <w:rFonts w:asciiTheme="majorHAnsi" w:hAnsiTheme="majorHAnsi" w:cstheme="majorHAnsi"/>
                </w:rPr>
                <w:delText xml:space="preserve"> theo thứ tự trên</w:delText>
              </w:r>
            </w:del>
            <w:r>
              <w:rPr>
                <w:rFonts w:asciiTheme="majorHAnsi" w:hAnsiTheme="majorHAnsi" w:cstheme="majorHAnsi"/>
              </w:rPr>
              <w:t>, sau đó hệ thống sẽ kiểm tra, và quyết định có tạo tài khoản cho người dùng hay không, nếu không thì sẽ yêu cầu người dùng sửa lại thông tin của mình</w:t>
            </w:r>
            <w:r w:rsidR="00113766">
              <w:rPr>
                <w:rFonts w:asciiTheme="majorHAnsi" w:hAnsiTheme="majorHAnsi" w:cstheme="majorHAnsi"/>
              </w:rPr>
              <w:t xml:space="preserve"> bằng cách hiển thị </w:t>
            </w:r>
            <w:del w:id="29" w:author="Snake8xO2" w:date="2010-04-18T15:26:00Z">
              <w:r w:rsidR="00113766" w:rsidDel="00E74149">
                <w:rPr>
                  <w:rFonts w:asciiTheme="majorHAnsi" w:hAnsiTheme="majorHAnsi" w:cstheme="majorHAnsi"/>
                </w:rPr>
                <w:delText>thông báo (giống phần mô tả phía trên)</w:delText>
              </w:r>
            </w:del>
            <w:ins w:id="30" w:author="Snake8xO2" w:date="2010-04-18T15:26:00Z">
              <w:r w:rsidR="00E74149">
                <w:rPr>
                  <w:rFonts w:asciiTheme="majorHAnsi" w:hAnsiTheme="majorHAnsi" w:cstheme="majorHAnsi"/>
                </w:rPr>
                <w:t xml:space="preserve">nguyên nhân ngay bên cạnh </w:t>
              </w:r>
            </w:ins>
            <w:del w:id="31" w:author="Snake8xO2" w:date="2010-04-18T15:26:00Z">
              <w:r w:rsidR="00113766" w:rsidDel="00E74149">
                <w:rPr>
                  <w:rFonts w:asciiTheme="majorHAnsi" w:hAnsiTheme="majorHAnsi" w:cstheme="majorHAnsi"/>
                </w:rPr>
                <w:delText xml:space="preserve"> ngay chỗ</w:delText>
              </w:r>
            </w:del>
            <w:ins w:id="32" w:author="Snake8xO2" w:date="2010-04-18T15:26:00Z">
              <w:r w:rsidR="00E74149">
                <w:rPr>
                  <w:rFonts w:asciiTheme="majorHAnsi" w:hAnsiTheme="majorHAnsi" w:cstheme="majorHAnsi"/>
                </w:rPr>
                <w:t>phần</w:t>
              </w:r>
            </w:ins>
            <w:r w:rsidR="00113766">
              <w:rPr>
                <w:rFonts w:asciiTheme="majorHAnsi" w:hAnsiTheme="majorHAnsi" w:cstheme="majorHAnsi"/>
              </w:rPr>
              <w:t xml:space="preserve"> không hợp lệ</w:t>
            </w:r>
            <w:ins w:id="33" w:author="Snake8xO2" w:date="2010-04-18T15:26:00Z">
              <w:r w:rsidR="00E74149">
                <w:rPr>
                  <w:rFonts w:asciiTheme="majorHAnsi" w:hAnsiTheme="majorHAnsi" w:cstheme="majorHAnsi"/>
                </w:rPr>
                <w:t>.</w:t>
              </w:r>
            </w:ins>
          </w:p>
        </w:tc>
      </w:tr>
      <w:tr w:rsidR="00E74149" w:rsidRPr="001A130E" w14:paraId="7B75FF1C"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6ED24F"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72A7E" w14:textId="77777777" w:rsidR="001A130E" w:rsidRPr="00C01358" w:rsidRDefault="001A130E" w:rsidP="00C01358">
            <w:pPr>
              <w:spacing w:before="100" w:beforeAutospacing="1" w:after="100" w:afterAutospacing="1"/>
              <w:rPr>
                <w:rFonts w:asciiTheme="majorHAnsi" w:hAnsiTheme="majorHAnsi" w:cstheme="majorHAnsi"/>
                <w:szCs w:val="22"/>
                <w:rPrChange w:id="34" w:author="atuan" w:date="2010-04-18T23:25:00Z">
                  <w:rPr/>
                </w:rPrChange>
              </w:rPr>
            </w:pPr>
          </w:p>
        </w:tc>
      </w:tr>
    </w:tbl>
    <w:p w14:paraId="78C8BF1E" w14:textId="77777777" w:rsidR="001A130E" w:rsidRPr="00146594" w:rsidRDefault="001A130E" w:rsidP="0021018A">
      <w:pPr>
        <w:pStyle w:val="Heading3"/>
      </w:pPr>
      <w:r w:rsidRPr="00146594">
        <w:rPr>
          <w:rFonts w:eastAsia="Times New Roman"/>
        </w:rPr>
        <w:t xml:space="preserve">F-001: </w:t>
      </w:r>
      <w:r w:rsidRPr="00146594">
        <w:t>Đăng nhập.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14"/>
        <w:gridCol w:w="8690"/>
      </w:tblGrid>
      <w:tr w:rsidR="001A130E" w:rsidRPr="001A130E" w14:paraId="7FF30DE7"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58DC1B"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0DB8B" w14:textId="77777777" w:rsidR="001A130E" w:rsidRPr="001A130E" w:rsidRDefault="001A130E" w:rsidP="00E47542">
            <w:pPr>
              <w:rPr>
                <w:rFonts w:asciiTheme="majorHAnsi" w:hAnsiTheme="majorHAnsi" w:cstheme="majorHAnsi"/>
                <w:szCs w:val="22"/>
              </w:rPr>
            </w:pPr>
            <w:r w:rsidRPr="001A130E">
              <w:rPr>
                <w:rFonts w:asciiTheme="majorHAnsi" w:hAnsiTheme="majorHAnsi" w:cstheme="majorHAnsi"/>
                <w:szCs w:val="22"/>
              </w:rPr>
              <w:t>Không bắt buộc</w:t>
            </w:r>
          </w:p>
        </w:tc>
      </w:tr>
      <w:tr w:rsidR="001A130E" w:rsidRPr="001A130E" w14:paraId="4C0B2DCD"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694FC7"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65EAF" w14:textId="77777777" w:rsidR="001A130E" w:rsidRPr="001A130E" w:rsidRDefault="001A130E" w:rsidP="00E47542">
            <w:pPr>
              <w:rPr>
                <w:rFonts w:asciiTheme="majorHAnsi" w:hAnsiTheme="majorHAnsi" w:cstheme="majorHAnsi"/>
                <w:szCs w:val="22"/>
              </w:rPr>
            </w:pPr>
            <w:r w:rsidRPr="001A130E">
              <w:rPr>
                <w:rFonts w:asciiTheme="majorHAnsi" w:hAnsiTheme="majorHAnsi" w:cstheme="majorHAnsi"/>
                <w:szCs w:val="22"/>
              </w:rPr>
              <w:t>Vài ngày</w:t>
            </w:r>
          </w:p>
        </w:tc>
      </w:tr>
      <w:tr w:rsidR="001A130E" w:rsidRPr="001A130E" w14:paraId="62699B3D"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E8DD39"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BC60B" w14:textId="77777777" w:rsidR="001A130E" w:rsidRPr="001A130E" w:rsidRDefault="001A130E" w:rsidP="00E47542">
            <w:pPr>
              <w:rPr>
                <w:rFonts w:asciiTheme="majorHAnsi" w:hAnsiTheme="majorHAnsi" w:cstheme="majorHAnsi"/>
                <w:szCs w:val="22"/>
              </w:rPr>
            </w:pPr>
          </w:p>
        </w:tc>
      </w:tr>
      <w:tr w:rsidR="001A130E" w:rsidRPr="001A130E" w14:paraId="6C59D58B"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756E1F"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E5183" w14:textId="77777777" w:rsidR="001A130E" w:rsidRPr="001A130E" w:rsidRDefault="001A130E" w:rsidP="00E47542">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1A130E" w:rsidRPr="001A130E" w14:paraId="2D158265"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623639"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704F2" w14:textId="77777777" w:rsidR="001A130E" w:rsidRPr="001A130E" w:rsidRDefault="001A130E" w:rsidP="00E47542">
            <w:pPr>
              <w:rPr>
                <w:rFonts w:asciiTheme="majorHAnsi" w:hAnsiTheme="majorHAnsi" w:cstheme="majorHAnsi"/>
                <w:szCs w:val="22"/>
              </w:rPr>
            </w:pPr>
            <w:r w:rsidRPr="001A130E">
              <w:rPr>
                <w:rFonts w:asciiTheme="majorHAnsi" w:hAnsiTheme="majorHAnsi" w:cstheme="majorHAnsi"/>
                <w:szCs w:val="22"/>
              </w:rPr>
              <w:t>UC-02</w:t>
            </w:r>
          </w:p>
        </w:tc>
      </w:tr>
      <w:tr w:rsidR="001A130E" w:rsidRPr="001A130E" w14:paraId="09A80CDD"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38254C"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BAED2" w14:textId="77777777" w:rsidR="001A130E" w:rsidRPr="001A130E" w:rsidRDefault="001A130E" w:rsidP="00E47542">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Để đăng nhập thì người dùng gõ </w:t>
            </w:r>
            <w:del w:id="35" w:author="Snake8xO2" w:date="2010-04-18T15:27:00Z">
              <w:r w:rsidRPr="001A130E" w:rsidDel="00E74149">
                <w:rPr>
                  <w:rFonts w:asciiTheme="majorHAnsi" w:hAnsiTheme="majorHAnsi" w:cstheme="majorHAnsi"/>
                  <w:szCs w:val="22"/>
                </w:rPr>
                <w:delText xml:space="preserve">tên </w:delText>
              </w:r>
            </w:del>
            <w:ins w:id="36" w:author="Snake8xO2" w:date="2010-04-18T15:27:00Z">
              <w:r w:rsidR="00E74149">
                <w:rPr>
                  <w:rFonts w:asciiTheme="majorHAnsi" w:hAnsiTheme="majorHAnsi" w:cstheme="majorHAnsi"/>
                  <w:szCs w:val="22"/>
                </w:rPr>
                <w:t>Tên</w:t>
              </w:r>
              <w:r w:rsidR="00E74149" w:rsidRPr="001A130E">
                <w:rPr>
                  <w:rFonts w:asciiTheme="majorHAnsi" w:hAnsiTheme="majorHAnsi" w:cstheme="majorHAnsi"/>
                  <w:szCs w:val="22"/>
                </w:rPr>
                <w:t xml:space="preserve"> </w:t>
              </w:r>
            </w:ins>
            <w:r w:rsidRPr="001A130E">
              <w:rPr>
                <w:rFonts w:asciiTheme="majorHAnsi" w:hAnsiTheme="majorHAnsi" w:cstheme="majorHAnsi"/>
                <w:szCs w:val="22"/>
              </w:rPr>
              <w:t xml:space="preserve">và </w:t>
            </w:r>
            <w:del w:id="37" w:author="Snake8xO2" w:date="2010-04-18T15:27:00Z">
              <w:r w:rsidRPr="001A130E" w:rsidDel="00E74149">
                <w:rPr>
                  <w:rFonts w:asciiTheme="majorHAnsi" w:hAnsiTheme="majorHAnsi" w:cstheme="majorHAnsi"/>
                  <w:szCs w:val="22"/>
                </w:rPr>
                <w:delText xml:space="preserve">password </w:delText>
              </w:r>
            </w:del>
            <w:ins w:id="38" w:author="Snake8xO2" w:date="2010-04-18T15:27:00Z">
              <w:r w:rsidR="00E74149">
                <w:rPr>
                  <w:rFonts w:asciiTheme="majorHAnsi" w:hAnsiTheme="majorHAnsi" w:cstheme="majorHAnsi"/>
                  <w:szCs w:val="22"/>
                </w:rPr>
                <w:t xml:space="preserve">Mật mã </w:t>
              </w:r>
            </w:ins>
            <w:r w:rsidRPr="001A130E">
              <w:rPr>
                <w:rFonts w:asciiTheme="majorHAnsi" w:hAnsiTheme="majorHAnsi" w:cstheme="majorHAnsi"/>
                <w:szCs w:val="22"/>
              </w:rPr>
              <w:t>vào khung “</w:t>
            </w:r>
            <w:del w:id="39" w:author="Snake8xO2" w:date="2010-04-18T15:28:00Z">
              <w:r w:rsidRPr="001A130E" w:rsidDel="00E74149">
                <w:rPr>
                  <w:rFonts w:asciiTheme="majorHAnsi" w:hAnsiTheme="majorHAnsi" w:cstheme="majorHAnsi"/>
                  <w:szCs w:val="22"/>
                </w:rPr>
                <w:delText>username</w:delText>
              </w:r>
            </w:del>
            <w:ins w:id="40" w:author="Snake8xO2" w:date="2010-04-18T15:28:00Z">
              <w:r w:rsidR="00E74149">
                <w:rPr>
                  <w:rFonts w:asciiTheme="majorHAnsi" w:hAnsiTheme="majorHAnsi" w:cstheme="majorHAnsi"/>
                  <w:szCs w:val="22"/>
                </w:rPr>
                <w:t>Tên</w:t>
              </w:r>
            </w:ins>
            <w:r w:rsidRPr="001A130E">
              <w:rPr>
                <w:rFonts w:asciiTheme="majorHAnsi" w:hAnsiTheme="majorHAnsi" w:cstheme="majorHAnsi"/>
                <w:szCs w:val="22"/>
              </w:rPr>
              <w:t>: ” và “</w:t>
            </w:r>
            <w:del w:id="41" w:author="Snake8xO2" w:date="2010-04-18T15:28:00Z">
              <w:r w:rsidRPr="001A130E" w:rsidDel="00E74149">
                <w:rPr>
                  <w:rFonts w:asciiTheme="majorHAnsi" w:hAnsiTheme="majorHAnsi" w:cstheme="majorHAnsi"/>
                  <w:szCs w:val="22"/>
                </w:rPr>
                <w:delText>password</w:delText>
              </w:r>
            </w:del>
            <w:ins w:id="42" w:author="Snake8xO2" w:date="2010-04-18T15:28:00Z">
              <w:r w:rsidR="00E74149">
                <w:rPr>
                  <w:rFonts w:asciiTheme="majorHAnsi" w:hAnsiTheme="majorHAnsi" w:cstheme="majorHAnsi"/>
                  <w:szCs w:val="22"/>
                </w:rPr>
                <w:t>Mật mã</w:t>
              </w:r>
            </w:ins>
            <w:r w:rsidRPr="001A130E">
              <w:rPr>
                <w:rFonts w:asciiTheme="majorHAnsi" w:hAnsiTheme="majorHAnsi" w:cstheme="majorHAnsi"/>
                <w:szCs w:val="22"/>
              </w:rPr>
              <w:t>: ” sau đó nhấn nút “</w:t>
            </w:r>
            <w:r w:rsidR="00E74149" w:rsidRPr="001A130E">
              <w:rPr>
                <w:rFonts w:asciiTheme="majorHAnsi" w:hAnsiTheme="majorHAnsi" w:cstheme="majorHAnsi"/>
                <w:szCs w:val="22"/>
              </w:rPr>
              <w:t>Đăng Nhập</w:t>
            </w:r>
            <w:r w:rsidRPr="001A130E">
              <w:rPr>
                <w:rFonts w:asciiTheme="majorHAnsi" w:hAnsiTheme="majorHAnsi" w:cstheme="majorHAnsi"/>
                <w:szCs w:val="22"/>
              </w:rPr>
              <w:t>” hoặc enter</w:t>
            </w:r>
          </w:p>
          <w:p w14:paraId="1B6EA2CE" w14:textId="77777777" w:rsidR="001A130E" w:rsidRPr="001A130E" w:rsidRDefault="001A130E" w:rsidP="00E47542">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Đăng nhập thất bại sẽ hiện thông báo</w:t>
            </w:r>
            <w:ins w:id="43" w:author="Snake8xO2" w:date="2010-04-18T15:29:00Z">
              <w:r w:rsidR="00402A54">
                <w:rPr>
                  <w:rFonts w:asciiTheme="majorHAnsi" w:hAnsiTheme="majorHAnsi" w:cstheme="majorHAnsi"/>
                  <w:szCs w:val="22"/>
                </w:rPr>
                <w:t>.</w:t>
              </w:r>
            </w:ins>
          </w:p>
          <w:p w14:paraId="7E687D9E" w14:textId="77777777" w:rsidR="00113766" w:rsidRPr="001A130E" w:rsidRDefault="001A130E" w:rsidP="00E47542">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Đăng nhập thành công sẽ hiện tên người dùng ở góc trên cùng góc trái và link “</w:t>
            </w:r>
            <w:r w:rsidR="00402A54" w:rsidRPr="001A130E">
              <w:rPr>
                <w:rFonts w:asciiTheme="majorHAnsi" w:hAnsiTheme="majorHAnsi" w:cstheme="majorHAnsi"/>
                <w:szCs w:val="22"/>
              </w:rPr>
              <w:t>Đăng Xuất</w:t>
            </w:r>
            <w:r w:rsidRPr="001A130E">
              <w:rPr>
                <w:rFonts w:asciiTheme="majorHAnsi" w:hAnsiTheme="majorHAnsi" w:cstheme="majorHAnsi"/>
                <w:szCs w:val="22"/>
              </w:rPr>
              <w:t>”</w:t>
            </w:r>
          </w:p>
        </w:tc>
      </w:tr>
      <w:tr w:rsidR="001A130E" w:rsidRPr="001A130E" w14:paraId="7291AC23"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023482"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517DF" w14:textId="77777777" w:rsidR="001A130E" w:rsidRPr="001A130E" w:rsidRDefault="001A130E" w:rsidP="00E741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Chú thích: bắt buộc với </w:t>
            </w:r>
            <w:r w:rsidR="00113766">
              <w:rPr>
                <w:rFonts w:asciiTheme="majorHAnsi" w:hAnsiTheme="majorHAnsi" w:cstheme="majorHAnsi"/>
                <w:szCs w:val="22"/>
              </w:rPr>
              <w:t xml:space="preserve">tất cả </w:t>
            </w:r>
            <w:r w:rsidRPr="001A130E">
              <w:rPr>
                <w:rFonts w:asciiTheme="majorHAnsi" w:hAnsiTheme="majorHAnsi" w:cstheme="majorHAnsi"/>
                <w:szCs w:val="22"/>
              </w:rPr>
              <w:t xml:space="preserve">các </w:t>
            </w:r>
            <w:del w:id="44" w:author="Snake8xO2" w:date="2010-04-18T15:28:00Z">
              <w:r w:rsidRPr="001A130E" w:rsidDel="00E74149">
                <w:rPr>
                  <w:rFonts w:asciiTheme="majorHAnsi" w:hAnsiTheme="majorHAnsi" w:cstheme="majorHAnsi"/>
                  <w:szCs w:val="22"/>
                </w:rPr>
                <w:delText xml:space="preserve">loại </w:delText>
              </w:r>
            </w:del>
            <w:r w:rsidRPr="001A130E">
              <w:rPr>
                <w:rFonts w:asciiTheme="majorHAnsi" w:hAnsiTheme="majorHAnsi" w:cstheme="majorHAnsi"/>
                <w:szCs w:val="22"/>
              </w:rPr>
              <w:t>ng</w:t>
            </w:r>
            <w:r w:rsidR="00113766">
              <w:rPr>
                <w:rFonts w:asciiTheme="majorHAnsi" w:hAnsiTheme="majorHAnsi" w:cstheme="majorHAnsi"/>
                <w:szCs w:val="22"/>
              </w:rPr>
              <w:t>ười dùng</w:t>
            </w:r>
            <w:ins w:id="45" w:author="Snake8xO2" w:date="2010-04-18T15:28:00Z">
              <w:r w:rsidR="00E74149">
                <w:rPr>
                  <w:rFonts w:asciiTheme="majorHAnsi" w:hAnsiTheme="majorHAnsi" w:cstheme="majorHAnsi"/>
                  <w:szCs w:val="22"/>
                </w:rPr>
                <w:t>.</w:t>
              </w:r>
            </w:ins>
          </w:p>
        </w:tc>
      </w:tr>
    </w:tbl>
    <w:p w14:paraId="5985AAA8" w14:textId="77777777" w:rsidR="001A130E" w:rsidRPr="00146594" w:rsidRDefault="001A130E" w:rsidP="0021018A">
      <w:pPr>
        <w:pStyle w:val="Heading3"/>
      </w:pPr>
      <w:r w:rsidRPr="00146594">
        <w:rPr>
          <w:rFonts w:eastAsia="Times New Roman"/>
        </w:rPr>
        <w:t xml:space="preserve">F-002: </w:t>
      </w:r>
      <w:r w:rsidRPr="00146594">
        <w:t>Thay đổi thông tin.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82"/>
        <w:gridCol w:w="9122"/>
      </w:tblGrid>
      <w:tr w:rsidR="001A130E" w:rsidRPr="001A130E" w14:paraId="345F521F"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F0D741"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ECBDA" w14:textId="77777777" w:rsidR="001A130E" w:rsidRPr="001A130E" w:rsidRDefault="001A130E" w:rsidP="00E47542">
            <w:pPr>
              <w:rPr>
                <w:rFonts w:asciiTheme="majorHAnsi" w:hAnsiTheme="majorHAnsi" w:cstheme="majorHAnsi"/>
                <w:szCs w:val="22"/>
              </w:rPr>
            </w:pPr>
            <w:r w:rsidRPr="001A130E">
              <w:rPr>
                <w:rFonts w:asciiTheme="majorHAnsi" w:hAnsiTheme="majorHAnsi" w:cstheme="majorHAnsi"/>
                <w:szCs w:val="22"/>
              </w:rPr>
              <w:t>Không bắt buộc</w:t>
            </w:r>
          </w:p>
        </w:tc>
      </w:tr>
      <w:tr w:rsidR="001A130E" w:rsidRPr="001A130E" w14:paraId="22ECE7CA"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DE46B4"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B4042" w14:textId="77777777" w:rsidR="001A130E" w:rsidRPr="001A130E" w:rsidRDefault="001A130E" w:rsidP="00E47542">
            <w:pPr>
              <w:rPr>
                <w:rFonts w:asciiTheme="majorHAnsi" w:hAnsiTheme="majorHAnsi" w:cstheme="majorHAnsi"/>
                <w:szCs w:val="22"/>
              </w:rPr>
            </w:pPr>
            <w:r w:rsidRPr="001A130E">
              <w:rPr>
                <w:rFonts w:asciiTheme="majorHAnsi" w:hAnsiTheme="majorHAnsi" w:cstheme="majorHAnsi"/>
                <w:szCs w:val="22"/>
              </w:rPr>
              <w:t>Vài ngày</w:t>
            </w:r>
          </w:p>
        </w:tc>
      </w:tr>
      <w:tr w:rsidR="001A130E" w:rsidRPr="001A130E" w14:paraId="60B85D24"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84F29E"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C871F" w14:textId="77777777" w:rsidR="001A130E" w:rsidRPr="001A130E" w:rsidRDefault="001A130E" w:rsidP="00E47542">
            <w:pPr>
              <w:rPr>
                <w:rFonts w:asciiTheme="majorHAnsi" w:hAnsiTheme="majorHAnsi" w:cstheme="majorHAnsi"/>
                <w:szCs w:val="22"/>
              </w:rPr>
            </w:pPr>
          </w:p>
        </w:tc>
      </w:tr>
      <w:tr w:rsidR="001A130E" w:rsidRPr="001A130E" w14:paraId="363E4473"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DA26B7"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BFEE5" w14:textId="77777777" w:rsidR="001A130E" w:rsidRPr="001A130E" w:rsidRDefault="001A130E" w:rsidP="00E47542">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1A130E" w:rsidRPr="001A130E" w14:paraId="0CED481D"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D4BE88"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9E1736" w14:textId="77777777" w:rsidR="001A130E" w:rsidRPr="001A130E" w:rsidRDefault="001A130E" w:rsidP="00E47542">
            <w:pPr>
              <w:rPr>
                <w:rFonts w:asciiTheme="majorHAnsi" w:hAnsiTheme="majorHAnsi" w:cstheme="majorHAnsi"/>
                <w:szCs w:val="22"/>
              </w:rPr>
            </w:pPr>
            <w:r w:rsidRPr="001A130E">
              <w:rPr>
                <w:rFonts w:asciiTheme="majorHAnsi" w:hAnsiTheme="majorHAnsi" w:cstheme="majorHAnsi"/>
                <w:szCs w:val="22"/>
              </w:rPr>
              <w:t>UC-01</w:t>
            </w:r>
          </w:p>
        </w:tc>
      </w:tr>
      <w:tr w:rsidR="001A130E" w:rsidRPr="001A130E" w14:paraId="62D369DC"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F43DAE"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EF815" w14:textId="77777777" w:rsidR="00113766" w:rsidRPr="001A130E" w:rsidRDefault="00113766" w:rsidP="00113766">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Người dùng dùng chức năng này </w:t>
            </w:r>
            <w:r>
              <w:rPr>
                <w:rFonts w:asciiTheme="majorHAnsi" w:hAnsiTheme="majorHAnsi" w:cstheme="majorHAnsi"/>
                <w:szCs w:val="22"/>
              </w:rPr>
              <w:t>sửa thông tin</w:t>
            </w:r>
            <w:r w:rsidRPr="001A130E">
              <w:rPr>
                <w:rFonts w:asciiTheme="majorHAnsi" w:hAnsiTheme="majorHAnsi" w:cstheme="majorHAnsi"/>
                <w:szCs w:val="22"/>
              </w:rPr>
              <w:t xml:space="preserve">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14:paraId="3BAFF620" w14:textId="77777777" w:rsidR="00113766" w:rsidRPr="001A130E" w:rsidRDefault="00113766" w:rsidP="00113766">
            <w:pPr>
              <w:pStyle w:val="ListParagraph"/>
              <w:numPr>
                <w:ilvl w:val="0"/>
                <w:numId w:val="3"/>
              </w:numPr>
              <w:spacing w:before="100" w:beforeAutospacing="1" w:after="100" w:afterAutospacing="1" w:line="240" w:lineRule="auto"/>
              <w:rPr>
                <w:rFonts w:asciiTheme="majorHAnsi" w:eastAsia="Times New Roman" w:hAnsiTheme="majorHAnsi" w:cstheme="majorHAnsi"/>
              </w:rPr>
            </w:pPr>
            <w:r>
              <w:rPr>
                <w:rFonts w:asciiTheme="majorHAnsi" w:eastAsia="Times New Roman" w:hAnsiTheme="majorHAnsi" w:cstheme="majorHAnsi"/>
                <w:lang w:val="en-US"/>
              </w:rPr>
              <w:t>Mật khẩu: chỉ hiển thị dấu “*”, tối thiểu 8 kí tự, tối đa 255 kí tự, bao gồm cả chữ và số</w:t>
            </w:r>
          </w:p>
          <w:p w14:paraId="688201D0" w14:textId="77777777" w:rsidR="00113766" w:rsidRPr="001A130E" w:rsidRDefault="00113766" w:rsidP="00113766">
            <w:pPr>
              <w:pStyle w:val="ListParagraph"/>
              <w:numPr>
                <w:ilvl w:val="0"/>
                <w:numId w:val="3"/>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Họ tên</w:t>
            </w:r>
            <w:r>
              <w:rPr>
                <w:rFonts w:asciiTheme="majorHAnsi" w:eastAsia="Times New Roman" w:hAnsiTheme="majorHAnsi" w:cstheme="majorHAnsi"/>
                <w:lang w:val="en-US"/>
              </w:rPr>
              <w:t>: chỉ gồm chữ, tối đa 255 kí tự</w:t>
            </w:r>
            <w:ins w:id="46" w:author="Snake8xO2" w:date="2010-04-18T15:29:00Z">
              <w:r w:rsidR="00402A54">
                <w:rPr>
                  <w:rFonts w:asciiTheme="majorHAnsi" w:eastAsia="Times New Roman" w:hAnsiTheme="majorHAnsi" w:cstheme="majorHAnsi"/>
                  <w:lang w:val="en-US"/>
                </w:rPr>
                <w:t xml:space="preserve"> </w:t>
              </w:r>
            </w:ins>
          </w:p>
          <w:p w14:paraId="5E8C80BF" w14:textId="77777777" w:rsidR="00113766" w:rsidRPr="001A130E" w:rsidRDefault="00113766" w:rsidP="00113766">
            <w:pPr>
              <w:pStyle w:val="ListParagraph"/>
              <w:numPr>
                <w:ilvl w:val="0"/>
                <w:numId w:val="3"/>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Trường</w:t>
            </w:r>
            <w:r>
              <w:rPr>
                <w:rFonts w:asciiTheme="majorHAnsi" w:eastAsia="Times New Roman" w:hAnsiTheme="majorHAnsi" w:cstheme="majorHAnsi"/>
                <w:lang w:val="en-US"/>
              </w:rPr>
              <w:t>: tối đa 255 kí tự</w:t>
            </w:r>
          </w:p>
          <w:p w14:paraId="4F3406B6" w14:textId="77777777" w:rsidR="00113766" w:rsidRPr="001A130E" w:rsidRDefault="00113766" w:rsidP="00113766">
            <w:pPr>
              <w:pStyle w:val="ListParagraph"/>
              <w:numPr>
                <w:ilvl w:val="0"/>
                <w:numId w:val="3"/>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Lớp</w:t>
            </w:r>
            <w:r>
              <w:rPr>
                <w:rFonts w:asciiTheme="majorHAnsi" w:eastAsia="Times New Roman" w:hAnsiTheme="majorHAnsi" w:cstheme="majorHAnsi"/>
                <w:lang w:val="en-US"/>
              </w:rPr>
              <w:t>: tối đa 255 kí tự</w:t>
            </w:r>
          </w:p>
          <w:p w14:paraId="19F26077" w14:textId="77777777" w:rsidR="00113766" w:rsidRPr="001A130E" w:rsidRDefault="00113766" w:rsidP="00113766">
            <w:pPr>
              <w:pStyle w:val="ListParagraph"/>
              <w:numPr>
                <w:ilvl w:val="0"/>
                <w:numId w:val="3"/>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Email</w:t>
            </w:r>
            <w:r>
              <w:rPr>
                <w:rFonts w:asciiTheme="majorHAnsi" w:eastAsia="Times New Roman" w:hAnsiTheme="majorHAnsi" w:cstheme="majorHAnsi"/>
                <w:lang w:val="en-US"/>
              </w:rPr>
              <w:t>: đúng chuẩn (có chưa kí tự @), tối đa 255 kí tự</w:t>
            </w:r>
          </w:p>
          <w:p w14:paraId="026B81BD" w14:textId="77777777" w:rsidR="0049314F" w:rsidRDefault="0049314F" w:rsidP="0049314F">
            <w:pPr>
              <w:spacing w:before="100" w:beforeAutospacing="1" w:after="100" w:afterAutospacing="1"/>
              <w:rPr>
                <w:ins w:id="47" w:author="atuan" w:date="2010-04-18T23:31:00Z"/>
                <w:rFonts w:asciiTheme="majorHAnsi" w:hAnsiTheme="majorHAnsi" w:cstheme="majorHAnsi"/>
              </w:rPr>
            </w:pPr>
            <w:ins w:id="48" w:author="atuan" w:date="2010-04-18T23:31:00Z">
              <w:r>
                <w:rPr>
                  <w:rFonts w:asciiTheme="majorHAnsi" w:hAnsiTheme="majorHAnsi" w:cstheme="majorHAnsi"/>
                </w:rPr>
                <w:t>Tự động kiểm tra tên tài khoản, mật khẩu (nhập 2 lần), email có hợp lệ không ngay sau khi ngườ I dùng chuyển sang control khác</w:t>
              </w:r>
            </w:ins>
          </w:p>
          <w:p w14:paraId="715CCE3A" w14:textId="77777777" w:rsidR="001A130E" w:rsidDel="0049314F" w:rsidRDefault="0049314F" w:rsidP="0049314F">
            <w:pPr>
              <w:spacing w:before="100" w:beforeAutospacing="1" w:after="100" w:afterAutospacing="1"/>
              <w:rPr>
                <w:ins w:id="49" w:author="Snake8xO2" w:date="2010-04-18T15:29:00Z"/>
                <w:del w:id="50" w:author="atuan" w:date="2010-04-18T23:31:00Z"/>
                <w:rFonts w:asciiTheme="majorHAnsi" w:hAnsiTheme="majorHAnsi" w:cstheme="majorHAnsi"/>
              </w:rPr>
            </w:pPr>
            <w:ins w:id="51" w:author="atuan" w:date="2010-04-18T23:31:00Z">
              <w:r>
                <w:rPr>
                  <w:rFonts w:asciiTheme="majorHAnsi" w:hAnsiTheme="majorHAnsi" w:cstheme="majorHAnsi"/>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r w:rsidDel="0049314F">
                <w:rPr>
                  <w:rFonts w:asciiTheme="majorHAnsi" w:hAnsiTheme="majorHAnsi" w:cstheme="majorHAnsi"/>
                </w:rPr>
                <w:t xml:space="preserve"> </w:t>
              </w:r>
            </w:ins>
            <w:del w:id="52" w:author="atuan" w:date="2010-04-18T23:31:00Z">
              <w:r w:rsidR="00113766" w:rsidDel="0049314F">
                <w:rPr>
                  <w:rFonts w:asciiTheme="majorHAnsi" w:hAnsiTheme="majorHAnsi" w:cstheme="majorHAnsi"/>
                </w:rPr>
                <w:delText xml:space="preserve">Người dùng </w:delText>
              </w:r>
              <w:r w:rsidR="00DE4C73" w:rsidDel="0049314F">
                <w:rPr>
                  <w:rFonts w:asciiTheme="majorHAnsi" w:hAnsiTheme="majorHAnsi" w:cstheme="majorHAnsi"/>
                </w:rPr>
                <w:delText xml:space="preserve">sửa </w:delText>
              </w:r>
              <w:r w:rsidR="00113766" w:rsidDel="0049314F">
                <w:rPr>
                  <w:rFonts w:asciiTheme="majorHAnsi" w:hAnsiTheme="majorHAnsi" w:cstheme="majorHAnsi"/>
                </w:rPr>
                <w:delText>các thông tin này vào các textbox theo thứ tự trên, sau đó hệ thống sẽ kiểm tra, và quyết định có tạo tài khoản cho người dùng hay không, nếu không thì sẽ yêu cầu người dùng sửa lại thông tin của mình bằng cách hiển thị thông báo (giống phần mô tả phía trên) ngay chỗ không hợp lệ</w:delText>
              </w:r>
            </w:del>
          </w:p>
          <w:p w14:paraId="10608B79" w14:textId="77777777" w:rsidR="00402A54" w:rsidRPr="001A130E" w:rsidRDefault="00402A54" w:rsidP="00DE4C73">
            <w:pPr>
              <w:spacing w:before="100" w:beforeAutospacing="1" w:after="100" w:afterAutospacing="1"/>
              <w:rPr>
                <w:rFonts w:asciiTheme="majorHAnsi" w:hAnsiTheme="majorHAnsi" w:cstheme="majorHAnsi"/>
                <w:szCs w:val="22"/>
              </w:rPr>
            </w:pPr>
            <w:ins w:id="53" w:author="Snake8xO2" w:date="2010-04-18T15:29:00Z">
              <w:del w:id="54" w:author="atuan" w:date="2010-04-18T23:31:00Z">
                <w:r w:rsidDel="0049314F">
                  <w:rPr>
                    <w:rFonts w:asciiTheme="majorHAnsi" w:hAnsiTheme="majorHAnsi" w:cstheme="majorHAnsi"/>
                  </w:rPr>
                  <w:delText>(như phần đăng kí)</w:delText>
                </w:r>
              </w:del>
            </w:ins>
          </w:p>
        </w:tc>
      </w:tr>
      <w:tr w:rsidR="001A130E" w:rsidRPr="001A130E" w14:paraId="590333C2"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911302" w14:textId="77777777" w:rsidR="001A130E" w:rsidRPr="001A130E" w:rsidRDefault="001A130E" w:rsidP="00E47542">
            <w:pPr>
              <w:jc w:val="center"/>
              <w:rPr>
                <w:rFonts w:asciiTheme="majorHAnsi" w:hAnsiTheme="majorHAnsi" w:cstheme="majorHAnsi"/>
                <w:b/>
                <w:bCs/>
                <w:szCs w:val="22"/>
              </w:rPr>
            </w:pPr>
            <w:r w:rsidRPr="001A130E">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317C1" w14:textId="77777777" w:rsidR="001A130E" w:rsidRPr="001A130E" w:rsidRDefault="001A130E" w:rsidP="00E47542">
            <w:pPr>
              <w:spacing w:before="100" w:beforeAutospacing="1" w:after="100" w:afterAutospacing="1"/>
              <w:rPr>
                <w:rFonts w:asciiTheme="majorHAnsi" w:hAnsiTheme="majorHAnsi" w:cstheme="majorHAnsi"/>
                <w:szCs w:val="22"/>
              </w:rPr>
            </w:pPr>
          </w:p>
        </w:tc>
      </w:tr>
    </w:tbl>
    <w:p w14:paraId="6AE581D9" w14:textId="77777777" w:rsidR="002B36D1" w:rsidRDefault="002B36D1" w:rsidP="002B36D1">
      <w:pPr>
        <w:pStyle w:val="Heading3"/>
        <w:rPr>
          <w:ins w:id="55" w:author="atuan" w:date="2010-04-18T23:13:00Z"/>
        </w:rPr>
        <w:pPrChange w:id="56" w:author="atuan" w:date="2010-04-18T23:15:00Z">
          <w:pPr>
            <w:pStyle w:val="Heading2"/>
            <w:spacing w:line="276" w:lineRule="auto"/>
            <w:ind w:left="720" w:hanging="360"/>
          </w:pPr>
        </w:pPrChange>
      </w:pPr>
      <w:ins w:id="57" w:author="atuan" w:date="2010-04-18T23:07:00Z">
        <w:r>
          <w:t xml:space="preserve">F-003: </w:t>
        </w:r>
      </w:ins>
      <w:ins w:id="58" w:author="atuan" w:date="2010-04-18T23:13:00Z">
        <w:r>
          <w:t>quản lý tài khoản</w:t>
        </w:r>
      </w:ins>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45"/>
        <w:gridCol w:w="8759"/>
      </w:tblGrid>
      <w:tr w:rsidR="00C01358" w:rsidRPr="001A130E" w14:paraId="06578B86" w14:textId="77777777" w:rsidTr="00C01358">
        <w:trPr>
          <w:tblCellSpacing w:w="15" w:type="dxa"/>
          <w:ins w:id="59" w:author="atuan" w:date="2010-04-18T23:13:00Z"/>
        </w:trPr>
        <w:tc>
          <w:tcPr>
            <w:tcW w:w="0" w:type="auto"/>
            <w:tcBorders>
              <w:top w:val="outset" w:sz="6" w:space="0" w:color="auto"/>
              <w:left w:val="outset" w:sz="6" w:space="0" w:color="auto"/>
              <w:bottom w:val="outset" w:sz="6" w:space="0" w:color="auto"/>
              <w:right w:val="outset" w:sz="6" w:space="0" w:color="auto"/>
            </w:tcBorders>
            <w:vAlign w:val="center"/>
            <w:hideMark/>
          </w:tcPr>
          <w:p w14:paraId="01B36303" w14:textId="77777777" w:rsidR="002B36D1" w:rsidRPr="001A130E" w:rsidRDefault="002B36D1" w:rsidP="00C01358">
            <w:pPr>
              <w:jc w:val="center"/>
              <w:rPr>
                <w:ins w:id="60" w:author="atuan" w:date="2010-04-18T23:13:00Z"/>
                <w:rFonts w:asciiTheme="majorHAnsi" w:hAnsiTheme="majorHAnsi" w:cstheme="majorHAnsi"/>
                <w:b/>
                <w:bCs/>
                <w:szCs w:val="22"/>
              </w:rPr>
            </w:pPr>
            <w:ins w:id="61" w:author="atuan" w:date="2010-04-18T23:13:00Z">
              <w:r w:rsidRPr="001A130E">
                <w:rPr>
                  <w:rFonts w:asciiTheme="majorHAnsi" w:hAnsiTheme="majorHAnsi" w:cstheme="majorHAnsi"/>
                  <w:b/>
                  <w:bCs/>
                  <w:szCs w:val="22"/>
                </w:rPr>
                <w:t>Độ ưu tiên:</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59EA2342" w14:textId="77777777" w:rsidR="002B36D1" w:rsidRPr="001A130E" w:rsidRDefault="002B36D1" w:rsidP="00C01358">
            <w:pPr>
              <w:rPr>
                <w:ins w:id="62" w:author="atuan" w:date="2010-04-18T23:13:00Z"/>
                <w:rFonts w:asciiTheme="majorHAnsi" w:hAnsiTheme="majorHAnsi" w:cstheme="majorHAnsi"/>
                <w:szCs w:val="22"/>
              </w:rPr>
            </w:pPr>
            <w:ins w:id="63" w:author="atuan" w:date="2010-04-18T23:13:00Z">
              <w:r w:rsidRPr="001A130E">
                <w:rPr>
                  <w:rFonts w:asciiTheme="majorHAnsi" w:hAnsiTheme="majorHAnsi" w:cstheme="majorHAnsi"/>
                  <w:szCs w:val="22"/>
                </w:rPr>
                <w:t>Không bắt buộc</w:t>
              </w:r>
            </w:ins>
          </w:p>
        </w:tc>
      </w:tr>
      <w:tr w:rsidR="00C01358" w:rsidRPr="001A130E" w14:paraId="032CB58F" w14:textId="77777777" w:rsidTr="00C01358">
        <w:trPr>
          <w:tblCellSpacing w:w="15" w:type="dxa"/>
          <w:ins w:id="64" w:author="atuan" w:date="2010-04-18T23:13:00Z"/>
        </w:trPr>
        <w:tc>
          <w:tcPr>
            <w:tcW w:w="0" w:type="auto"/>
            <w:tcBorders>
              <w:top w:val="outset" w:sz="6" w:space="0" w:color="auto"/>
              <w:left w:val="outset" w:sz="6" w:space="0" w:color="auto"/>
              <w:bottom w:val="outset" w:sz="6" w:space="0" w:color="auto"/>
              <w:right w:val="outset" w:sz="6" w:space="0" w:color="auto"/>
            </w:tcBorders>
            <w:vAlign w:val="center"/>
            <w:hideMark/>
          </w:tcPr>
          <w:p w14:paraId="6790576A" w14:textId="77777777" w:rsidR="002B36D1" w:rsidRPr="001A130E" w:rsidRDefault="002B36D1" w:rsidP="00C01358">
            <w:pPr>
              <w:jc w:val="center"/>
              <w:rPr>
                <w:ins w:id="65" w:author="atuan" w:date="2010-04-18T23:13:00Z"/>
                <w:rFonts w:asciiTheme="majorHAnsi" w:hAnsiTheme="majorHAnsi" w:cstheme="majorHAnsi"/>
                <w:b/>
                <w:bCs/>
                <w:szCs w:val="22"/>
              </w:rPr>
            </w:pPr>
            <w:ins w:id="66" w:author="atuan" w:date="2010-04-18T23:13:00Z">
              <w:r w:rsidRPr="001A130E">
                <w:rPr>
                  <w:rFonts w:asciiTheme="majorHAnsi" w:hAnsiTheme="majorHAnsi" w:cstheme="majorHAnsi"/>
                  <w:b/>
                  <w:bCs/>
                  <w:szCs w:val="22"/>
                </w:rPr>
                <w:t>Thời gian thực hiện</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27765F24" w14:textId="77777777" w:rsidR="002B36D1" w:rsidRPr="001A130E" w:rsidRDefault="002B36D1" w:rsidP="00C01358">
            <w:pPr>
              <w:rPr>
                <w:ins w:id="67" w:author="atuan" w:date="2010-04-18T23:13:00Z"/>
                <w:rFonts w:asciiTheme="majorHAnsi" w:hAnsiTheme="majorHAnsi" w:cstheme="majorHAnsi"/>
                <w:szCs w:val="22"/>
              </w:rPr>
            </w:pPr>
            <w:ins w:id="68" w:author="atuan" w:date="2010-04-18T23:13:00Z">
              <w:r w:rsidRPr="001A130E">
                <w:rPr>
                  <w:rFonts w:asciiTheme="majorHAnsi" w:hAnsiTheme="majorHAnsi" w:cstheme="majorHAnsi"/>
                  <w:szCs w:val="22"/>
                </w:rPr>
                <w:t>Vài ngày</w:t>
              </w:r>
            </w:ins>
          </w:p>
        </w:tc>
      </w:tr>
      <w:tr w:rsidR="00C01358" w:rsidRPr="001A130E" w14:paraId="160E02BD" w14:textId="77777777" w:rsidTr="00C01358">
        <w:trPr>
          <w:tblCellSpacing w:w="15" w:type="dxa"/>
          <w:ins w:id="69" w:author="atuan" w:date="2010-04-18T23:13:00Z"/>
        </w:trPr>
        <w:tc>
          <w:tcPr>
            <w:tcW w:w="0" w:type="auto"/>
            <w:tcBorders>
              <w:top w:val="outset" w:sz="6" w:space="0" w:color="auto"/>
              <w:left w:val="outset" w:sz="6" w:space="0" w:color="auto"/>
              <w:bottom w:val="outset" w:sz="6" w:space="0" w:color="auto"/>
              <w:right w:val="outset" w:sz="6" w:space="0" w:color="auto"/>
            </w:tcBorders>
            <w:vAlign w:val="center"/>
            <w:hideMark/>
          </w:tcPr>
          <w:p w14:paraId="653DDB61" w14:textId="77777777" w:rsidR="002B36D1" w:rsidRPr="001A130E" w:rsidRDefault="002B36D1" w:rsidP="00C01358">
            <w:pPr>
              <w:jc w:val="center"/>
              <w:rPr>
                <w:ins w:id="70" w:author="atuan" w:date="2010-04-18T23:13:00Z"/>
                <w:rFonts w:asciiTheme="majorHAnsi" w:hAnsiTheme="majorHAnsi" w:cstheme="majorHAnsi"/>
                <w:b/>
                <w:bCs/>
                <w:szCs w:val="22"/>
              </w:rPr>
            </w:pPr>
            <w:ins w:id="71" w:author="atuan" w:date="2010-04-18T23:13:00Z">
              <w:r w:rsidRPr="001A130E">
                <w:rPr>
                  <w:rFonts w:asciiTheme="majorHAnsi" w:hAnsiTheme="majorHAnsi" w:cstheme="majorHAnsi"/>
                  <w:b/>
                  <w:bCs/>
                  <w:szCs w:val="22"/>
                </w:rPr>
                <w:t>Rủi ro</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11160D6F" w14:textId="77777777" w:rsidR="002B36D1" w:rsidRPr="001A130E" w:rsidRDefault="002B36D1" w:rsidP="00C01358">
            <w:pPr>
              <w:rPr>
                <w:ins w:id="72" w:author="atuan" w:date="2010-04-18T23:13:00Z"/>
                <w:rFonts w:asciiTheme="majorHAnsi" w:hAnsiTheme="majorHAnsi" w:cstheme="majorHAnsi"/>
                <w:szCs w:val="22"/>
              </w:rPr>
            </w:pPr>
          </w:p>
        </w:tc>
      </w:tr>
      <w:tr w:rsidR="00C01358" w:rsidRPr="001A130E" w14:paraId="7BFC3CF5" w14:textId="77777777" w:rsidTr="00C01358">
        <w:trPr>
          <w:tblCellSpacing w:w="15" w:type="dxa"/>
          <w:ins w:id="73" w:author="atuan" w:date="2010-04-18T23:13:00Z"/>
        </w:trPr>
        <w:tc>
          <w:tcPr>
            <w:tcW w:w="0" w:type="auto"/>
            <w:tcBorders>
              <w:top w:val="outset" w:sz="6" w:space="0" w:color="auto"/>
              <w:left w:val="outset" w:sz="6" w:space="0" w:color="auto"/>
              <w:bottom w:val="outset" w:sz="6" w:space="0" w:color="auto"/>
              <w:right w:val="outset" w:sz="6" w:space="0" w:color="auto"/>
            </w:tcBorders>
            <w:vAlign w:val="center"/>
            <w:hideMark/>
          </w:tcPr>
          <w:p w14:paraId="328BD4F8" w14:textId="77777777" w:rsidR="002B36D1" w:rsidRPr="001A130E" w:rsidRDefault="002B36D1" w:rsidP="00C01358">
            <w:pPr>
              <w:jc w:val="center"/>
              <w:rPr>
                <w:ins w:id="74" w:author="atuan" w:date="2010-04-18T23:13:00Z"/>
                <w:rFonts w:asciiTheme="majorHAnsi" w:hAnsiTheme="majorHAnsi" w:cstheme="majorHAnsi"/>
                <w:b/>
                <w:bCs/>
                <w:szCs w:val="22"/>
              </w:rPr>
            </w:pPr>
            <w:ins w:id="75" w:author="atuan" w:date="2010-04-18T23:13:00Z">
              <w:r w:rsidRPr="001A130E">
                <w:rPr>
                  <w:rFonts w:asciiTheme="majorHAnsi" w:hAnsiTheme="majorHAnsi" w:cstheme="majorHAnsi"/>
                  <w:b/>
                  <w:bCs/>
                  <w:szCs w:val="22"/>
                </w:rPr>
                <w:t>Thuộc nhóm hàm:</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3975EC6F" w14:textId="77777777" w:rsidR="002B36D1" w:rsidRPr="001A130E" w:rsidRDefault="002B36D1" w:rsidP="00C01358">
            <w:pPr>
              <w:rPr>
                <w:ins w:id="76" w:author="atuan" w:date="2010-04-18T23:13:00Z"/>
                <w:rFonts w:asciiTheme="majorHAnsi" w:hAnsiTheme="majorHAnsi" w:cstheme="majorHAnsi"/>
                <w:color w:val="FF0000"/>
                <w:szCs w:val="22"/>
              </w:rPr>
            </w:pPr>
            <w:ins w:id="77" w:author="atuan" w:date="2010-04-18T23:13:00Z">
              <w:r w:rsidRPr="001A130E">
                <w:rPr>
                  <w:rFonts w:asciiTheme="majorHAnsi" w:hAnsiTheme="majorHAnsi" w:cstheme="majorHAnsi"/>
                  <w:color w:val="000000"/>
                  <w:szCs w:val="22"/>
                </w:rPr>
                <w:t>Các thao tác với tài khoản</w:t>
              </w:r>
            </w:ins>
          </w:p>
        </w:tc>
      </w:tr>
      <w:tr w:rsidR="00C01358" w:rsidRPr="001A130E" w14:paraId="63B2F123" w14:textId="77777777" w:rsidTr="00C01358">
        <w:trPr>
          <w:tblCellSpacing w:w="15" w:type="dxa"/>
          <w:ins w:id="78" w:author="atuan" w:date="2010-04-18T23:13:00Z"/>
        </w:trPr>
        <w:tc>
          <w:tcPr>
            <w:tcW w:w="0" w:type="auto"/>
            <w:tcBorders>
              <w:top w:val="outset" w:sz="6" w:space="0" w:color="auto"/>
              <w:left w:val="outset" w:sz="6" w:space="0" w:color="auto"/>
              <w:bottom w:val="outset" w:sz="6" w:space="0" w:color="auto"/>
              <w:right w:val="outset" w:sz="6" w:space="0" w:color="auto"/>
            </w:tcBorders>
            <w:vAlign w:val="center"/>
            <w:hideMark/>
          </w:tcPr>
          <w:p w14:paraId="16BB6CA8" w14:textId="77777777" w:rsidR="002B36D1" w:rsidRPr="001A130E" w:rsidRDefault="002B36D1" w:rsidP="00C01358">
            <w:pPr>
              <w:jc w:val="center"/>
              <w:rPr>
                <w:ins w:id="79" w:author="atuan" w:date="2010-04-18T23:13:00Z"/>
                <w:rFonts w:asciiTheme="majorHAnsi" w:hAnsiTheme="majorHAnsi" w:cstheme="majorHAnsi"/>
                <w:b/>
                <w:bCs/>
                <w:szCs w:val="22"/>
              </w:rPr>
            </w:pPr>
            <w:ins w:id="80" w:author="atuan" w:date="2010-04-18T23:13:00Z">
              <w:r w:rsidRPr="001A130E">
                <w:rPr>
                  <w:rFonts w:asciiTheme="majorHAnsi" w:hAnsiTheme="majorHAnsi" w:cstheme="majorHAnsi"/>
                  <w:b/>
                  <w:bCs/>
                  <w:szCs w:val="22"/>
                </w:rPr>
                <w:t>Use case(s):</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2F442101" w14:textId="77777777" w:rsidR="002B36D1" w:rsidRPr="001A130E" w:rsidRDefault="002B36D1" w:rsidP="00C01358">
            <w:pPr>
              <w:rPr>
                <w:ins w:id="81" w:author="atuan" w:date="2010-04-18T23:13:00Z"/>
                <w:rFonts w:asciiTheme="majorHAnsi" w:hAnsiTheme="majorHAnsi" w:cstheme="majorHAnsi"/>
                <w:szCs w:val="22"/>
              </w:rPr>
            </w:pPr>
          </w:p>
        </w:tc>
      </w:tr>
      <w:tr w:rsidR="00C01358" w:rsidRPr="001A130E" w14:paraId="7EAD7FBD" w14:textId="77777777" w:rsidTr="00C01358">
        <w:trPr>
          <w:tblCellSpacing w:w="15" w:type="dxa"/>
          <w:ins w:id="82" w:author="atuan" w:date="2010-04-18T23:13:00Z"/>
        </w:trPr>
        <w:tc>
          <w:tcPr>
            <w:tcW w:w="0" w:type="auto"/>
            <w:tcBorders>
              <w:top w:val="outset" w:sz="6" w:space="0" w:color="auto"/>
              <w:left w:val="outset" w:sz="6" w:space="0" w:color="auto"/>
              <w:bottom w:val="outset" w:sz="6" w:space="0" w:color="auto"/>
              <w:right w:val="outset" w:sz="6" w:space="0" w:color="auto"/>
            </w:tcBorders>
            <w:vAlign w:val="center"/>
            <w:hideMark/>
          </w:tcPr>
          <w:p w14:paraId="62D9BA62" w14:textId="77777777" w:rsidR="002B36D1" w:rsidRPr="001A130E" w:rsidRDefault="002B36D1" w:rsidP="00C01358">
            <w:pPr>
              <w:jc w:val="center"/>
              <w:rPr>
                <w:ins w:id="83" w:author="atuan" w:date="2010-04-18T23:13:00Z"/>
                <w:rFonts w:asciiTheme="majorHAnsi" w:hAnsiTheme="majorHAnsi" w:cstheme="majorHAnsi"/>
                <w:b/>
                <w:bCs/>
                <w:szCs w:val="22"/>
              </w:rPr>
            </w:pPr>
            <w:ins w:id="84" w:author="atuan" w:date="2010-04-18T23:13:00Z">
              <w:r w:rsidRPr="001A130E">
                <w:rPr>
                  <w:rFonts w:asciiTheme="majorHAnsi" w:hAnsiTheme="majorHAnsi" w:cstheme="majorHAnsi"/>
                  <w:b/>
                  <w:bCs/>
                  <w:szCs w:val="22"/>
                </w:rPr>
                <w:t>Mô tả:</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55D0264E" w14:textId="77777777" w:rsidR="002B36D1" w:rsidRDefault="002B36D1" w:rsidP="00C01358">
            <w:pPr>
              <w:spacing w:before="100" w:beforeAutospacing="1" w:after="100" w:afterAutospacing="1"/>
              <w:rPr>
                <w:ins w:id="85" w:author="atuan" w:date="2010-04-18T23:17:00Z"/>
                <w:rFonts w:asciiTheme="majorHAnsi" w:hAnsiTheme="majorHAnsi" w:cstheme="majorHAnsi"/>
                <w:szCs w:val="22"/>
              </w:rPr>
            </w:pPr>
            <w:ins w:id="86" w:author="atuan" w:date="2010-04-18T23:15:00Z">
              <w:r>
                <w:rPr>
                  <w:rFonts w:asciiTheme="majorHAnsi" w:hAnsiTheme="majorHAnsi" w:cstheme="majorHAnsi"/>
                  <w:szCs w:val="22"/>
                </w:rPr>
                <w:t>Dùng để quản lý (thêm/ xóa/ sửa)</w:t>
              </w:r>
            </w:ins>
            <w:ins w:id="87" w:author="atuan" w:date="2010-04-18T23:16:00Z">
              <w:r>
                <w:rPr>
                  <w:rFonts w:asciiTheme="majorHAnsi" w:hAnsiTheme="majorHAnsi" w:cstheme="majorHAnsi"/>
                  <w:szCs w:val="22"/>
                </w:rPr>
                <w:t xml:space="preserve"> thông tin các tài khoản (các thông tin này như phần mô tả của F-000)</w:t>
              </w:r>
            </w:ins>
          </w:p>
          <w:p w14:paraId="2D5A5CF9" w14:textId="77777777" w:rsidR="00C01358" w:rsidRPr="001A130E" w:rsidRDefault="00C01358" w:rsidP="00C01358">
            <w:pPr>
              <w:spacing w:before="100" w:beforeAutospacing="1" w:after="100" w:afterAutospacing="1"/>
              <w:rPr>
                <w:ins w:id="88" w:author="atuan" w:date="2010-04-18T23:13:00Z"/>
                <w:rFonts w:asciiTheme="majorHAnsi" w:hAnsiTheme="majorHAnsi" w:cstheme="majorHAnsi"/>
                <w:szCs w:val="22"/>
              </w:rPr>
            </w:pPr>
            <w:ins w:id="89" w:author="atuan" w:date="2010-04-18T23:17:00Z">
              <w:r>
                <w:rPr>
                  <w:rFonts w:asciiTheme="majorHAnsi" w:hAnsiTheme="majorHAnsi" w:cstheme="majorHAnsi"/>
                  <w:szCs w:val="22"/>
                </w:rPr>
                <w:t>Để phân quyển cho các tài khoản, mặc định tài khoản được tạo ra ở chức năng F-000 đều có quy</w:t>
              </w:r>
            </w:ins>
            <w:ins w:id="90" w:author="atuan" w:date="2010-04-18T23:18:00Z">
              <w:r>
                <w:rPr>
                  <w:rFonts w:asciiTheme="majorHAnsi" w:hAnsiTheme="majorHAnsi" w:cstheme="majorHAnsi"/>
                  <w:szCs w:val="22"/>
                </w:rPr>
                <w:t>ề</w:t>
              </w:r>
            </w:ins>
            <w:ins w:id="91" w:author="atuan" w:date="2010-04-18T23:17:00Z">
              <w:r>
                <w:rPr>
                  <w:rFonts w:asciiTheme="majorHAnsi" w:hAnsiTheme="majorHAnsi" w:cstheme="majorHAnsi"/>
                  <w:szCs w:val="22"/>
                </w:rPr>
                <w:t>n là học sinh, để có thể chuyển sang quyền giáo viên thì phải dùng chức năng này.</w:t>
              </w:r>
            </w:ins>
          </w:p>
        </w:tc>
      </w:tr>
      <w:tr w:rsidR="00C01358" w:rsidRPr="001A130E" w14:paraId="7CE91DEB" w14:textId="77777777" w:rsidTr="00C01358">
        <w:trPr>
          <w:tblCellSpacing w:w="15" w:type="dxa"/>
          <w:ins w:id="92" w:author="atuan" w:date="2010-04-18T23:13:00Z"/>
        </w:trPr>
        <w:tc>
          <w:tcPr>
            <w:tcW w:w="0" w:type="auto"/>
            <w:tcBorders>
              <w:top w:val="outset" w:sz="6" w:space="0" w:color="auto"/>
              <w:left w:val="outset" w:sz="6" w:space="0" w:color="auto"/>
              <w:bottom w:val="outset" w:sz="6" w:space="0" w:color="auto"/>
              <w:right w:val="outset" w:sz="6" w:space="0" w:color="auto"/>
            </w:tcBorders>
            <w:vAlign w:val="center"/>
            <w:hideMark/>
          </w:tcPr>
          <w:p w14:paraId="610A7A35" w14:textId="77777777" w:rsidR="002B36D1" w:rsidRPr="001A130E" w:rsidRDefault="002B36D1" w:rsidP="00C01358">
            <w:pPr>
              <w:jc w:val="center"/>
              <w:rPr>
                <w:ins w:id="93" w:author="atuan" w:date="2010-04-18T23:13:00Z"/>
                <w:rFonts w:asciiTheme="majorHAnsi" w:hAnsiTheme="majorHAnsi" w:cstheme="majorHAnsi"/>
                <w:b/>
                <w:bCs/>
                <w:szCs w:val="22"/>
              </w:rPr>
            </w:pPr>
            <w:ins w:id="94" w:author="atuan" w:date="2010-04-18T23:13:00Z">
              <w:r w:rsidRPr="001A130E">
                <w:rPr>
                  <w:rFonts w:asciiTheme="majorHAnsi" w:hAnsiTheme="majorHAnsi" w:cstheme="majorHAnsi"/>
                  <w:b/>
                  <w:bCs/>
                  <w:szCs w:val="22"/>
                </w:rPr>
                <w:t>Ghi chú và các câu hỏi</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69FF2987" w14:textId="77777777" w:rsidR="002B36D1" w:rsidRPr="001A130E" w:rsidRDefault="002B36D1" w:rsidP="00C01358">
            <w:pPr>
              <w:spacing w:before="100" w:beforeAutospacing="1" w:after="100" w:afterAutospacing="1"/>
              <w:rPr>
                <w:ins w:id="95" w:author="atuan" w:date="2010-04-18T23:13:00Z"/>
                <w:rFonts w:asciiTheme="majorHAnsi" w:hAnsiTheme="majorHAnsi" w:cstheme="majorHAnsi"/>
                <w:szCs w:val="22"/>
              </w:rPr>
            </w:pPr>
          </w:p>
        </w:tc>
      </w:tr>
    </w:tbl>
    <w:p w14:paraId="162DC692" w14:textId="77777777" w:rsidR="002B36D1" w:rsidRPr="002B36D1" w:rsidRDefault="002B36D1" w:rsidP="002B36D1">
      <w:pPr>
        <w:rPr>
          <w:ins w:id="96" w:author="atuan" w:date="2010-04-18T23:06:00Z"/>
        </w:rPr>
        <w:pPrChange w:id="97" w:author="atuan" w:date="2010-04-18T23:13:00Z">
          <w:pPr>
            <w:pStyle w:val="Heading2"/>
            <w:spacing w:line="276" w:lineRule="auto"/>
            <w:ind w:left="720" w:hanging="360"/>
          </w:pPr>
        </w:pPrChange>
      </w:pPr>
    </w:p>
    <w:p w14:paraId="75278ECD" w14:textId="77777777" w:rsidR="00666D4E" w:rsidRPr="00146594" w:rsidRDefault="00666D4E" w:rsidP="00666D4E">
      <w:pPr>
        <w:pStyle w:val="Heading2"/>
        <w:spacing w:line="276" w:lineRule="auto"/>
        <w:ind w:left="720" w:hanging="360"/>
        <w:rPr>
          <w:rFonts w:cstheme="majorHAnsi"/>
        </w:rPr>
      </w:pPr>
      <w:r w:rsidRPr="00146594">
        <w:rPr>
          <w:rFonts w:cstheme="majorHAnsi"/>
        </w:rPr>
        <w:t>Chức năng học tập</w:t>
      </w:r>
    </w:p>
    <w:p w14:paraId="099E3E6B" w14:textId="77777777" w:rsidR="00666D4E" w:rsidRPr="00146594" w:rsidRDefault="00666D4E" w:rsidP="0021018A">
      <w:pPr>
        <w:pStyle w:val="Heading3"/>
      </w:pPr>
      <w:r w:rsidRPr="00146594">
        <w:rPr>
          <w:rFonts w:eastAsia="Times New Roman"/>
        </w:rPr>
        <w:t>F-10</w:t>
      </w:r>
      <w:r w:rsidR="0021018A">
        <w:rPr>
          <w:rFonts w:eastAsia="Times New Roman"/>
        </w:rPr>
        <w:t>0</w:t>
      </w:r>
      <w:r w:rsidRPr="00146594">
        <w:rPr>
          <w:rFonts w:eastAsia="Times New Roman"/>
        </w:rPr>
        <w:t xml:space="preserve">: </w:t>
      </w:r>
      <w:r w:rsidRPr="00146594">
        <w:t>bài tập trắc nghiệm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87"/>
        <w:gridCol w:w="9017"/>
      </w:tblGrid>
      <w:tr w:rsidR="00741659" w:rsidRPr="00E92E5A" w14:paraId="392FC4C3"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D50BC"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F092C" w14:textId="77777777" w:rsidR="00666D4E" w:rsidRPr="00E92E5A" w:rsidRDefault="00741659" w:rsidP="00E47542">
            <w:pPr>
              <w:rPr>
                <w:rFonts w:asciiTheme="majorHAnsi" w:hAnsiTheme="majorHAnsi" w:cstheme="majorHAnsi"/>
                <w:szCs w:val="22"/>
              </w:rPr>
            </w:pPr>
            <w:r w:rsidRPr="00E92E5A">
              <w:rPr>
                <w:rFonts w:asciiTheme="majorHAnsi" w:hAnsiTheme="majorHAnsi" w:cstheme="majorHAnsi"/>
                <w:szCs w:val="22"/>
              </w:rPr>
              <w:t>B</w:t>
            </w:r>
            <w:r w:rsidR="00666D4E" w:rsidRPr="00E92E5A">
              <w:rPr>
                <w:rFonts w:asciiTheme="majorHAnsi" w:hAnsiTheme="majorHAnsi" w:cstheme="majorHAnsi"/>
                <w:szCs w:val="22"/>
              </w:rPr>
              <w:t>ắt buộc</w:t>
            </w:r>
          </w:p>
        </w:tc>
      </w:tr>
      <w:tr w:rsidR="00741659" w:rsidRPr="00E92E5A" w14:paraId="344BEB83"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9C3644"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ACF35" w14:textId="77777777" w:rsidR="00666D4E" w:rsidRPr="00E92E5A" w:rsidRDefault="00666D4E" w:rsidP="00E47542">
            <w:pPr>
              <w:rPr>
                <w:rFonts w:asciiTheme="majorHAnsi" w:hAnsiTheme="majorHAnsi" w:cstheme="majorHAnsi"/>
                <w:szCs w:val="22"/>
              </w:rPr>
            </w:pPr>
            <w:r w:rsidRPr="00E92E5A">
              <w:rPr>
                <w:rFonts w:asciiTheme="majorHAnsi" w:hAnsiTheme="majorHAnsi" w:cstheme="majorHAnsi"/>
                <w:szCs w:val="22"/>
              </w:rPr>
              <w:t>Vài ngày</w:t>
            </w:r>
          </w:p>
        </w:tc>
      </w:tr>
      <w:tr w:rsidR="00741659" w:rsidRPr="00E92E5A" w14:paraId="16063FC9"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96D076"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830D5" w14:textId="77777777" w:rsidR="00666D4E" w:rsidRPr="00E92E5A" w:rsidRDefault="00666D4E" w:rsidP="00E47542">
            <w:pPr>
              <w:rPr>
                <w:rFonts w:asciiTheme="majorHAnsi" w:hAnsiTheme="majorHAnsi" w:cstheme="majorHAnsi"/>
                <w:szCs w:val="22"/>
              </w:rPr>
            </w:pPr>
          </w:p>
        </w:tc>
      </w:tr>
      <w:tr w:rsidR="00741659" w:rsidRPr="00E92E5A" w14:paraId="6C103248"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C9C4C9"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F006D" w14:textId="77777777" w:rsidR="00666D4E" w:rsidRPr="00E92E5A" w:rsidRDefault="00146594" w:rsidP="00E47542">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741659" w:rsidRPr="00E92E5A" w14:paraId="6E31907E"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5E872"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333A9" w14:textId="77777777" w:rsidR="00666D4E" w:rsidRPr="00E92E5A" w:rsidRDefault="00146594" w:rsidP="00E47542">
            <w:pPr>
              <w:rPr>
                <w:rFonts w:asciiTheme="majorHAnsi" w:hAnsiTheme="majorHAnsi" w:cstheme="majorHAnsi"/>
                <w:szCs w:val="22"/>
              </w:rPr>
            </w:pPr>
            <w:r w:rsidRPr="00E92E5A">
              <w:rPr>
                <w:rFonts w:asciiTheme="majorHAnsi" w:hAnsiTheme="majorHAnsi" w:cstheme="majorHAnsi"/>
                <w:szCs w:val="22"/>
              </w:rPr>
              <w:t>Chưa thiết kế</w:t>
            </w:r>
          </w:p>
        </w:tc>
      </w:tr>
      <w:tr w:rsidR="00741659" w:rsidRPr="00E92E5A" w14:paraId="17DFEDE6"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811127"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C0E36" w14:textId="77777777" w:rsidR="00666D4E" w:rsidRPr="00E92E5A" w:rsidRDefault="00666D4E" w:rsidP="00146594">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 xml:space="preserve">Chương trình hiển thị nội dung câu hỏi </w:t>
            </w:r>
            <w:r w:rsidR="00613EC5" w:rsidRPr="00E92E5A">
              <w:rPr>
                <w:rFonts w:asciiTheme="majorHAnsi" w:hAnsiTheme="majorHAnsi" w:cstheme="majorHAnsi"/>
                <w:szCs w:val="22"/>
              </w:rPr>
              <w:t xml:space="preserve">ở phía trên </w:t>
            </w:r>
            <w:r w:rsidRPr="00E92E5A">
              <w:rPr>
                <w:rFonts w:asciiTheme="majorHAnsi" w:hAnsiTheme="majorHAnsi" w:cstheme="majorHAnsi"/>
                <w:szCs w:val="22"/>
              </w:rPr>
              <w:t>và danh sách các câu trả lời</w:t>
            </w:r>
            <w:r w:rsidR="00613EC5" w:rsidRPr="00E92E5A">
              <w:rPr>
                <w:rFonts w:asciiTheme="majorHAnsi" w:hAnsiTheme="majorHAnsi" w:cstheme="majorHAnsi"/>
                <w:szCs w:val="22"/>
              </w:rPr>
              <w:t xml:space="preserve"> ở phía dưới.</w:t>
            </w:r>
          </w:p>
          <w:p w14:paraId="0A3A1000" w14:textId="77777777" w:rsidR="00666D4E" w:rsidRPr="00E92E5A" w:rsidRDefault="00666D4E" w:rsidP="00146594">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Danh sách các câu trả lời được chia thành các loại sau:</w:t>
            </w:r>
          </w:p>
          <w:p w14:paraId="7084966E" w14:textId="77777777" w:rsidR="00666D4E" w:rsidRPr="00E92E5A" w:rsidRDefault="00666D4E" w:rsidP="00146594">
            <w:pPr>
              <w:pStyle w:val="ListParagraph"/>
              <w:numPr>
                <w:ilvl w:val="0"/>
                <w:numId w:val="5"/>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 xml:space="preserve">Chỉ chọn 1 </w:t>
            </w:r>
            <w:r w:rsidR="00613EC5" w:rsidRPr="00E92E5A">
              <w:rPr>
                <w:rFonts w:asciiTheme="majorHAnsi" w:hAnsiTheme="majorHAnsi" w:cstheme="majorHAnsi"/>
                <w:lang w:val="en-US"/>
              </w:rPr>
              <w:t>câu trả lời</w:t>
            </w:r>
            <w:ins w:id="98" w:author="Snake8xO2" w:date="2010-04-18T15:33:00Z">
              <w:r w:rsidR="00402A54">
                <w:rPr>
                  <w:rFonts w:asciiTheme="majorHAnsi" w:hAnsiTheme="majorHAnsi" w:cstheme="majorHAnsi"/>
                  <w:lang w:val="en-US"/>
                </w:rPr>
                <w:t xml:space="preserve"> :</w:t>
              </w:r>
            </w:ins>
            <w:del w:id="99" w:author="Snake8xO2" w:date="2010-04-18T15:33:00Z">
              <w:r w:rsidR="00613EC5" w:rsidRPr="00E92E5A" w:rsidDel="00402A54">
                <w:rPr>
                  <w:rFonts w:asciiTheme="majorHAnsi" w:hAnsiTheme="majorHAnsi" w:cstheme="majorHAnsi"/>
                  <w:lang w:val="en-US"/>
                </w:rPr>
                <w:delText>,</w:delText>
              </w:r>
            </w:del>
            <w:r w:rsidR="00613EC5" w:rsidRPr="00E92E5A">
              <w:rPr>
                <w:rFonts w:asciiTheme="majorHAnsi" w:hAnsiTheme="majorHAnsi" w:cstheme="majorHAnsi"/>
                <w:lang w:val="en-US"/>
              </w:rPr>
              <w:t xml:space="preserve"> phía trước mỗi câu trả lời có radio button để người dùng chọn, radio button được thiết kế lại phù hợp với giao diện chương trình.</w:t>
            </w:r>
          </w:p>
          <w:p w14:paraId="298BF046" w14:textId="77777777" w:rsidR="00666D4E" w:rsidRPr="00E92E5A" w:rsidRDefault="00666D4E" w:rsidP="00146594">
            <w:pPr>
              <w:pStyle w:val="ListParagraph"/>
              <w:numPr>
                <w:ilvl w:val="0"/>
                <w:numId w:val="5"/>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 xml:space="preserve">Chọn được nhiều hơn 1 </w:t>
            </w:r>
            <w:r w:rsidR="00613EC5" w:rsidRPr="00E92E5A">
              <w:rPr>
                <w:rFonts w:asciiTheme="majorHAnsi" w:hAnsiTheme="majorHAnsi" w:cstheme="majorHAnsi"/>
                <w:lang w:val="en-US"/>
              </w:rPr>
              <w:t>câu trả lời</w:t>
            </w:r>
            <w:ins w:id="100" w:author="Snake8xO2" w:date="2010-04-18T15:33:00Z">
              <w:r w:rsidR="00402A54">
                <w:rPr>
                  <w:rFonts w:asciiTheme="majorHAnsi" w:hAnsiTheme="majorHAnsi" w:cstheme="majorHAnsi"/>
                  <w:lang w:val="en-US"/>
                </w:rPr>
                <w:t xml:space="preserve"> :</w:t>
              </w:r>
            </w:ins>
            <w:del w:id="101" w:author="Snake8xO2" w:date="2010-04-18T15:33:00Z">
              <w:r w:rsidR="00613EC5" w:rsidRPr="00E92E5A" w:rsidDel="00402A54">
                <w:rPr>
                  <w:rFonts w:asciiTheme="majorHAnsi" w:hAnsiTheme="majorHAnsi" w:cstheme="majorHAnsi"/>
                  <w:lang w:val="en-US"/>
                </w:rPr>
                <w:delText>,</w:delText>
              </w:r>
            </w:del>
            <w:r w:rsidR="00613EC5" w:rsidRPr="00E92E5A">
              <w:rPr>
                <w:rFonts w:asciiTheme="majorHAnsi" w:hAnsiTheme="majorHAnsi" w:cstheme="majorHAnsi"/>
                <w:lang w:val="en-US"/>
              </w:rPr>
              <w:t xml:space="preserve"> phía trước mỗi câu đáp án có check button để người dùng chọn, check button được thiết kế lại phù hợp với giao diện chương trình.</w:t>
            </w:r>
          </w:p>
          <w:p w14:paraId="788D8013" w14:textId="77777777" w:rsidR="00613EC5" w:rsidRPr="00E92E5A" w:rsidRDefault="00613EC5" w:rsidP="00146594">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 xml:space="preserve">Khi di chuyển chuột lên câu trả lời thì câu trả lời đó sáng lên, hoặc được highlight, click vào nội dung câu trả lời, </w:t>
            </w:r>
            <w:r w:rsidR="003539DE" w:rsidRPr="00E92E5A">
              <w:rPr>
                <w:rFonts w:asciiTheme="majorHAnsi" w:hAnsiTheme="majorHAnsi" w:cstheme="majorHAnsi"/>
                <w:szCs w:val="22"/>
              </w:rPr>
              <w:t xml:space="preserve">chương trình sẽ chọn </w:t>
            </w:r>
            <w:r w:rsidRPr="00E92E5A">
              <w:rPr>
                <w:rFonts w:asciiTheme="majorHAnsi" w:hAnsiTheme="majorHAnsi" w:cstheme="majorHAnsi"/>
                <w:szCs w:val="22"/>
              </w:rPr>
              <w:t>câu đó (chọn/ bỏ chọn đối với “</w:t>
            </w:r>
            <w:r w:rsidR="003539DE" w:rsidRPr="00E92E5A">
              <w:rPr>
                <w:rFonts w:asciiTheme="majorHAnsi" w:hAnsiTheme="majorHAnsi" w:cstheme="majorHAnsi"/>
                <w:szCs w:val="22"/>
              </w:rPr>
              <w:t>chọn</w:t>
            </w:r>
            <w:r w:rsidRPr="00E92E5A">
              <w:rPr>
                <w:rFonts w:asciiTheme="majorHAnsi" w:hAnsiTheme="majorHAnsi" w:cstheme="majorHAnsi"/>
                <w:szCs w:val="22"/>
              </w:rPr>
              <w:t xml:space="preserve"> nhiều hơn 1 câu trả lời”)</w:t>
            </w:r>
          </w:p>
          <w:p w14:paraId="67774027" w14:textId="77777777" w:rsidR="003539DE" w:rsidRPr="00E92E5A" w:rsidRDefault="00613EC5" w:rsidP="00146594">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lastRenderedPageBreak/>
              <w:t>Câu hỏi và câu trả lời bao gồm</w:t>
            </w:r>
            <w:r w:rsidR="003539DE" w:rsidRPr="00E92E5A">
              <w:rPr>
                <w:rFonts w:asciiTheme="majorHAnsi" w:hAnsiTheme="majorHAnsi" w:cstheme="majorHAnsi"/>
                <w:szCs w:val="22"/>
              </w:rPr>
              <w:t>:</w:t>
            </w:r>
          </w:p>
          <w:p w14:paraId="64E4FDB2" w14:textId="77777777" w:rsidR="003539DE" w:rsidRPr="00E92E5A" w:rsidRDefault="003539DE" w:rsidP="00146594">
            <w:pPr>
              <w:pStyle w:val="ListParagraph"/>
              <w:numPr>
                <w:ilvl w:val="0"/>
                <w:numId w:val="5"/>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C</w:t>
            </w:r>
            <w:r w:rsidR="00613EC5" w:rsidRPr="00E92E5A">
              <w:rPr>
                <w:rFonts w:asciiTheme="majorHAnsi" w:hAnsiTheme="majorHAnsi" w:cstheme="majorHAnsi"/>
              </w:rPr>
              <w:t>hữ</w:t>
            </w:r>
            <w:r w:rsidRPr="00E92E5A">
              <w:rPr>
                <w:rFonts w:asciiTheme="majorHAnsi" w:hAnsiTheme="majorHAnsi" w:cstheme="majorHAnsi"/>
                <w:lang w:val="en-US"/>
              </w:rPr>
              <w:t>:</w:t>
            </w:r>
            <w:r w:rsidRPr="00E92E5A">
              <w:rPr>
                <w:rFonts w:asciiTheme="majorHAnsi" w:hAnsiTheme="majorHAnsi" w:cstheme="majorHAnsi"/>
              </w:rPr>
              <w:t xml:space="preserve"> kiểu chữ Arial, màu đen, cỡ chữ</w:t>
            </w:r>
            <w:r w:rsidRPr="00E92E5A">
              <w:rPr>
                <w:rFonts w:asciiTheme="majorHAnsi" w:hAnsiTheme="majorHAnsi" w:cstheme="majorHAnsi"/>
                <w:lang w:val="en-US"/>
              </w:rPr>
              <w:t xml:space="preserve"> 16</w:t>
            </w:r>
            <w:ins w:id="102" w:author="Snake8xO2" w:date="2010-04-18T15:34:00Z">
              <w:r w:rsidR="00402A54">
                <w:rPr>
                  <w:rFonts w:asciiTheme="majorHAnsi" w:hAnsiTheme="majorHAnsi" w:cstheme="majorHAnsi"/>
                  <w:lang w:val="en-US"/>
                </w:rPr>
                <w:t xml:space="preserve"> (có cần định nghĩa luôn font chữ chuẩn cho mỗi kiểu : câu hỏi, trả lời …</w:t>
              </w:r>
            </w:ins>
            <w:ins w:id="103" w:author="Snake8xO2" w:date="2010-04-18T15:35:00Z">
              <w:r w:rsidR="00402A54">
                <w:rPr>
                  <w:rFonts w:asciiTheme="majorHAnsi" w:hAnsiTheme="majorHAnsi" w:cstheme="majorHAnsi"/>
                  <w:lang w:val="en-US"/>
                </w:rPr>
                <w:t xml:space="preserve"> </w:t>
              </w:r>
            </w:ins>
            <w:ins w:id="104" w:author="Snake8xO2" w:date="2010-04-18T15:34:00Z">
              <w:r w:rsidR="00402A54">
                <w:rPr>
                  <w:rFonts w:asciiTheme="majorHAnsi" w:hAnsiTheme="majorHAnsi" w:cstheme="majorHAnsi"/>
                  <w:lang w:val="en-US"/>
                </w:rPr>
                <w:t>?)</w:t>
              </w:r>
            </w:ins>
          </w:p>
          <w:p w14:paraId="3FE57439" w14:textId="77777777" w:rsidR="003539DE" w:rsidRPr="00E92E5A" w:rsidRDefault="003539DE" w:rsidP="00146594">
            <w:pPr>
              <w:pStyle w:val="ListParagraph"/>
              <w:numPr>
                <w:ilvl w:val="0"/>
                <w:numId w:val="5"/>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Công thức toán học: theo chức năng hi</w:t>
            </w:r>
            <w:r w:rsidR="00DF48FE" w:rsidRPr="00E92E5A">
              <w:rPr>
                <w:rFonts w:asciiTheme="majorHAnsi" w:hAnsiTheme="majorHAnsi" w:cstheme="majorHAnsi"/>
                <w:lang w:val="en-US"/>
              </w:rPr>
              <w:t>ể</w:t>
            </w:r>
            <w:r w:rsidRPr="00E92E5A">
              <w:rPr>
                <w:rFonts w:asciiTheme="majorHAnsi" w:hAnsiTheme="majorHAnsi" w:cstheme="majorHAnsi"/>
                <w:lang w:val="en-US"/>
              </w:rPr>
              <w:t xml:space="preserve">n thị công thức </w:t>
            </w:r>
            <w:r w:rsidR="00DF48FE" w:rsidRPr="00E92E5A">
              <w:rPr>
                <w:rFonts w:asciiTheme="majorHAnsi" w:eastAsia="Times New Roman" w:hAnsiTheme="majorHAnsi" w:cstheme="majorHAnsi"/>
                <w:b/>
                <w:bCs/>
              </w:rPr>
              <w:t>F-100</w:t>
            </w:r>
            <w:r w:rsidRPr="00E92E5A">
              <w:rPr>
                <w:rFonts w:asciiTheme="majorHAnsi" w:hAnsiTheme="majorHAnsi" w:cstheme="majorHAnsi"/>
                <w:lang w:val="en-US"/>
              </w:rPr>
              <w:t>, màu đen</w:t>
            </w:r>
          </w:p>
          <w:p w14:paraId="60A89163" w14:textId="77777777" w:rsidR="00666D4E" w:rsidRPr="00E92E5A" w:rsidRDefault="003539DE" w:rsidP="00146594">
            <w:pPr>
              <w:pStyle w:val="ListParagraph"/>
              <w:numPr>
                <w:ilvl w:val="0"/>
                <w:numId w:val="5"/>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Hình: có 2 loại, hiển thị trên cùng dòng với chữ (giống layout – inline with text), hay hình xuất hiện trên 1 dòng riêng rẽ (giống layout – top and bottom)</w:t>
            </w:r>
          </w:p>
          <w:p w14:paraId="3DDE6545" w14:textId="77777777" w:rsidR="00146594" w:rsidRPr="00E92E5A" w:rsidRDefault="00146594" w:rsidP="00CA3977">
            <w:pPr>
              <w:spacing w:before="100" w:beforeAutospacing="1" w:after="100" w:afterAutospacing="1"/>
              <w:jc w:val="both"/>
              <w:rPr>
                <w:rFonts w:asciiTheme="majorHAnsi" w:hAnsiTheme="majorHAnsi" w:cstheme="majorHAnsi"/>
                <w:szCs w:val="22"/>
              </w:rPr>
            </w:pPr>
            <w:del w:id="105" w:author="atuan" w:date="2010-04-18T23:37:00Z">
              <w:r w:rsidRPr="00E92E5A" w:rsidDel="00CA3977">
                <w:rPr>
                  <w:rFonts w:asciiTheme="majorHAnsi" w:hAnsiTheme="majorHAnsi" w:cstheme="majorHAnsi"/>
                  <w:szCs w:val="22"/>
                </w:rPr>
                <w:delText>Có nút “xem kết quả”</w:delText>
              </w:r>
              <w:r w:rsidR="00741659" w:rsidRPr="00E92E5A" w:rsidDel="00CA3977">
                <w:rPr>
                  <w:rFonts w:asciiTheme="majorHAnsi" w:hAnsiTheme="majorHAnsi" w:cstheme="majorHAnsi"/>
                  <w:szCs w:val="22"/>
                </w:rPr>
                <w:delText xml:space="preserve"> để xem kết quả sau khi làm bài</w:delText>
              </w:r>
            </w:del>
            <w:ins w:id="106" w:author="atuan" w:date="2010-04-18T23:37:00Z">
              <w:r w:rsidR="00CA3977">
                <w:rPr>
                  <w:rFonts w:asciiTheme="majorHAnsi" w:hAnsiTheme="majorHAnsi" w:cstheme="majorHAnsi"/>
                  <w:szCs w:val="22"/>
                </w:rPr>
                <w:t xml:space="preserve">hiển thị kết quả: </w:t>
              </w:r>
            </w:ins>
            <w:del w:id="107" w:author="atuan" w:date="2010-04-18T23:37:00Z">
              <w:r w:rsidR="00741659" w:rsidRPr="00E92E5A" w:rsidDel="00CA3977">
                <w:rPr>
                  <w:rFonts w:asciiTheme="majorHAnsi" w:hAnsiTheme="majorHAnsi" w:cstheme="majorHAnsi"/>
                  <w:szCs w:val="22"/>
                </w:rPr>
                <w:delText xml:space="preserve"> (</w:delText>
              </w:r>
            </w:del>
            <w:r w:rsidR="00741659" w:rsidRPr="00E92E5A">
              <w:rPr>
                <w:rFonts w:asciiTheme="majorHAnsi" w:hAnsiTheme="majorHAnsi" w:cstheme="majorHAnsi"/>
                <w:szCs w:val="22"/>
              </w:rPr>
              <w:t>hiển thị số điểm đạt được / tổng số điểm</w:t>
            </w:r>
            <w:del w:id="108" w:author="atuan" w:date="2010-04-18T23:37:00Z">
              <w:r w:rsidR="00741659" w:rsidRPr="00E92E5A" w:rsidDel="00CA3977">
                <w:rPr>
                  <w:rFonts w:asciiTheme="majorHAnsi" w:hAnsiTheme="majorHAnsi" w:cstheme="majorHAnsi"/>
                  <w:szCs w:val="22"/>
                </w:rPr>
                <w:delText>)</w:delText>
              </w:r>
            </w:del>
            <w:r w:rsidR="00741659" w:rsidRPr="00E92E5A">
              <w:rPr>
                <w:rFonts w:asciiTheme="majorHAnsi" w:hAnsiTheme="majorHAnsi" w:cstheme="majorHAnsi"/>
                <w:szCs w:val="22"/>
              </w:rPr>
              <w:t>, chương trình sẽ đánh dấu “v” vào câu đúng, highlight phần nội dung đúng màu xanh lá cây, đánh dấu “x” vào câu sai, highlight phần nội dung sai màu đỏ.</w:t>
            </w:r>
          </w:p>
        </w:tc>
      </w:tr>
      <w:tr w:rsidR="00741659" w:rsidRPr="00E92E5A" w14:paraId="57F40593"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B63E44"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F6289" w14:textId="77777777" w:rsidR="00666D4E" w:rsidRPr="00E92E5A" w:rsidRDefault="00CA3977" w:rsidP="00E47542">
            <w:pPr>
              <w:spacing w:before="100" w:beforeAutospacing="1" w:after="100" w:afterAutospacing="1"/>
              <w:rPr>
                <w:rFonts w:asciiTheme="majorHAnsi" w:hAnsiTheme="majorHAnsi" w:cstheme="majorHAnsi"/>
                <w:szCs w:val="22"/>
              </w:rPr>
            </w:pPr>
            <w:ins w:id="109" w:author="atuan" w:date="2010-04-18T23:37:00Z">
              <w:r>
                <w:rPr>
                  <w:rFonts w:asciiTheme="majorHAnsi" w:hAnsiTheme="majorHAnsi" w:cstheme="majorHAnsi"/>
                  <w:szCs w:val="22"/>
                </w:rPr>
                <w:t>Ghi chú: phần hiển thị kết quả chỉ xuất hiện sau khi người dùng đã làm hết bài và chọn “xem kết quả”</w:t>
              </w:r>
            </w:ins>
          </w:p>
        </w:tc>
      </w:tr>
    </w:tbl>
    <w:p w14:paraId="4786B025" w14:textId="77777777" w:rsidR="00666D4E" w:rsidRPr="00146594" w:rsidRDefault="00666D4E" w:rsidP="0021018A">
      <w:pPr>
        <w:pStyle w:val="Heading3"/>
      </w:pPr>
      <w:r w:rsidRPr="00146594">
        <w:rPr>
          <w:rFonts w:eastAsia="Times New Roman"/>
        </w:rPr>
        <w:t>F-10</w:t>
      </w:r>
      <w:r w:rsidR="0021018A">
        <w:rPr>
          <w:rFonts w:eastAsia="Times New Roman"/>
        </w:rPr>
        <w:t>1</w:t>
      </w:r>
      <w:r w:rsidRPr="00146594">
        <w:rPr>
          <w:rFonts w:eastAsia="Times New Roman"/>
        </w:rPr>
        <w:t xml:space="preserve">: </w:t>
      </w:r>
      <w:r w:rsidRPr="00146594">
        <w:t>bài tập điền đáp 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31"/>
        <w:gridCol w:w="9073"/>
      </w:tblGrid>
      <w:tr w:rsidR="00183303" w:rsidRPr="00E92E5A" w14:paraId="6BD06122"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2049D2"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CB09E" w14:textId="77777777" w:rsidR="00666D4E" w:rsidRPr="00E92E5A" w:rsidRDefault="00741659" w:rsidP="00E47542">
            <w:pPr>
              <w:rPr>
                <w:rFonts w:asciiTheme="majorHAnsi" w:hAnsiTheme="majorHAnsi" w:cstheme="majorHAnsi"/>
                <w:szCs w:val="22"/>
              </w:rPr>
            </w:pPr>
            <w:r w:rsidRPr="00E92E5A">
              <w:rPr>
                <w:rFonts w:asciiTheme="majorHAnsi" w:hAnsiTheme="majorHAnsi" w:cstheme="majorHAnsi"/>
                <w:szCs w:val="22"/>
              </w:rPr>
              <w:t>Bắt buộc</w:t>
            </w:r>
          </w:p>
        </w:tc>
      </w:tr>
      <w:tr w:rsidR="00183303" w:rsidRPr="00E92E5A" w14:paraId="24C0ABD9"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2B36FC"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92F18" w14:textId="77777777" w:rsidR="00666D4E" w:rsidRPr="00E92E5A" w:rsidRDefault="00666D4E" w:rsidP="00E47542">
            <w:pPr>
              <w:rPr>
                <w:rFonts w:asciiTheme="majorHAnsi" w:hAnsiTheme="majorHAnsi" w:cstheme="majorHAnsi"/>
                <w:szCs w:val="22"/>
              </w:rPr>
            </w:pPr>
            <w:r w:rsidRPr="00E92E5A">
              <w:rPr>
                <w:rFonts w:asciiTheme="majorHAnsi" w:hAnsiTheme="majorHAnsi" w:cstheme="majorHAnsi"/>
                <w:szCs w:val="22"/>
              </w:rPr>
              <w:t>Vài ngày</w:t>
            </w:r>
          </w:p>
        </w:tc>
      </w:tr>
      <w:tr w:rsidR="00183303" w:rsidRPr="00E92E5A" w14:paraId="31057ACA"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8D6EB0"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C1B05" w14:textId="77777777" w:rsidR="00666D4E" w:rsidRPr="00E92E5A" w:rsidRDefault="00666D4E" w:rsidP="00E47542">
            <w:pPr>
              <w:rPr>
                <w:rFonts w:asciiTheme="majorHAnsi" w:hAnsiTheme="majorHAnsi" w:cstheme="majorHAnsi"/>
                <w:szCs w:val="22"/>
              </w:rPr>
            </w:pPr>
          </w:p>
        </w:tc>
      </w:tr>
      <w:tr w:rsidR="00183303" w:rsidRPr="00E92E5A" w14:paraId="45A757F3"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6768"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FDA51" w14:textId="77777777" w:rsidR="00666D4E" w:rsidRPr="00E92E5A" w:rsidRDefault="0066241A" w:rsidP="00E47542">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183303" w:rsidRPr="00E92E5A" w14:paraId="4FD539D0"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E5EF4D"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A37A2" w14:textId="77777777" w:rsidR="00666D4E" w:rsidRPr="00E92E5A" w:rsidRDefault="00666D4E" w:rsidP="00E47542">
            <w:pPr>
              <w:rPr>
                <w:rFonts w:asciiTheme="majorHAnsi" w:hAnsiTheme="majorHAnsi" w:cstheme="majorHAnsi"/>
                <w:szCs w:val="22"/>
              </w:rPr>
            </w:pPr>
          </w:p>
        </w:tc>
      </w:tr>
      <w:tr w:rsidR="00183303" w:rsidRPr="00E92E5A" w14:paraId="40807BA0"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17B30F"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D1FC4" w14:textId="77777777" w:rsidR="00741659" w:rsidRPr="00E92E5A" w:rsidRDefault="00741659" w:rsidP="0074165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và một ô textbox ở bên dưới cho người dùng nhập kết quả cuối cùng của mình vào (textbox chỉ hỗ trợ gõ đáp án là số và hỗ trợ một số kí tự đơn giản khi biểu diễn số như: ^ (dấu mũ), / (phân số),…)</w:t>
            </w:r>
            <w:ins w:id="110" w:author="Snake8xO2" w:date="2010-04-18T15:39:00Z">
              <w:r w:rsidR="00183303">
                <w:rPr>
                  <w:rFonts w:asciiTheme="majorHAnsi" w:hAnsiTheme="majorHAnsi" w:cstheme="majorHAnsi"/>
                  <w:szCs w:val="22"/>
                </w:rPr>
                <w:t xml:space="preserve"> </w:t>
              </w:r>
              <w:del w:id="111" w:author="atuan" w:date="2010-04-18T23:33:00Z">
                <w:r w:rsidR="00183303" w:rsidDel="0049314F">
                  <w:rPr>
                    <w:rFonts w:asciiTheme="majorHAnsi" w:hAnsiTheme="majorHAnsi" w:cstheme="majorHAnsi"/>
                    <w:szCs w:val="22"/>
                  </w:rPr>
                  <w:delText>(có chức năng gõ biểu thức mà?</w:delText>
                </w:r>
              </w:del>
            </w:ins>
          </w:p>
          <w:p w14:paraId="1DF86976" w14:textId="77777777" w:rsidR="00A8220D" w:rsidRPr="00E92E5A" w:rsidRDefault="00741659" w:rsidP="00A8220D">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Bổ sung: xây dựng 1 vùng nhập liệu nhỏ cho người dùng nhập dữ liệu kết quả, hỗ trợ viết các kí tự đặc biệt, viết phân số, log,…</w:t>
            </w:r>
            <w:r w:rsidR="00A8220D" w:rsidRPr="00E92E5A">
              <w:rPr>
                <w:rFonts w:asciiTheme="majorHAnsi" w:hAnsiTheme="majorHAnsi" w:cstheme="majorHAnsi"/>
                <w:szCs w:val="22"/>
              </w:rPr>
              <w:t xml:space="preserve"> bằng cách cung cấp 1 thanh công cụ tương tự equation của Microsoft Office Word</w:t>
            </w:r>
          </w:p>
          <w:p w14:paraId="5DF2A3BD" w14:textId="77777777" w:rsidR="00666D4E" w:rsidRPr="00E92E5A" w:rsidRDefault="00741659" w:rsidP="00CA3977">
            <w:pPr>
              <w:spacing w:before="100" w:beforeAutospacing="1" w:after="100" w:afterAutospacing="1"/>
              <w:jc w:val="both"/>
              <w:rPr>
                <w:rFonts w:asciiTheme="majorHAnsi" w:hAnsiTheme="majorHAnsi" w:cstheme="majorHAnsi"/>
                <w:szCs w:val="22"/>
              </w:rPr>
            </w:pPr>
            <w:del w:id="112" w:author="atuan" w:date="2010-04-18T23:36:00Z">
              <w:r w:rsidRPr="00E92E5A" w:rsidDel="0049314F">
                <w:rPr>
                  <w:rFonts w:asciiTheme="majorHAnsi" w:hAnsiTheme="majorHAnsi" w:cstheme="majorHAnsi"/>
                  <w:szCs w:val="22"/>
                </w:rPr>
                <w:delText xml:space="preserve">Có nút “xem kết quả” để xem kết quả sau khi </w:delText>
              </w:r>
              <w:r w:rsidR="00A8220D" w:rsidRPr="00E92E5A" w:rsidDel="0049314F">
                <w:rPr>
                  <w:rFonts w:asciiTheme="majorHAnsi" w:hAnsiTheme="majorHAnsi" w:cstheme="majorHAnsi"/>
                  <w:szCs w:val="22"/>
                </w:rPr>
                <w:delText>nhập,</w:delText>
              </w:r>
            </w:del>
            <w:ins w:id="113" w:author="atuan" w:date="2010-04-18T23:36:00Z">
              <w:r w:rsidR="0049314F">
                <w:rPr>
                  <w:rFonts w:asciiTheme="majorHAnsi" w:hAnsiTheme="majorHAnsi" w:cstheme="majorHAnsi"/>
                  <w:szCs w:val="22"/>
                </w:rPr>
                <w:t>hiển thị kết quả:</w:t>
              </w:r>
            </w:ins>
            <w:r w:rsidR="00A8220D" w:rsidRPr="00E92E5A">
              <w:rPr>
                <w:rFonts w:asciiTheme="majorHAnsi" w:hAnsiTheme="majorHAnsi" w:cstheme="majorHAnsi"/>
                <w:szCs w:val="22"/>
              </w:rPr>
              <w:t xml:space="preserve"> hiển thị thông báo đúng hay sai, hiện kết quả đúng (nếu người dùng làm sai) ở bên dưới của ô nhập kết quả</w:t>
            </w:r>
            <w:ins w:id="114" w:author="Snake8xO2" w:date="2010-04-18T15:43:00Z">
              <w:del w:id="115" w:author="atuan" w:date="2010-04-18T23:37:00Z">
                <w:r w:rsidR="00183303" w:rsidDel="00CA3977">
                  <w:rPr>
                    <w:rFonts w:asciiTheme="majorHAnsi" w:hAnsiTheme="majorHAnsi" w:cstheme="majorHAnsi"/>
                    <w:szCs w:val="22"/>
                  </w:rPr>
                  <w:delText xml:space="preserve"> (có nên cho phép xem đáp án ngay khi đang làm không? Vì như vậy ảnh hưởng đến tâm lý làm bài và …? Đợi làm hết bài rồi cho nó xem thì hay hơn.</w:delText>
                </w:r>
              </w:del>
            </w:ins>
          </w:p>
        </w:tc>
      </w:tr>
      <w:tr w:rsidR="00183303" w:rsidRPr="00E92E5A" w14:paraId="0EE80E65"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138D88"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95D2B" w14:textId="77777777" w:rsidR="00666D4E" w:rsidRPr="00E92E5A" w:rsidRDefault="0049314F" w:rsidP="00E47542">
            <w:pPr>
              <w:spacing w:before="100" w:beforeAutospacing="1" w:after="100" w:afterAutospacing="1"/>
              <w:rPr>
                <w:rFonts w:asciiTheme="majorHAnsi" w:hAnsiTheme="majorHAnsi" w:cstheme="majorHAnsi"/>
                <w:szCs w:val="22"/>
              </w:rPr>
            </w:pPr>
            <w:ins w:id="116" w:author="atuan" w:date="2010-04-18T23:36:00Z">
              <w:r>
                <w:rPr>
                  <w:rFonts w:asciiTheme="majorHAnsi" w:hAnsiTheme="majorHAnsi" w:cstheme="majorHAnsi"/>
                  <w:szCs w:val="22"/>
                </w:rPr>
                <w:t>Ghi chú: phần hiển thị kết quả chỉ xuất hiện sau khi người dùng đã làm hết bài và chọn “xem kết quả”</w:t>
              </w:r>
            </w:ins>
          </w:p>
        </w:tc>
      </w:tr>
    </w:tbl>
    <w:p w14:paraId="777CEF03" w14:textId="77777777" w:rsidR="00666D4E" w:rsidRPr="00146594" w:rsidRDefault="00666D4E" w:rsidP="0021018A">
      <w:pPr>
        <w:pStyle w:val="Heading3"/>
      </w:pPr>
      <w:r w:rsidRPr="00146594">
        <w:rPr>
          <w:rFonts w:eastAsia="Times New Roman"/>
        </w:rPr>
        <w:t>F-10</w:t>
      </w:r>
      <w:r w:rsidR="0021018A">
        <w:rPr>
          <w:rFonts w:eastAsia="Times New Roman"/>
        </w:rPr>
        <w:t>2</w:t>
      </w:r>
      <w:r w:rsidRPr="00146594">
        <w:rPr>
          <w:rFonts w:eastAsia="Times New Roman"/>
        </w:rPr>
        <w:t xml:space="preserve">: </w:t>
      </w:r>
      <w:r w:rsidRPr="00146594">
        <w:t>bài tập chứng minh (sắp xếp các bước chứng minh 1 bài toán)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58"/>
        <w:gridCol w:w="8946"/>
      </w:tblGrid>
      <w:tr w:rsidR="004517D7" w:rsidRPr="00E92E5A" w14:paraId="6CE45825"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EA3A62"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E717B" w14:textId="77777777" w:rsidR="00666D4E" w:rsidRPr="00E92E5A" w:rsidRDefault="00666D4E" w:rsidP="00E47542">
            <w:pPr>
              <w:rPr>
                <w:rFonts w:asciiTheme="majorHAnsi" w:hAnsiTheme="majorHAnsi" w:cstheme="majorHAnsi"/>
                <w:szCs w:val="22"/>
              </w:rPr>
            </w:pPr>
            <w:r w:rsidRPr="00E92E5A">
              <w:rPr>
                <w:rFonts w:asciiTheme="majorHAnsi" w:hAnsiTheme="majorHAnsi" w:cstheme="majorHAnsi"/>
                <w:szCs w:val="22"/>
              </w:rPr>
              <w:t>bắt buộc</w:t>
            </w:r>
          </w:p>
        </w:tc>
      </w:tr>
      <w:tr w:rsidR="004517D7" w:rsidRPr="00E92E5A" w14:paraId="12576E30"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1662D4"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A1B55" w14:textId="77777777" w:rsidR="00666D4E" w:rsidRPr="00E92E5A" w:rsidRDefault="00666D4E" w:rsidP="00E47542">
            <w:pPr>
              <w:rPr>
                <w:rFonts w:asciiTheme="majorHAnsi" w:hAnsiTheme="majorHAnsi" w:cstheme="majorHAnsi"/>
                <w:szCs w:val="22"/>
              </w:rPr>
            </w:pPr>
            <w:r w:rsidRPr="00E92E5A">
              <w:rPr>
                <w:rFonts w:asciiTheme="majorHAnsi" w:hAnsiTheme="majorHAnsi" w:cstheme="majorHAnsi"/>
                <w:szCs w:val="22"/>
              </w:rPr>
              <w:t>Vài ngày</w:t>
            </w:r>
          </w:p>
        </w:tc>
      </w:tr>
      <w:tr w:rsidR="004517D7" w:rsidRPr="00E92E5A" w14:paraId="64B15F1B"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2AE6E7"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8FFFC" w14:textId="77777777" w:rsidR="00666D4E" w:rsidRPr="00E92E5A" w:rsidRDefault="00666D4E" w:rsidP="00E47542">
            <w:pPr>
              <w:rPr>
                <w:rFonts w:asciiTheme="majorHAnsi" w:hAnsiTheme="majorHAnsi" w:cstheme="majorHAnsi"/>
                <w:szCs w:val="22"/>
              </w:rPr>
            </w:pPr>
          </w:p>
        </w:tc>
      </w:tr>
      <w:tr w:rsidR="004517D7" w:rsidRPr="00E92E5A" w14:paraId="3408B28F"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9A72B1"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lastRenderedPageBreak/>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EA8A5" w14:textId="77777777" w:rsidR="00666D4E" w:rsidRPr="00E92E5A" w:rsidRDefault="0066241A" w:rsidP="00E47542">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4517D7" w:rsidRPr="00E92E5A" w14:paraId="4483C426"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B6F203"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F43AB" w14:textId="77777777" w:rsidR="00666D4E" w:rsidRPr="00E92E5A" w:rsidRDefault="00666D4E" w:rsidP="00E47542">
            <w:pPr>
              <w:rPr>
                <w:rFonts w:asciiTheme="majorHAnsi" w:hAnsiTheme="majorHAnsi" w:cstheme="majorHAnsi"/>
                <w:szCs w:val="22"/>
              </w:rPr>
            </w:pPr>
          </w:p>
        </w:tc>
      </w:tr>
      <w:tr w:rsidR="004517D7" w:rsidRPr="00E92E5A" w14:paraId="671009F0"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08B528"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A80B7" w14:textId="77777777" w:rsidR="00A8220D" w:rsidRPr="00E92E5A" w:rsidRDefault="00A8220D" w:rsidP="00A8220D">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phần đáp án đã bi xáo trộn bên dưới</w:t>
            </w:r>
          </w:p>
          <w:p w14:paraId="36C8EDBC" w14:textId="77777777" w:rsidR="00A8220D" w:rsidRPr="00E92E5A" w:rsidRDefault="00A8220D" w:rsidP="00A8220D">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Câu hỏi có nội dung chứng minh vấn đề liên quan đến toán học</w:t>
            </w:r>
          </w:p>
          <w:p w14:paraId="55550582" w14:textId="77777777" w:rsidR="00A8220D" w:rsidRPr="00E92E5A" w:rsidRDefault="00A8220D" w:rsidP="00A8220D">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Đáp án là các bước cơ bản để chứng minh bài toán đó, nhưng đã bị thay đổi thứ tự. mỗi bước sẽ được đánh theo thứ tự (sau khi đã xáo trộn)</w:t>
            </w:r>
          </w:p>
          <w:p w14:paraId="39C13F9E" w14:textId="77777777" w:rsidR="004517D7" w:rsidRPr="00E92E5A" w:rsidRDefault="00A8220D" w:rsidP="004517D7">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Nhiệm vụ người dùng là sắp xếp lại theo thức tự phù hợp</w:t>
            </w:r>
          </w:p>
          <w:p w14:paraId="45B25FBF" w14:textId="77777777" w:rsidR="00666D4E" w:rsidRPr="00E92E5A" w:rsidRDefault="00A8220D" w:rsidP="00CA3977">
            <w:pPr>
              <w:spacing w:before="100" w:beforeAutospacing="1" w:after="100" w:afterAutospacing="1"/>
              <w:jc w:val="both"/>
              <w:rPr>
                <w:rFonts w:asciiTheme="majorHAnsi" w:hAnsiTheme="majorHAnsi" w:cstheme="majorHAnsi"/>
                <w:szCs w:val="22"/>
              </w:rPr>
            </w:pPr>
            <w:del w:id="117" w:author="atuan" w:date="2010-04-18T23:38:00Z">
              <w:r w:rsidRPr="00E92E5A" w:rsidDel="00CA3977">
                <w:rPr>
                  <w:rFonts w:asciiTheme="majorHAnsi" w:hAnsiTheme="majorHAnsi" w:cstheme="majorHAnsi"/>
                  <w:szCs w:val="22"/>
                </w:rPr>
                <w:delText>Có nút “xem kết quả” để xem kết quả sau khi nhập,</w:delText>
              </w:r>
            </w:del>
            <w:ins w:id="118" w:author="atuan" w:date="2010-04-18T23:38:00Z">
              <w:r w:rsidR="00CA3977">
                <w:rPr>
                  <w:rFonts w:asciiTheme="majorHAnsi" w:hAnsiTheme="majorHAnsi" w:cstheme="majorHAnsi"/>
                  <w:szCs w:val="22"/>
                </w:rPr>
                <w:t xml:space="preserve">hiển thị kết quả: </w:t>
              </w:r>
            </w:ins>
            <w:del w:id="119" w:author="atuan" w:date="2010-04-18T23:38:00Z">
              <w:r w:rsidRPr="00E92E5A" w:rsidDel="00CA3977">
                <w:rPr>
                  <w:rFonts w:asciiTheme="majorHAnsi" w:hAnsiTheme="majorHAnsi" w:cstheme="majorHAnsi"/>
                  <w:szCs w:val="22"/>
                </w:rPr>
                <w:delText xml:space="preserve"> </w:delText>
              </w:r>
            </w:del>
            <w:r w:rsidRPr="00E92E5A">
              <w:rPr>
                <w:rFonts w:asciiTheme="majorHAnsi" w:hAnsiTheme="majorHAnsi" w:cstheme="majorHAnsi"/>
                <w:szCs w:val="22"/>
              </w:rPr>
              <w:t>hiển thị thông báo đúng hay sai, hiện kết quả đúng (nếu người dùng làm sai) ở bên dưới của ô nhập kết quả</w:t>
            </w:r>
            <w:r w:rsidR="004517D7" w:rsidRPr="00E92E5A">
              <w:rPr>
                <w:rFonts w:asciiTheme="majorHAnsi" w:hAnsiTheme="majorHAnsi" w:cstheme="majorHAnsi"/>
                <w:szCs w:val="22"/>
              </w:rPr>
              <w:t>, bao gồm thông tin các số thứ tự các bước chứng minh.</w:t>
            </w:r>
            <w:ins w:id="120" w:author="Snake8xO2" w:date="2010-04-18T15:45:00Z">
              <w:r w:rsidR="00183303">
                <w:rPr>
                  <w:rFonts w:asciiTheme="majorHAnsi" w:hAnsiTheme="majorHAnsi" w:cstheme="majorHAnsi"/>
                  <w:szCs w:val="22"/>
                </w:rPr>
                <w:t xml:space="preserve"> (như trên)</w:t>
              </w:r>
            </w:ins>
          </w:p>
        </w:tc>
      </w:tr>
      <w:tr w:rsidR="004517D7" w:rsidRPr="00E92E5A" w14:paraId="4DE5CDD7"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5A1713" w14:textId="77777777" w:rsidR="00666D4E" w:rsidRPr="00E92E5A" w:rsidRDefault="00666D4E" w:rsidP="00E47542">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41A68" w14:textId="77777777" w:rsidR="00666D4E" w:rsidRPr="00E92E5A" w:rsidRDefault="00CA3977" w:rsidP="00E47542">
            <w:pPr>
              <w:spacing w:before="100" w:beforeAutospacing="1" w:after="100" w:afterAutospacing="1"/>
              <w:rPr>
                <w:rFonts w:asciiTheme="majorHAnsi" w:hAnsiTheme="majorHAnsi" w:cstheme="majorHAnsi"/>
                <w:szCs w:val="22"/>
              </w:rPr>
            </w:pPr>
            <w:ins w:id="121" w:author="atuan" w:date="2010-04-18T23:38:00Z">
              <w:r>
                <w:rPr>
                  <w:rFonts w:asciiTheme="majorHAnsi" w:hAnsiTheme="majorHAnsi" w:cstheme="majorHAnsi"/>
                  <w:szCs w:val="22"/>
                </w:rPr>
                <w:t>Ghi chú: phần hiển thị kết quả chỉ xuất hiện sau khi người dùng đã làm hết bài và chọn “xem kết quả”</w:t>
              </w:r>
            </w:ins>
          </w:p>
        </w:tc>
      </w:tr>
    </w:tbl>
    <w:p w14:paraId="04168494" w14:textId="77777777" w:rsidR="00666D4E" w:rsidRPr="00146594" w:rsidRDefault="00666D4E" w:rsidP="0077383A">
      <w:pPr>
        <w:pStyle w:val="BlockText"/>
        <w:rPr>
          <w:rFonts w:asciiTheme="majorHAnsi" w:hAnsiTheme="majorHAnsi" w:cstheme="majorHAnsi"/>
        </w:rPr>
      </w:pPr>
    </w:p>
    <w:p w14:paraId="6EE8E293" w14:textId="77777777" w:rsidR="002807D9" w:rsidRPr="00146594" w:rsidRDefault="002807D9" w:rsidP="0021018A">
      <w:pPr>
        <w:pStyle w:val="Heading3"/>
      </w:pPr>
      <w:r w:rsidRPr="00146594">
        <w:rPr>
          <w:rFonts w:eastAsia="Times New Roman"/>
        </w:rPr>
        <w:t>F-</w:t>
      </w:r>
      <w:r>
        <w:rPr>
          <w:rFonts w:eastAsia="Times New Roman"/>
        </w:rPr>
        <w:t>10</w:t>
      </w:r>
      <w:r w:rsidR="0021018A">
        <w:rPr>
          <w:rFonts w:eastAsia="Times New Roman"/>
        </w:rPr>
        <w:t>3</w:t>
      </w:r>
      <w:r w:rsidRPr="00146594">
        <w:rPr>
          <w:rFonts w:eastAsia="Times New Roman"/>
        </w:rPr>
        <w:t xml:space="preserve">: </w:t>
      </w:r>
      <w:r w:rsidRPr="00146594">
        <w:t>Xem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93"/>
        <w:gridCol w:w="9111"/>
      </w:tblGrid>
      <w:tr w:rsidR="00183303" w:rsidRPr="00E92E5A" w14:paraId="5C7B99FA"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49262C"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A6117" w14:textId="77777777" w:rsidR="002807D9" w:rsidRPr="00E92E5A" w:rsidRDefault="00B9111F" w:rsidP="00E47542">
            <w:pPr>
              <w:rPr>
                <w:rFonts w:asciiTheme="majorHAnsi" w:hAnsiTheme="majorHAnsi" w:cstheme="majorHAnsi"/>
                <w:szCs w:val="22"/>
              </w:rPr>
            </w:pPr>
            <w:r w:rsidRPr="00E92E5A">
              <w:rPr>
                <w:rFonts w:asciiTheme="majorHAnsi" w:hAnsiTheme="majorHAnsi" w:cstheme="majorHAnsi"/>
                <w:szCs w:val="22"/>
              </w:rPr>
              <w:t xml:space="preserve">Không </w:t>
            </w:r>
            <w:r w:rsidR="002807D9" w:rsidRPr="00E92E5A">
              <w:rPr>
                <w:rFonts w:asciiTheme="majorHAnsi" w:hAnsiTheme="majorHAnsi" w:cstheme="majorHAnsi"/>
                <w:szCs w:val="22"/>
              </w:rPr>
              <w:t>bắt buộc</w:t>
            </w:r>
          </w:p>
        </w:tc>
      </w:tr>
      <w:tr w:rsidR="00183303" w:rsidRPr="00E92E5A" w14:paraId="76C226FE"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CEF7DF"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7D6A3" w14:textId="77777777" w:rsidR="002807D9" w:rsidRPr="00E92E5A" w:rsidRDefault="002807D9" w:rsidP="00E47542">
            <w:pPr>
              <w:rPr>
                <w:rFonts w:asciiTheme="majorHAnsi" w:hAnsiTheme="majorHAnsi" w:cstheme="majorHAnsi"/>
                <w:szCs w:val="22"/>
              </w:rPr>
            </w:pPr>
            <w:r w:rsidRPr="00E92E5A">
              <w:rPr>
                <w:rFonts w:asciiTheme="majorHAnsi" w:hAnsiTheme="majorHAnsi" w:cstheme="majorHAnsi"/>
                <w:szCs w:val="22"/>
              </w:rPr>
              <w:t>Vài ngày</w:t>
            </w:r>
          </w:p>
        </w:tc>
      </w:tr>
      <w:tr w:rsidR="00183303" w:rsidRPr="00E92E5A" w14:paraId="64811098"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5EE12D"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13B68" w14:textId="77777777" w:rsidR="002807D9" w:rsidRPr="00E92E5A" w:rsidRDefault="002807D9" w:rsidP="00E47542">
            <w:pPr>
              <w:rPr>
                <w:rFonts w:asciiTheme="majorHAnsi" w:hAnsiTheme="majorHAnsi" w:cstheme="majorHAnsi"/>
                <w:szCs w:val="22"/>
              </w:rPr>
            </w:pPr>
          </w:p>
        </w:tc>
      </w:tr>
      <w:tr w:rsidR="00183303" w:rsidRPr="00E92E5A" w14:paraId="600C97BB"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669553"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B5F86" w14:textId="77777777" w:rsidR="002807D9" w:rsidRPr="00E92E5A" w:rsidRDefault="0066241A" w:rsidP="00E47542">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183303" w:rsidRPr="00E92E5A" w14:paraId="4DC2229C"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25CB08"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AD389" w14:textId="77777777" w:rsidR="002807D9" w:rsidRPr="00E92E5A" w:rsidRDefault="002807D9" w:rsidP="00E47542">
            <w:pPr>
              <w:rPr>
                <w:rFonts w:asciiTheme="majorHAnsi" w:hAnsiTheme="majorHAnsi" w:cstheme="majorHAnsi"/>
                <w:szCs w:val="22"/>
              </w:rPr>
            </w:pPr>
          </w:p>
        </w:tc>
      </w:tr>
      <w:tr w:rsidR="00183303" w:rsidRPr="00E92E5A" w14:paraId="00EEC550"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B68D9E"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3C32A" w14:textId="77777777" w:rsidR="002807D9" w:rsidRPr="00E92E5A" w:rsidRDefault="002807D9" w:rsidP="00E47542">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cho người dùng xem điểm ở 2 nơi:</w:t>
            </w:r>
          </w:p>
          <w:p w14:paraId="2F42D0CA" w14:textId="77777777" w:rsidR="002807D9" w:rsidRPr="00183303" w:rsidDel="00CA3977" w:rsidRDefault="002807D9" w:rsidP="002807D9">
            <w:pPr>
              <w:pStyle w:val="ListParagraph"/>
              <w:numPr>
                <w:ilvl w:val="0"/>
                <w:numId w:val="5"/>
              </w:numPr>
              <w:spacing w:before="100" w:beforeAutospacing="1" w:after="100" w:afterAutospacing="1"/>
              <w:jc w:val="both"/>
              <w:rPr>
                <w:ins w:id="122" w:author="Snake8xO2" w:date="2010-04-18T15:47:00Z"/>
                <w:del w:id="123" w:author="atuan" w:date="2010-04-18T23:43:00Z"/>
                <w:rFonts w:asciiTheme="majorHAnsi" w:hAnsiTheme="majorHAnsi" w:cstheme="majorHAnsi"/>
                <w:rPrChange w:id="124" w:author="Snake8xO2" w:date="2010-04-18T15:47:00Z">
                  <w:rPr>
                    <w:ins w:id="125" w:author="Snake8xO2" w:date="2010-04-18T15:47:00Z"/>
                    <w:del w:id="126" w:author="atuan" w:date="2010-04-18T23:43:00Z"/>
                    <w:rFonts w:asciiTheme="majorHAnsi" w:hAnsiTheme="majorHAnsi" w:cstheme="majorHAnsi"/>
                    <w:lang w:val="en-US"/>
                  </w:rPr>
                </w:rPrChange>
              </w:rPr>
            </w:pPr>
            <w:del w:id="127" w:author="atuan" w:date="2010-04-18T23:43:00Z">
              <w:r w:rsidRPr="00E92E5A" w:rsidDel="00CA3977">
                <w:rPr>
                  <w:rFonts w:asciiTheme="majorHAnsi" w:hAnsiTheme="majorHAnsi" w:cstheme="majorHAnsi"/>
                  <w:lang w:val="en-US"/>
                </w:rPr>
                <w:delText xml:space="preserve">Chọn bài học: hiển thị điểm </w:delText>
              </w:r>
              <w:r w:rsidR="00C94F1B" w:rsidRPr="00E92E5A" w:rsidDel="00CA3977">
                <w:rPr>
                  <w:rFonts w:asciiTheme="majorHAnsi" w:hAnsiTheme="majorHAnsi" w:cstheme="majorHAnsi"/>
                  <w:lang w:val="en-US"/>
                </w:rPr>
                <w:delText xml:space="preserve">mới nhất / tổng điểm </w:delText>
              </w:r>
              <w:r w:rsidRPr="00E92E5A" w:rsidDel="00CA3977">
                <w:rPr>
                  <w:rFonts w:asciiTheme="majorHAnsi" w:hAnsiTheme="majorHAnsi" w:cstheme="majorHAnsi"/>
                  <w:lang w:val="en-US"/>
                </w:rPr>
                <w:delText>của những bài đã học</w:delText>
              </w:r>
              <w:r w:rsidR="00C94F1B" w:rsidRPr="00E92E5A" w:rsidDel="00CA3977">
                <w:rPr>
                  <w:rFonts w:asciiTheme="majorHAnsi" w:hAnsiTheme="majorHAnsi" w:cstheme="majorHAnsi"/>
                  <w:lang w:val="en-US"/>
                </w:rPr>
                <w:delText xml:space="preserve"> (nhưng bài đã học có format kha</w:delText>
              </w:r>
            </w:del>
            <w:ins w:id="128" w:author="Snake8xO2" w:date="2010-04-18T15:45:00Z">
              <w:del w:id="129" w:author="atuan" w:date="2010-04-18T23:43:00Z">
                <w:r w:rsidR="00183303" w:rsidDel="00CA3977">
                  <w:rPr>
                    <w:rFonts w:asciiTheme="majorHAnsi" w:hAnsiTheme="majorHAnsi" w:cstheme="majorHAnsi"/>
                    <w:lang w:val="en-US"/>
                  </w:rPr>
                  <w:delText>á</w:delText>
                </w:r>
              </w:del>
            </w:ins>
            <w:del w:id="130" w:author="atuan" w:date="2010-04-18T23:43:00Z">
              <w:r w:rsidR="00C94F1B" w:rsidRPr="00E92E5A" w:rsidDel="00CA3977">
                <w:rPr>
                  <w:rFonts w:asciiTheme="majorHAnsi" w:hAnsiTheme="majorHAnsi" w:cstheme="majorHAnsi"/>
                  <w:lang w:val="en-US"/>
                </w:rPr>
                <w:delText xml:space="preserve">c với các bài chưa học, </w:delText>
              </w:r>
            </w:del>
            <w:ins w:id="131" w:author="Snake8xO2" w:date="2010-04-18T15:45:00Z">
              <w:del w:id="132" w:author="atuan" w:date="2010-04-18T23:43:00Z">
                <w:r w:rsidR="00183303" w:rsidDel="00CA3977">
                  <w:rPr>
                    <w:rFonts w:asciiTheme="majorHAnsi" w:hAnsiTheme="majorHAnsi" w:cstheme="majorHAnsi"/>
                    <w:lang w:val="en-US"/>
                  </w:rPr>
                  <w:delText xml:space="preserve">tùy vào </w:delText>
                </w:r>
              </w:del>
            </w:ins>
            <w:ins w:id="133" w:author="Snake8xO2" w:date="2010-04-18T15:46:00Z">
              <w:del w:id="134" w:author="atuan" w:date="2010-04-18T23:43:00Z">
                <w:r w:rsidR="00183303" w:rsidDel="00CA3977">
                  <w:rPr>
                    <w:rFonts w:asciiTheme="majorHAnsi" w:hAnsiTheme="majorHAnsi" w:cstheme="majorHAnsi"/>
                    <w:lang w:val="en-US"/>
                  </w:rPr>
                  <w:delText xml:space="preserve">xếp loại </w:delText>
                </w:r>
              </w:del>
            </w:ins>
            <w:ins w:id="135" w:author="Snake8xO2" w:date="2010-04-18T15:45:00Z">
              <w:del w:id="136" w:author="atuan" w:date="2010-04-18T23:43:00Z">
                <w:r w:rsidR="00183303" w:rsidDel="00CA3977">
                  <w:rPr>
                    <w:rFonts w:asciiTheme="majorHAnsi" w:hAnsiTheme="majorHAnsi" w:cstheme="majorHAnsi"/>
                    <w:lang w:val="en-US"/>
                  </w:rPr>
                  <w:delText xml:space="preserve">số điểm mà sẽ có màu từ xanh dương, xanh lá, vàng, đỏ </w:delText>
                </w:r>
              </w:del>
            </w:ins>
            <w:ins w:id="137" w:author="Snake8xO2" w:date="2010-04-18T15:46:00Z">
              <w:del w:id="138" w:author="atuan" w:date="2010-04-18T23:43:00Z">
                <w:r w:rsidR="00183303" w:rsidDel="00CA3977">
                  <w:rPr>
                    <w:rFonts w:asciiTheme="majorHAnsi" w:hAnsiTheme="majorHAnsi" w:cstheme="majorHAnsi"/>
                    <w:lang w:val="en-US"/>
                  </w:rPr>
                  <w:delText>… hoặc chỉ đơn giản trên trung bình thì xanh lá, dưới trung bình thì đỏ</w:delText>
                </w:r>
              </w:del>
            </w:ins>
            <w:del w:id="139" w:author="atuan" w:date="2010-04-18T23:43:00Z">
              <w:r w:rsidR="00C94F1B" w:rsidRPr="00E92E5A" w:rsidDel="00CA3977">
                <w:rPr>
                  <w:rFonts w:asciiTheme="majorHAnsi" w:hAnsiTheme="majorHAnsi" w:cstheme="majorHAnsi"/>
                  <w:lang w:val="en-US"/>
                </w:rPr>
                <w:delText>bổ sung màu xanh dương, in nghiêng)</w:delText>
              </w:r>
            </w:del>
          </w:p>
          <w:p w14:paraId="3150A781" w14:textId="77777777" w:rsidR="00183303" w:rsidRPr="00E92E5A" w:rsidDel="00CA3977" w:rsidRDefault="00183303">
            <w:pPr>
              <w:pStyle w:val="ListParagraph"/>
              <w:spacing w:before="100" w:beforeAutospacing="1" w:after="100" w:afterAutospacing="1"/>
              <w:jc w:val="both"/>
              <w:rPr>
                <w:del w:id="140" w:author="atuan" w:date="2010-04-18T23:43:00Z"/>
                <w:rFonts w:asciiTheme="majorHAnsi" w:hAnsiTheme="majorHAnsi" w:cstheme="majorHAnsi"/>
              </w:rPr>
              <w:pPrChange w:id="141" w:author="Snake8xO2" w:date="2010-04-18T15:47:00Z">
                <w:pPr>
                  <w:pStyle w:val="ListParagraph"/>
                  <w:numPr>
                    <w:numId w:val="5"/>
                  </w:numPr>
                  <w:spacing w:before="100" w:beforeAutospacing="1" w:after="100" w:afterAutospacing="1"/>
                  <w:ind w:hanging="360"/>
                  <w:jc w:val="both"/>
                </w:pPr>
              </w:pPrChange>
            </w:pPr>
            <w:ins w:id="142" w:author="Snake8xO2" w:date="2010-04-18T15:47:00Z">
              <w:del w:id="143" w:author="atuan" w:date="2010-04-18T23:43:00Z">
                <w:r w:rsidDel="00CA3977">
                  <w:rPr>
                    <w:rFonts w:asciiTheme="majorHAnsi" w:hAnsiTheme="majorHAnsi" w:cstheme="majorHAnsi"/>
                    <w:lang w:val="en-US"/>
                  </w:rPr>
                  <w:delText>(không nên có phần chọn bài học, đây là chức năng xem điểm mà</w:delText>
                </w:r>
              </w:del>
            </w:ins>
            <w:ins w:id="144" w:author="Snake8xO2" w:date="2010-04-18T15:50:00Z">
              <w:del w:id="145" w:author="atuan" w:date="2010-04-18T23:43:00Z">
                <w:r w:rsidR="00A230D5" w:rsidDel="00CA3977">
                  <w:rPr>
                    <w:rFonts w:asciiTheme="majorHAnsi" w:hAnsiTheme="majorHAnsi" w:cstheme="majorHAnsi"/>
                    <w:lang w:val="en-US"/>
                  </w:rPr>
                  <w:delText>, bên dưới phần xem điểm đã có danh sách bài học rồi</w:delText>
                </w:r>
              </w:del>
            </w:ins>
            <w:ins w:id="146" w:author="Snake8xO2" w:date="2010-04-18T15:47:00Z">
              <w:del w:id="147" w:author="atuan" w:date="2010-04-18T23:43:00Z">
                <w:r w:rsidDel="00CA3977">
                  <w:rPr>
                    <w:rFonts w:asciiTheme="majorHAnsi" w:hAnsiTheme="majorHAnsi" w:cstheme="majorHAnsi"/>
                    <w:lang w:val="en-US"/>
                  </w:rPr>
                  <w:delText>)</w:delText>
                </w:r>
              </w:del>
            </w:ins>
          </w:p>
          <w:p w14:paraId="7E36DCB2" w14:textId="77777777" w:rsidR="00C94F1B" w:rsidRPr="00E92E5A" w:rsidRDefault="00C94F1B" w:rsidP="002807D9">
            <w:pPr>
              <w:pStyle w:val="ListParagraph"/>
              <w:numPr>
                <w:ilvl w:val="0"/>
                <w:numId w:val="5"/>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Phần (tab) xem điểm: chỉ hiển thị sanh sách các bài đã học, ứng với mỗi bài, có list con chứa thông tin các lần làm bài của người dùng</w:t>
            </w:r>
            <w:ins w:id="148" w:author="Snake8xO2" w:date="2010-04-18T15:48:00Z">
              <w:r w:rsidR="00183303">
                <w:rPr>
                  <w:rFonts w:asciiTheme="majorHAnsi" w:hAnsiTheme="majorHAnsi" w:cstheme="majorHAnsi"/>
                  <w:lang w:val="en-US"/>
                </w:rPr>
                <w:t xml:space="preserve"> (chỉ cần lần gần nhất và</w:t>
              </w:r>
            </w:ins>
            <w:ins w:id="149" w:author="atuan" w:date="2010-04-18T23:44:00Z">
              <w:r w:rsidR="00CA3977">
                <w:rPr>
                  <w:rFonts w:asciiTheme="majorHAnsi" w:hAnsiTheme="majorHAnsi" w:cstheme="majorHAnsi"/>
                  <w:lang w:val="en-US"/>
                </w:rPr>
                <w:t xml:space="preserve"> lần có số điểm cao nhất</w:t>
              </w:r>
            </w:ins>
            <w:ins w:id="150" w:author="Snake8xO2" w:date="2010-04-18T15:48:00Z">
              <w:del w:id="151" w:author="atuan" w:date="2010-04-18T23:43:00Z">
                <w:r w:rsidR="00183303" w:rsidDel="00CA3977">
                  <w:rPr>
                    <w:rFonts w:asciiTheme="majorHAnsi" w:hAnsiTheme="majorHAnsi" w:cstheme="majorHAnsi"/>
                    <w:lang w:val="en-US"/>
                  </w:rPr>
                  <w:delText xml:space="preserve"> lần này thôi, vì </w:delText>
                </w:r>
              </w:del>
            </w:ins>
            <w:ins w:id="152" w:author="Snake8xO2" w:date="2010-04-18T15:49:00Z">
              <w:del w:id="153" w:author="atuan" w:date="2010-04-18T23:43:00Z">
                <w:r w:rsidR="00A230D5" w:rsidDel="00CA3977">
                  <w:rPr>
                    <w:rFonts w:asciiTheme="majorHAnsi" w:hAnsiTheme="majorHAnsi" w:cstheme="majorHAnsi"/>
                    <w:lang w:val="en-US"/>
                  </w:rPr>
                  <w:delText>mấy ai làm cùng một bài toán nhiều lần trong khi số liệu, yêu cầu không đổi</w:delText>
                </w:r>
              </w:del>
              <w:r w:rsidR="00A230D5">
                <w:rPr>
                  <w:rFonts w:asciiTheme="majorHAnsi" w:hAnsiTheme="majorHAnsi" w:cstheme="majorHAnsi"/>
                  <w:lang w:val="en-US"/>
                </w:rPr>
                <w:t>)</w:t>
              </w:r>
            </w:ins>
            <w:r w:rsidRPr="00E92E5A">
              <w:rPr>
                <w:rFonts w:asciiTheme="majorHAnsi" w:hAnsiTheme="majorHAnsi" w:cstheme="majorHAnsi"/>
                <w:lang w:val="en-US"/>
              </w:rPr>
              <w:t>, thông tin đó bao gồm:</w:t>
            </w:r>
          </w:p>
          <w:p w14:paraId="19BD9AE4" w14:textId="77777777" w:rsidR="00C94F1B" w:rsidRPr="00E92E5A" w:rsidRDefault="00C94F1B" w:rsidP="00C94F1B">
            <w:pPr>
              <w:pStyle w:val="ListParagraph"/>
              <w:numPr>
                <w:ilvl w:val="0"/>
                <w:numId w:val="6"/>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Thời gian thực hiện</w:t>
            </w:r>
          </w:p>
          <w:p w14:paraId="19EBEAFB" w14:textId="77777777" w:rsidR="00C94F1B" w:rsidRPr="00E92E5A" w:rsidRDefault="00C94F1B" w:rsidP="00C94F1B">
            <w:pPr>
              <w:pStyle w:val="ListParagraph"/>
              <w:numPr>
                <w:ilvl w:val="0"/>
                <w:numId w:val="6"/>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số điểm/ tổng điểm</w:t>
            </w:r>
          </w:p>
          <w:p w14:paraId="0AA263F9" w14:textId="77777777" w:rsidR="00C94F1B" w:rsidRPr="00E92E5A" w:rsidRDefault="00C94F1B" w:rsidP="00C94F1B">
            <w:pPr>
              <w:pStyle w:val="ListParagraph"/>
              <w:numPr>
                <w:ilvl w:val="0"/>
                <w:numId w:val="6"/>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lastRenderedPageBreak/>
              <w:t>tỉ lệ</w:t>
            </w:r>
          </w:p>
          <w:p w14:paraId="12E1F132" w14:textId="77777777" w:rsidR="002807D9" w:rsidRPr="00E92E5A" w:rsidRDefault="00B9111F" w:rsidP="00B9111F">
            <w:pPr>
              <w:spacing w:before="100" w:beforeAutospacing="1" w:after="100" w:afterAutospacing="1"/>
              <w:ind w:left="720"/>
              <w:jc w:val="both"/>
              <w:rPr>
                <w:rFonts w:asciiTheme="majorHAnsi" w:hAnsiTheme="majorHAnsi" w:cstheme="majorHAnsi"/>
                <w:szCs w:val="22"/>
              </w:rPr>
            </w:pPr>
            <w:del w:id="154" w:author="atuan" w:date="2010-04-18T23:44:00Z">
              <w:r w:rsidRPr="00E92E5A" w:rsidDel="00CA3977">
                <w:rPr>
                  <w:rFonts w:asciiTheme="majorHAnsi" w:hAnsiTheme="majorHAnsi" w:cstheme="majorHAnsi"/>
                  <w:szCs w:val="22"/>
                </w:rPr>
                <w:delText>điểm lần làm bài nào cao nhất của từng bài, sẽ được highlight màu xanh lá cây</w:delText>
              </w:r>
            </w:del>
          </w:p>
        </w:tc>
      </w:tr>
      <w:tr w:rsidR="00183303" w:rsidRPr="00E92E5A" w14:paraId="567B0250"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143FBD"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E1FEA" w14:textId="77777777" w:rsidR="002807D9" w:rsidRPr="00E92E5A" w:rsidRDefault="002807D9" w:rsidP="00E47542">
            <w:pPr>
              <w:spacing w:before="100" w:beforeAutospacing="1" w:after="100" w:afterAutospacing="1"/>
              <w:rPr>
                <w:rFonts w:asciiTheme="majorHAnsi" w:hAnsiTheme="majorHAnsi" w:cstheme="majorHAnsi"/>
                <w:szCs w:val="22"/>
              </w:rPr>
            </w:pPr>
          </w:p>
        </w:tc>
      </w:tr>
    </w:tbl>
    <w:p w14:paraId="48149AA4" w14:textId="77777777" w:rsidR="002807D9" w:rsidRPr="00146594" w:rsidRDefault="002807D9" w:rsidP="0021018A">
      <w:pPr>
        <w:pStyle w:val="Heading3"/>
      </w:pPr>
      <w:r w:rsidRPr="00146594">
        <w:rPr>
          <w:rFonts w:eastAsia="Times New Roman"/>
        </w:rPr>
        <w:t>F-</w:t>
      </w:r>
      <w:r w:rsidRPr="00146594">
        <w:t>10</w:t>
      </w:r>
      <w:r w:rsidR="0021018A">
        <w:t>4</w:t>
      </w:r>
      <w:r w:rsidRPr="00146594">
        <w:t>: chọn bài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74"/>
        <w:gridCol w:w="9130"/>
      </w:tblGrid>
      <w:tr w:rsidR="00A230D5" w:rsidRPr="00E92E5A" w14:paraId="3EEE4279"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7D6EC7"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A308" w14:textId="77777777" w:rsidR="002807D9" w:rsidRPr="00E92E5A" w:rsidRDefault="002807D9" w:rsidP="00E47542">
            <w:pPr>
              <w:rPr>
                <w:rFonts w:asciiTheme="majorHAnsi" w:hAnsiTheme="majorHAnsi" w:cstheme="majorHAnsi"/>
                <w:szCs w:val="22"/>
              </w:rPr>
            </w:pPr>
            <w:r w:rsidRPr="00E92E5A">
              <w:rPr>
                <w:rFonts w:asciiTheme="majorHAnsi" w:hAnsiTheme="majorHAnsi" w:cstheme="majorHAnsi"/>
                <w:szCs w:val="22"/>
              </w:rPr>
              <w:t>bắt buộc</w:t>
            </w:r>
          </w:p>
        </w:tc>
      </w:tr>
      <w:tr w:rsidR="00A230D5" w:rsidRPr="00E92E5A" w14:paraId="481D72E2"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8EA42"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FB8B3" w14:textId="77777777" w:rsidR="002807D9" w:rsidRPr="00E92E5A" w:rsidRDefault="002807D9" w:rsidP="00E47542">
            <w:pPr>
              <w:rPr>
                <w:rFonts w:asciiTheme="majorHAnsi" w:hAnsiTheme="majorHAnsi" w:cstheme="majorHAnsi"/>
                <w:szCs w:val="22"/>
              </w:rPr>
            </w:pPr>
            <w:r w:rsidRPr="00E92E5A">
              <w:rPr>
                <w:rFonts w:asciiTheme="majorHAnsi" w:hAnsiTheme="majorHAnsi" w:cstheme="majorHAnsi"/>
                <w:szCs w:val="22"/>
              </w:rPr>
              <w:t>Vài ngày</w:t>
            </w:r>
          </w:p>
        </w:tc>
      </w:tr>
      <w:tr w:rsidR="00A230D5" w:rsidRPr="00E92E5A" w14:paraId="21FD1346"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CD295C"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87F6B" w14:textId="77777777" w:rsidR="002807D9" w:rsidRPr="00E92E5A" w:rsidRDefault="002807D9" w:rsidP="00E47542">
            <w:pPr>
              <w:rPr>
                <w:rFonts w:asciiTheme="majorHAnsi" w:hAnsiTheme="majorHAnsi" w:cstheme="majorHAnsi"/>
                <w:szCs w:val="22"/>
              </w:rPr>
            </w:pPr>
          </w:p>
        </w:tc>
      </w:tr>
      <w:tr w:rsidR="00A230D5" w:rsidRPr="00E92E5A" w14:paraId="3E8B3CDB"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D93163"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844FC" w14:textId="77777777" w:rsidR="002807D9" w:rsidRPr="00E92E5A" w:rsidRDefault="0066241A" w:rsidP="00E47542">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A230D5" w:rsidRPr="00E92E5A" w14:paraId="1766530E"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AA7812"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D348F" w14:textId="77777777" w:rsidR="002807D9" w:rsidRPr="00E92E5A" w:rsidRDefault="002807D9" w:rsidP="00E47542">
            <w:pPr>
              <w:rPr>
                <w:rFonts w:asciiTheme="majorHAnsi" w:hAnsiTheme="majorHAnsi" w:cstheme="majorHAnsi"/>
                <w:szCs w:val="22"/>
              </w:rPr>
            </w:pPr>
          </w:p>
        </w:tc>
      </w:tr>
      <w:tr w:rsidR="00A230D5" w:rsidRPr="00E92E5A" w14:paraId="2E4C1F0A"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8CF25D"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AAF0D" w14:textId="77777777" w:rsidR="002807D9" w:rsidRPr="00E92E5A" w:rsidRDefault="00B9111F" w:rsidP="00E47542">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Vào phần (tab) chọn bài học, liệt kê danh sách cá</w:t>
            </w:r>
            <w:ins w:id="155" w:author="Snake8xO2" w:date="2010-04-18T15:50:00Z">
              <w:r w:rsidR="00A230D5">
                <w:rPr>
                  <w:rFonts w:asciiTheme="majorHAnsi" w:hAnsiTheme="majorHAnsi" w:cstheme="majorHAnsi"/>
                  <w:szCs w:val="22"/>
                </w:rPr>
                <w:t>c</w:t>
              </w:r>
            </w:ins>
            <w:r w:rsidRPr="00E92E5A">
              <w:rPr>
                <w:rFonts w:asciiTheme="majorHAnsi" w:hAnsiTheme="majorHAnsi" w:cstheme="majorHAnsi"/>
                <w:szCs w:val="22"/>
              </w:rPr>
              <w:t xml:space="preserve"> bài học (</w:t>
            </w:r>
            <w:del w:id="156" w:author="Snake8xO2" w:date="2010-04-18T15:51:00Z">
              <w:r w:rsidRPr="00E92E5A" w:rsidDel="00A230D5">
                <w:rPr>
                  <w:rFonts w:asciiTheme="majorHAnsi" w:hAnsiTheme="majorHAnsi" w:cstheme="majorHAnsi"/>
                  <w:szCs w:val="22"/>
                </w:rPr>
                <w:delText>giống như view – Tiles trong Exploer, tứ</w:delText>
              </w:r>
            </w:del>
            <w:del w:id="157" w:author="Snake8xO2" w:date="2010-04-18T15:50:00Z">
              <w:r w:rsidRPr="00E92E5A" w:rsidDel="00A230D5">
                <w:rPr>
                  <w:rFonts w:asciiTheme="majorHAnsi" w:hAnsiTheme="majorHAnsi" w:cstheme="majorHAnsi"/>
                  <w:szCs w:val="22"/>
                </w:rPr>
                <w:delText>ng</w:delText>
              </w:r>
            </w:del>
            <w:del w:id="158" w:author="Snake8xO2" w:date="2010-04-18T15:51:00Z">
              <w:r w:rsidRPr="00E92E5A" w:rsidDel="00A230D5">
                <w:rPr>
                  <w:rFonts w:asciiTheme="majorHAnsi" w:hAnsiTheme="majorHAnsi" w:cstheme="majorHAnsi"/>
                  <w:szCs w:val="22"/>
                </w:rPr>
                <w:delText xml:space="preserve"> là bao gồm 1 hình thumbnail và chữ bên cạnh</w:delText>
              </w:r>
            </w:del>
            <w:ins w:id="159" w:author="Snake8xO2" w:date="2010-04-18T15:51:00Z">
              <w:r w:rsidR="00A230D5">
                <w:rPr>
                  <w:rFonts w:asciiTheme="majorHAnsi" w:hAnsiTheme="majorHAnsi" w:cstheme="majorHAnsi"/>
                  <w:szCs w:val="22"/>
                </w:rPr>
                <w:t xml:space="preserve"> Tile chỉ gồm cái </w:t>
              </w:r>
            </w:ins>
            <w:ins w:id="160" w:author="Snake8xO2" w:date="2010-04-18T15:52:00Z">
              <w:r w:rsidR="00A230D5">
                <w:rPr>
                  <w:rFonts w:asciiTheme="majorHAnsi" w:hAnsiTheme="majorHAnsi" w:cstheme="majorHAnsi"/>
                  <w:szCs w:val="22"/>
                </w:rPr>
                <w:t xml:space="preserve">icon bự với chữ, không có thumbnail, với lại một bài học dài lắm </w:t>
              </w:r>
            </w:ins>
            <w:ins w:id="161" w:author="Snake8xO2" w:date="2010-04-18T15:53:00Z">
              <w:r w:rsidR="00A230D5">
                <w:rPr>
                  <w:rFonts w:asciiTheme="majorHAnsi" w:hAnsiTheme="majorHAnsi" w:cstheme="majorHAnsi"/>
                  <w:szCs w:val="22"/>
                </w:rPr>
                <w:t>… hiển thị thumbnail không hiệu quả, mà trong cùng một mục thì chỉ toàn các bài tập cùng loại nên cũng không cần icon để phân biệt</w:t>
              </w:r>
            </w:ins>
            <w:ins w:id="162" w:author="atuan" w:date="2010-04-18T23:45:00Z">
              <w:r w:rsidR="00CA3977">
                <w:rPr>
                  <w:rFonts w:asciiTheme="majorHAnsi" w:hAnsiTheme="majorHAnsi" w:cstheme="majorHAnsi"/>
                  <w:szCs w:val="22"/>
                </w:rPr>
                <w:t>, hình để cho nó đẹp, vì t thấy các chương trình trước mỗi bài đều có 1 tấm hình nho nhỏ</w:t>
              </w:r>
            </w:ins>
            <w:r w:rsidRPr="00E92E5A">
              <w:rPr>
                <w:rFonts w:asciiTheme="majorHAnsi" w:hAnsiTheme="majorHAnsi" w:cstheme="majorHAnsi"/>
                <w:szCs w:val="22"/>
              </w:rPr>
              <w:t>), bao gồm 2 phần chính, là đại số và hình học, trong m</w:t>
            </w:r>
            <w:ins w:id="163" w:author="Snake8xO2" w:date="2010-04-18T15:54:00Z">
              <w:r w:rsidR="00A230D5">
                <w:rPr>
                  <w:rFonts w:asciiTheme="majorHAnsi" w:hAnsiTheme="majorHAnsi" w:cstheme="majorHAnsi"/>
                  <w:szCs w:val="22"/>
                </w:rPr>
                <w:t>ỗ</w:t>
              </w:r>
            </w:ins>
            <w:del w:id="164" w:author="Snake8xO2" w:date="2010-04-18T15:54:00Z">
              <w:r w:rsidRPr="00E92E5A" w:rsidDel="00A230D5">
                <w:rPr>
                  <w:rFonts w:asciiTheme="majorHAnsi" w:hAnsiTheme="majorHAnsi" w:cstheme="majorHAnsi"/>
                  <w:szCs w:val="22"/>
                </w:rPr>
                <w:delText>ố</w:delText>
              </w:r>
            </w:del>
            <w:r w:rsidRPr="00E92E5A">
              <w:rPr>
                <w:rFonts w:asciiTheme="majorHAnsi" w:hAnsiTheme="majorHAnsi" w:cstheme="majorHAnsi"/>
                <w:szCs w:val="22"/>
              </w:rPr>
              <w:t>i phần chính đó có các phần nhỏ hơn, là các chương trong SGK, nhỏ hơn là các bài học.</w:t>
            </w:r>
          </w:p>
          <w:p w14:paraId="5B5A7AAF" w14:textId="77777777" w:rsidR="00B9111F" w:rsidRPr="00E92E5A" w:rsidDel="00CA3977" w:rsidRDefault="00B9111F" w:rsidP="00E47542">
            <w:pPr>
              <w:spacing w:before="100" w:beforeAutospacing="1" w:after="100" w:afterAutospacing="1"/>
              <w:jc w:val="both"/>
              <w:rPr>
                <w:del w:id="165" w:author="atuan" w:date="2010-04-18T23:46:00Z"/>
                <w:rFonts w:asciiTheme="majorHAnsi" w:hAnsiTheme="majorHAnsi" w:cstheme="majorHAnsi"/>
                <w:szCs w:val="22"/>
              </w:rPr>
            </w:pPr>
            <w:r w:rsidRPr="00E92E5A">
              <w:rPr>
                <w:rFonts w:asciiTheme="majorHAnsi" w:hAnsiTheme="majorHAnsi" w:cstheme="majorHAnsi"/>
                <w:szCs w:val="22"/>
              </w:rPr>
              <w:t xml:space="preserve">Click </w:t>
            </w:r>
            <w:del w:id="166" w:author="Snake8xO2" w:date="2010-04-18T15:55:00Z">
              <w:r w:rsidRPr="00E92E5A" w:rsidDel="00A230D5">
                <w:rPr>
                  <w:rFonts w:asciiTheme="majorHAnsi" w:hAnsiTheme="majorHAnsi" w:cstheme="majorHAnsi"/>
                  <w:szCs w:val="22"/>
                </w:rPr>
                <w:delText xml:space="preserve">double </w:delText>
              </w:r>
            </w:del>
            <w:r w:rsidRPr="00E92E5A">
              <w:rPr>
                <w:rFonts w:asciiTheme="majorHAnsi" w:hAnsiTheme="majorHAnsi" w:cstheme="majorHAnsi"/>
                <w:szCs w:val="22"/>
              </w:rPr>
              <w:t>vào từng phần sẽ hiện thị các thành phần con của nó</w:t>
            </w:r>
            <w:ins w:id="167" w:author="Snake8xO2" w:date="2010-04-18T15:54:00Z">
              <w:r w:rsidR="00A230D5">
                <w:rPr>
                  <w:rFonts w:asciiTheme="majorHAnsi" w:hAnsiTheme="majorHAnsi" w:cstheme="majorHAnsi"/>
                  <w:szCs w:val="22"/>
                </w:rPr>
                <w:t xml:space="preserve"> </w:t>
              </w:r>
              <w:del w:id="168" w:author="atuan" w:date="2010-04-18T23:46:00Z">
                <w:r w:rsidR="00A230D5" w:rsidDel="00CA3977">
                  <w:rPr>
                    <w:rFonts w:asciiTheme="majorHAnsi" w:hAnsiTheme="majorHAnsi" w:cstheme="majorHAnsi"/>
                    <w:szCs w:val="22"/>
                  </w:rPr>
                  <w:delText xml:space="preserve">(chỉ cần click thôi, trên giao diện windows thì mình cần chọn đối tượng để chỉnh sửa, click chuột phải, copy </w:delText>
                </w:r>
              </w:del>
            </w:ins>
            <w:ins w:id="169" w:author="Snake8xO2" w:date="2010-04-18T15:55:00Z">
              <w:del w:id="170" w:author="atuan" w:date="2010-04-18T23:46:00Z">
                <w:r w:rsidR="00A230D5" w:rsidDel="00CA3977">
                  <w:rPr>
                    <w:rFonts w:asciiTheme="majorHAnsi" w:hAnsiTheme="majorHAnsi" w:cstheme="majorHAnsi"/>
                    <w:szCs w:val="22"/>
                  </w:rPr>
                  <w:delText>… nhưng trong chương trình thì ko cần</w:delText>
                </w:r>
              </w:del>
              <w:del w:id="171" w:author="atuan" w:date="2010-04-18T22:23:00Z">
                <w:r w:rsidR="00A230D5" w:rsidDel="00A31DED">
                  <w:rPr>
                    <w:rFonts w:asciiTheme="majorHAnsi" w:hAnsiTheme="majorHAnsi" w:cstheme="majorHAnsi"/>
                    <w:szCs w:val="22"/>
                  </w:rPr>
                  <w:delText>)</w:delText>
                </w:r>
              </w:del>
            </w:ins>
          </w:p>
          <w:p w14:paraId="39217A3E" w14:textId="77777777" w:rsidR="00B9111F" w:rsidRPr="00E92E5A" w:rsidRDefault="00B9111F" w:rsidP="00E47542">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Một số nút/ chức năng con như:</w:t>
            </w:r>
          </w:p>
          <w:p w14:paraId="545B813A" w14:textId="77777777" w:rsidR="00B9111F" w:rsidRPr="00E92E5A" w:rsidRDefault="00435C02" w:rsidP="00435C02">
            <w:pPr>
              <w:pStyle w:val="ListParagraph"/>
              <w:numPr>
                <w:ilvl w:val="0"/>
                <w:numId w:val="5"/>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Quay lại</w:t>
            </w:r>
            <w:r w:rsidR="00B9111F" w:rsidRPr="00E92E5A">
              <w:rPr>
                <w:rFonts w:asciiTheme="majorHAnsi" w:hAnsiTheme="majorHAnsi" w:cstheme="majorHAnsi"/>
                <w:lang w:val="en-US"/>
              </w:rPr>
              <w:t>: qu</w:t>
            </w:r>
            <w:r w:rsidR="0066241A" w:rsidRPr="00E92E5A">
              <w:rPr>
                <w:rFonts w:asciiTheme="majorHAnsi" w:hAnsiTheme="majorHAnsi" w:cstheme="majorHAnsi"/>
                <w:lang w:val="en-US"/>
              </w:rPr>
              <w:t>a</w:t>
            </w:r>
            <w:r w:rsidR="00B9111F" w:rsidRPr="00E92E5A">
              <w:rPr>
                <w:rFonts w:asciiTheme="majorHAnsi" w:hAnsiTheme="majorHAnsi" w:cstheme="majorHAnsi"/>
                <w:lang w:val="en-US"/>
              </w:rPr>
              <w:t xml:space="preserve">y lại phần trước đó (phím tắt </w:t>
            </w:r>
            <w:r w:rsidR="00B9111F" w:rsidRPr="00E92E5A">
              <w:rPr>
                <w:rFonts w:asciiTheme="majorHAnsi" w:hAnsiTheme="majorHAnsi" w:cstheme="majorHAnsi"/>
                <w:lang w:val="en-US"/>
              </w:rPr>
              <w:sym w:font="Wingdings" w:char="F0DF"/>
            </w:r>
            <w:r w:rsidR="00B9111F" w:rsidRPr="00E92E5A">
              <w:rPr>
                <w:rFonts w:asciiTheme="majorHAnsi" w:hAnsiTheme="majorHAnsi" w:cstheme="majorHAnsi"/>
                <w:lang w:val="en-US"/>
              </w:rPr>
              <w:t>)</w:t>
            </w:r>
          </w:p>
          <w:p w14:paraId="55796CB4" w14:textId="77777777" w:rsidR="00B9111F" w:rsidRPr="00E92E5A" w:rsidRDefault="00A230D5" w:rsidP="00A230D5">
            <w:pPr>
              <w:pStyle w:val="ListParagraph"/>
              <w:numPr>
                <w:ilvl w:val="0"/>
                <w:numId w:val="5"/>
              </w:numPr>
              <w:spacing w:before="100" w:beforeAutospacing="1" w:after="100" w:afterAutospacing="1"/>
              <w:jc w:val="both"/>
              <w:rPr>
                <w:rFonts w:asciiTheme="majorHAnsi" w:hAnsiTheme="majorHAnsi" w:cstheme="majorHAnsi"/>
              </w:rPr>
            </w:pPr>
            <w:ins w:id="172" w:author="Snake8xO2" w:date="2010-04-18T15:56:00Z">
              <w:r>
                <w:rPr>
                  <w:rFonts w:asciiTheme="majorHAnsi" w:hAnsiTheme="majorHAnsi" w:cstheme="majorHAnsi"/>
                  <w:lang w:val="en-US"/>
                </w:rPr>
                <w:t xml:space="preserve">ComboBox : </w:t>
              </w:r>
            </w:ins>
            <w:ins w:id="173" w:author="Snake8xO2" w:date="2010-04-18T15:57:00Z">
              <w:r>
                <w:rPr>
                  <w:rFonts w:asciiTheme="majorHAnsi" w:hAnsiTheme="majorHAnsi" w:cstheme="majorHAnsi"/>
                  <w:lang w:val="en-US"/>
                </w:rPr>
                <w:t>để chọn xem hiển thị những bài nào : Tất cả, Đã học, Chưa học</w:t>
              </w:r>
            </w:ins>
            <w:del w:id="174" w:author="Snake8xO2" w:date="2010-04-18T15:56:00Z">
              <w:r w:rsidR="00435C02" w:rsidRPr="00E92E5A" w:rsidDel="00A230D5">
                <w:rPr>
                  <w:rFonts w:asciiTheme="majorHAnsi" w:hAnsiTheme="majorHAnsi" w:cstheme="majorHAnsi"/>
                  <w:lang w:val="en-US"/>
                </w:rPr>
                <w:delText>Lọc các bài chưa học: thực ra là dấu check cho biết có hiển thị cac bài đã học hay không</w:delText>
              </w:r>
            </w:del>
          </w:p>
        </w:tc>
      </w:tr>
      <w:tr w:rsidR="00A230D5" w:rsidRPr="00E92E5A" w14:paraId="3316BA8A"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4FA0D2"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95821" w14:textId="77777777" w:rsidR="002807D9" w:rsidRPr="00E92E5A" w:rsidRDefault="002807D9" w:rsidP="00E47542">
            <w:pPr>
              <w:spacing w:before="100" w:beforeAutospacing="1" w:after="100" w:afterAutospacing="1"/>
              <w:rPr>
                <w:rFonts w:asciiTheme="majorHAnsi" w:hAnsiTheme="majorHAnsi" w:cstheme="majorHAnsi"/>
                <w:szCs w:val="22"/>
              </w:rPr>
            </w:pPr>
          </w:p>
        </w:tc>
      </w:tr>
    </w:tbl>
    <w:p w14:paraId="09FEFDBA" w14:textId="77777777" w:rsidR="002807D9" w:rsidRPr="00146594" w:rsidRDefault="002807D9" w:rsidP="0021018A">
      <w:pPr>
        <w:pStyle w:val="Heading3"/>
      </w:pPr>
      <w:r w:rsidRPr="00146594">
        <w:rPr>
          <w:rFonts w:eastAsia="Times New Roman"/>
        </w:rPr>
        <w:t>F-</w:t>
      </w:r>
      <w:r w:rsidRPr="00146594">
        <w:t>10</w:t>
      </w:r>
      <w:r w:rsidR="0021018A">
        <w:t>5</w:t>
      </w:r>
      <w:r w:rsidRPr="00146594">
        <w:t>: chọn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92"/>
        <w:gridCol w:w="9112"/>
      </w:tblGrid>
      <w:tr w:rsidR="0066241A" w:rsidRPr="00E92E5A" w14:paraId="0D4C2906"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5887E3"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1D599" w14:textId="77777777" w:rsidR="002807D9" w:rsidRPr="00E92E5A" w:rsidRDefault="002807D9" w:rsidP="00E47542">
            <w:pPr>
              <w:rPr>
                <w:rFonts w:asciiTheme="majorHAnsi" w:hAnsiTheme="majorHAnsi" w:cstheme="majorHAnsi"/>
                <w:szCs w:val="22"/>
              </w:rPr>
            </w:pPr>
            <w:r w:rsidRPr="00E92E5A">
              <w:rPr>
                <w:rFonts w:asciiTheme="majorHAnsi" w:hAnsiTheme="majorHAnsi" w:cstheme="majorHAnsi"/>
                <w:szCs w:val="22"/>
              </w:rPr>
              <w:t>bắt buộc</w:t>
            </w:r>
          </w:p>
        </w:tc>
      </w:tr>
      <w:tr w:rsidR="0066241A" w:rsidRPr="00E92E5A" w14:paraId="13A4E756"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CE87DF"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F54CC" w14:textId="77777777" w:rsidR="002807D9" w:rsidRPr="00E92E5A" w:rsidRDefault="002807D9" w:rsidP="00E47542">
            <w:pPr>
              <w:rPr>
                <w:rFonts w:asciiTheme="majorHAnsi" w:hAnsiTheme="majorHAnsi" w:cstheme="majorHAnsi"/>
                <w:szCs w:val="22"/>
              </w:rPr>
            </w:pPr>
            <w:r w:rsidRPr="00E92E5A">
              <w:rPr>
                <w:rFonts w:asciiTheme="majorHAnsi" w:hAnsiTheme="majorHAnsi" w:cstheme="majorHAnsi"/>
                <w:szCs w:val="22"/>
              </w:rPr>
              <w:t>Vài ngày</w:t>
            </w:r>
          </w:p>
        </w:tc>
      </w:tr>
      <w:tr w:rsidR="0066241A" w:rsidRPr="00E92E5A" w14:paraId="41DCBC07"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4B7DD3"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6C83E" w14:textId="77777777" w:rsidR="002807D9" w:rsidRPr="00E92E5A" w:rsidRDefault="002807D9" w:rsidP="00E47542">
            <w:pPr>
              <w:rPr>
                <w:rFonts w:asciiTheme="majorHAnsi" w:hAnsiTheme="majorHAnsi" w:cstheme="majorHAnsi"/>
                <w:szCs w:val="22"/>
              </w:rPr>
            </w:pPr>
          </w:p>
        </w:tc>
      </w:tr>
      <w:tr w:rsidR="0066241A" w:rsidRPr="00E92E5A" w14:paraId="1CD09537"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639A6"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lastRenderedPageBreak/>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E7EBA" w14:textId="77777777" w:rsidR="002807D9" w:rsidRPr="00E92E5A" w:rsidRDefault="0066241A" w:rsidP="00E47542">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66241A" w:rsidRPr="00E92E5A" w14:paraId="55A0BF70"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F92B56"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0393D" w14:textId="77777777" w:rsidR="002807D9" w:rsidRPr="00E92E5A" w:rsidRDefault="002807D9" w:rsidP="00E47542">
            <w:pPr>
              <w:rPr>
                <w:rFonts w:asciiTheme="majorHAnsi" w:hAnsiTheme="majorHAnsi" w:cstheme="majorHAnsi"/>
                <w:szCs w:val="22"/>
              </w:rPr>
            </w:pPr>
          </w:p>
        </w:tc>
      </w:tr>
      <w:tr w:rsidR="0053532E" w:rsidRPr="00E92E5A" w14:paraId="6F79ED04"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DD0335" w14:textId="77777777" w:rsidR="0053532E" w:rsidRPr="00E92E5A" w:rsidRDefault="0053532E"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0C1B9" w14:textId="77777777" w:rsidR="0053532E" w:rsidRPr="00E92E5A" w:rsidRDefault="0053532E" w:rsidP="007C21C6">
            <w:pPr>
              <w:spacing w:before="100" w:beforeAutospacing="1" w:after="100" w:afterAutospacing="1"/>
              <w:jc w:val="both"/>
              <w:rPr>
                <w:ins w:id="175" w:author="atuan" w:date="2010-04-18T23:47:00Z"/>
                <w:rFonts w:asciiTheme="majorHAnsi" w:hAnsiTheme="majorHAnsi" w:cstheme="majorHAnsi"/>
                <w:szCs w:val="22"/>
              </w:rPr>
            </w:pPr>
            <w:ins w:id="176" w:author="atuan" w:date="2010-04-18T23:47:00Z">
              <w:r w:rsidRPr="00E92E5A">
                <w:rPr>
                  <w:rFonts w:asciiTheme="majorHAnsi" w:hAnsiTheme="majorHAnsi" w:cstheme="majorHAnsi"/>
                  <w:szCs w:val="22"/>
                </w:rPr>
                <w:t xml:space="preserve">Vào phần (tab) chọn bài </w:t>
              </w:r>
              <w:r>
                <w:rPr>
                  <w:rFonts w:asciiTheme="majorHAnsi" w:hAnsiTheme="majorHAnsi" w:cstheme="majorHAnsi"/>
                  <w:szCs w:val="22"/>
                </w:rPr>
                <w:t>tập</w:t>
              </w:r>
              <w:r w:rsidRPr="00E92E5A">
                <w:rPr>
                  <w:rFonts w:asciiTheme="majorHAnsi" w:hAnsiTheme="majorHAnsi" w:cstheme="majorHAnsi"/>
                  <w:szCs w:val="22"/>
                </w:rPr>
                <w:t>, liệt kê danh sách cá</w:t>
              </w:r>
              <w:r>
                <w:rPr>
                  <w:rFonts w:asciiTheme="majorHAnsi" w:hAnsiTheme="majorHAnsi" w:cstheme="majorHAnsi"/>
                  <w:szCs w:val="22"/>
                </w:rPr>
                <w:t>c</w:t>
              </w:r>
              <w:r w:rsidRPr="00E92E5A">
                <w:rPr>
                  <w:rFonts w:asciiTheme="majorHAnsi" w:hAnsiTheme="majorHAnsi" w:cstheme="majorHAnsi"/>
                  <w:szCs w:val="22"/>
                </w:rPr>
                <w:t xml:space="preserve"> bài </w:t>
              </w:r>
              <w:r>
                <w:rPr>
                  <w:rFonts w:asciiTheme="majorHAnsi" w:hAnsiTheme="majorHAnsi" w:cstheme="majorHAnsi"/>
                  <w:szCs w:val="22"/>
                </w:rPr>
                <w:t>tập</w:t>
              </w:r>
              <w:r w:rsidRPr="00E92E5A">
                <w:rPr>
                  <w:rFonts w:asciiTheme="majorHAnsi" w:hAnsiTheme="majorHAnsi" w:cstheme="majorHAnsi"/>
                  <w:szCs w:val="22"/>
                </w:rPr>
                <w:t xml:space="preserve"> (</w:t>
              </w:r>
              <w:r>
                <w:rPr>
                  <w:rFonts w:asciiTheme="majorHAnsi" w:hAnsiTheme="majorHAnsi" w:cstheme="majorHAnsi"/>
                  <w:szCs w:val="22"/>
                </w:rPr>
                <w:t xml:space="preserve"> Tile chỉ gồm cái icon bự với chữ, không có thumbnail, với lại một bài học dài lắm … hiển thị thumbnail không hiệu quả, mà trong cùng một mục thì chỉ toàn các bài tập cùng loại nên cũng không cần icon để phân biệt, hình để cho nó đẹp, vì t thấy các chương trình trước mỗi bài đều có 1 tấm hình nho nhỏ</w:t>
              </w:r>
              <w:r w:rsidRPr="00E92E5A">
                <w:rPr>
                  <w:rFonts w:asciiTheme="majorHAnsi" w:hAnsiTheme="majorHAnsi" w:cstheme="majorHAnsi"/>
                  <w:szCs w:val="22"/>
                </w:rPr>
                <w:t>), bao gồm 2 phần chính, là đại số và hình học, trong m</w:t>
              </w:r>
              <w:r>
                <w:rPr>
                  <w:rFonts w:asciiTheme="majorHAnsi" w:hAnsiTheme="majorHAnsi" w:cstheme="majorHAnsi"/>
                  <w:szCs w:val="22"/>
                </w:rPr>
                <w:t>ỗ</w:t>
              </w:r>
              <w:r w:rsidRPr="00E92E5A">
                <w:rPr>
                  <w:rFonts w:asciiTheme="majorHAnsi" w:hAnsiTheme="majorHAnsi" w:cstheme="majorHAnsi"/>
                  <w:szCs w:val="22"/>
                </w:rPr>
                <w:t xml:space="preserve">i phần chính đó có các phần nhỏ hơn, là các </w:t>
              </w:r>
            </w:ins>
            <w:ins w:id="177" w:author="atuan" w:date="2010-04-18T23:48:00Z">
              <w:r>
                <w:rPr>
                  <w:rFonts w:asciiTheme="majorHAnsi" w:hAnsiTheme="majorHAnsi" w:cstheme="majorHAnsi"/>
                  <w:szCs w:val="22"/>
                </w:rPr>
                <w:t>bài tập trích từ SGK</w:t>
              </w:r>
            </w:ins>
          </w:p>
          <w:p w14:paraId="3AA4BC43" w14:textId="77777777" w:rsidR="0053532E" w:rsidRPr="00E92E5A" w:rsidRDefault="0053532E" w:rsidP="007C21C6">
            <w:pPr>
              <w:spacing w:before="100" w:beforeAutospacing="1" w:after="100" w:afterAutospacing="1"/>
              <w:jc w:val="both"/>
              <w:rPr>
                <w:ins w:id="178" w:author="atuan" w:date="2010-04-18T23:47:00Z"/>
                <w:rFonts w:asciiTheme="majorHAnsi" w:hAnsiTheme="majorHAnsi" w:cstheme="majorHAnsi"/>
                <w:szCs w:val="22"/>
              </w:rPr>
            </w:pPr>
            <w:ins w:id="179" w:author="atuan" w:date="2010-04-18T23:47:00Z">
              <w:r w:rsidRPr="00E92E5A">
                <w:rPr>
                  <w:rFonts w:asciiTheme="majorHAnsi" w:hAnsiTheme="majorHAnsi" w:cstheme="majorHAnsi"/>
                  <w:szCs w:val="22"/>
                </w:rPr>
                <w:t>Click vào từng phần sẽ hiện thị các thành phần con của nó</w:t>
              </w:r>
              <w:r>
                <w:rPr>
                  <w:rFonts w:asciiTheme="majorHAnsi" w:hAnsiTheme="majorHAnsi" w:cstheme="majorHAnsi"/>
                  <w:szCs w:val="22"/>
                </w:rPr>
                <w:t xml:space="preserve"> </w:t>
              </w:r>
              <w:r w:rsidRPr="00E92E5A">
                <w:rPr>
                  <w:rFonts w:asciiTheme="majorHAnsi" w:hAnsiTheme="majorHAnsi" w:cstheme="majorHAnsi"/>
                  <w:szCs w:val="22"/>
                </w:rPr>
                <w:t>Một số nút/ chức năng con như:</w:t>
              </w:r>
            </w:ins>
          </w:p>
          <w:p w14:paraId="5CD718F3" w14:textId="77777777" w:rsidR="0053532E" w:rsidRPr="00E92E5A" w:rsidRDefault="0053532E" w:rsidP="007C21C6">
            <w:pPr>
              <w:pStyle w:val="ListParagraph"/>
              <w:numPr>
                <w:ilvl w:val="0"/>
                <w:numId w:val="5"/>
              </w:numPr>
              <w:spacing w:before="100" w:beforeAutospacing="1" w:after="100" w:afterAutospacing="1"/>
              <w:jc w:val="both"/>
              <w:rPr>
                <w:ins w:id="180" w:author="atuan" w:date="2010-04-18T23:47:00Z"/>
                <w:rFonts w:asciiTheme="majorHAnsi" w:hAnsiTheme="majorHAnsi" w:cstheme="majorHAnsi"/>
              </w:rPr>
            </w:pPr>
            <w:ins w:id="181" w:author="atuan" w:date="2010-04-18T23:47:00Z">
              <w:r w:rsidRPr="00E92E5A">
                <w:rPr>
                  <w:rFonts w:asciiTheme="majorHAnsi" w:hAnsiTheme="majorHAnsi" w:cstheme="majorHAnsi"/>
                  <w:lang w:val="en-US"/>
                </w:rPr>
                <w:t xml:space="preserve">Quay lại: quay lại phần trước đó (phím tắt </w:t>
              </w:r>
              <w:r w:rsidRPr="00E92E5A">
                <w:rPr>
                  <w:rFonts w:asciiTheme="majorHAnsi" w:hAnsiTheme="majorHAnsi" w:cstheme="majorHAnsi"/>
                  <w:lang w:val="en-US"/>
                </w:rPr>
                <w:sym w:font="Wingdings" w:char="F0DF"/>
              </w:r>
              <w:r w:rsidRPr="00E92E5A">
                <w:rPr>
                  <w:rFonts w:asciiTheme="majorHAnsi" w:hAnsiTheme="majorHAnsi" w:cstheme="majorHAnsi"/>
                  <w:lang w:val="en-US"/>
                </w:rPr>
                <w:t>)</w:t>
              </w:r>
            </w:ins>
          </w:p>
          <w:p w14:paraId="42E50E79" w14:textId="77777777" w:rsidR="0053532E" w:rsidRPr="00E92E5A" w:rsidDel="009A6493" w:rsidRDefault="0053532E" w:rsidP="00475709">
            <w:pPr>
              <w:spacing w:before="100" w:beforeAutospacing="1" w:after="100" w:afterAutospacing="1"/>
              <w:jc w:val="both"/>
              <w:rPr>
                <w:del w:id="182" w:author="atuan" w:date="2010-04-18T23:47:00Z"/>
                <w:rFonts w:asciiTheme="majorHAnsi" w:hAnsiTheme="majorHAnsi" w:cstheme="majorHAnsi"/>
                <w:szCs w:val="22"/>
              </w:rPr>
            </w:pPr>
            <w:ins w:id="183" w:author="atuan" w:date="2010-04-18T23:47:00Z">
              <w:r>
                <w:rPr>
                  <w:rFonts w:asciiTheme="majorHAnsi" w:hAnsiTheme="majorHAnsi" w:cstheme="majorHAnsi"/>
                </w:rPr>
                <w:t>ComboBox : để chọn xem hiển thị những bài nào : Tất cả, Đã học, Chưa học</w:t>
              </w:r>
            </w:ins>
            <w:del w:id="184" w:author="atuan" w:date="2010-04-18T23:47:00Z">
              <w:r w:rsidRPr="00E92E5A" w:rsidDel="009A6493">
                <w:rPr>
                  <w:rFonts w:asciiTheme="majorHAnsi" w:hAnsiTheme="majorHAnsi" w:cstheme="majorHAnsi"/>
                  <w:szCs w:val="22"/>
                </w:rPr>
                <w:delText>Vào phần (tab) chọn bài tập, liệt kê danh sách cá</w:delText>
              </w:r>
            </w:del>
            <w:ins w:id="185" w:author="Snake8xO2" w:date="2010-04-18T15:58:00Z">
              <w:del w:id="186" w:author="atuan" w:date="2010-04-18T23:47:00Z">
                <w:r w:rsidDel="009A6493">
                  <w:rPr>
                    <w:rFonts w:asciiTheme="majorHAnsi" w:hAnsiTheme="majorHAnsi" w:cstheme="majorHAnsi"/>
                    <w:szCs w:val="22"/>
                  </w:rPr>
                  <w:delText>c</w:delText>
                </w:r>
              </w:del>
            </w:ins>
            <w:del w:id="187" w:author="atuan" w:date="2010-04-18T23:47:00Z">
              <w:r w:rsidRPr="00E92E5A" w:rsidDel="009A6493">
                <w:rPr>
                  <w:rFonts w:asciiTheme="majorHAnsi" w:hAnsiTheme="majorHAnsi" w:cstheme="majorHAnsi"/>
                  <w:szCs w:val="22"/>
                </w:rPr>
                <w:delText xml:space="preserve"> bài học (giống như view – Tiles trong Explo</w:delText>
              </w:r>
            </w:del>
            <w:ins w:id="188" w:author="Snake8xO2" w:date="2010-04-18T15:58:00Z">
              <w:del w:id="189" w:author="atuan" w:date="2010-04-18T23:47:00Z">
                <w:r w:rsidDel="009A6493">
                  <w:rPr>
                    <w:rFonts w:asciiTheme="majorHAnsi" w:hAnsiTheme="majorHAnsi" w:cstheme="majorHAnsi"/>
                    <w:szCs w:val="22"/>
                  </w:rPr>
                  <w:delText>r</w:delText>
                </w:r>
              </w:del>
            </w:ins>
            <w:del w:id="190" w:author="atuan" w:date="2010-04-18T23:47:00Z">
              <w:r w:rsidRPr="00E92E5A" w:rsidDel="009A6493">
                <w:rPr>
                  <w:rFonts w:asciiTheme="majorHAnsi" w:hAnsiTheme="majorHAnsi" w:cstheme="majorHAnsi"/>
                  <w:szCs w:val="22"/>
                </w:rPr>
                <w:delText xml:space="preserve">er, tứng </w:delText>
              </w:r>
            </w:del>
            <w:ins w:id="191" w:author="Snake8xO2" w:date="2010-04-18T15:58:00Z">
              <w:del w:id="192" w:author="atuan" w:date="2010-04-18T23:47:00Z">
                <w:r w:rsidRPr="00E92E5A" w:rsidDel="009A6493">
                  <w:rPr>
                    <w:rFonts w:asciiTheme="majorHAnsi" w:hAnsiTheme="majorHAnsi" w:cstheme="majorHAnsi"/>
                    <w:szCs w:val="22"/>
                  </w:rPr>
                  <w:delText>tứ</w:delText>
                </w:r>
                <w:r w:rsidDel="009A6493">
                  <w:rPr>
                    <w:rFonts w:asciiTheme="majorHAnsi" w:hAnsiTheme="majorHAnsi" w:cstheme="majorHAnsi"/>
                    <w:szCs w:val="22"/>
                  </w:rPr>
                  <w:delText>c</w:delText>
                </w:r>
                <w:r w:rsidRPr="00E92E5A" w:rsidDel="009A6493">
                  <w:rPr>
                    <w:rFonts w:asciiTheme="majorHAnsi" w:hAnsiTheme="majorHAnsi" w:cstheme="majorHAnsi"/>
                    <w:szCs w:val="22"/>
                  </w:rPr>
                  <w:delText xml:space="preserve"> </w:delText>
                </w:r>
              </w:del>
            </w:ins>
            <w:del w:id="193" w:author="atuan" w:date="2010-04-18T23:47:00Z">
              <w:r w:rsidRPr="00E92E5A" w:rsidDel="009A6493">
                <w:rPr>
                  <w:rFonts w:asciiTheme="majorHAnsi" w:hAnsiTheme="majorHAnsi" w:cstheme="majorHAnsi"/>
                  <w:szCs w:val="22"/>
                </w:rPr>
                <w:delText>là bao gồm 1 hình thumbnail và chữ bên cạnh), bao gồm 2 phần chính, là đại số và hình học, trong mối phần chính đó có các phần nhỏ hơn, là các bài tập trong sách bài tập, hoặc bài tập trích từ SGK</w:delText>
              </w:r>
            </w:del>
            <w:ins w:id="194" w:author="Snake8xO2" w:date="2010-04-18T15:58:00Z">
              <w:del w:id="195" w:author="atuan" w:date="2010-04-18T23:47:00Z">
                <w:r w:rsidDel="009A6493">
                  <w:rPr>
                    <w:rFonts w:asciiTheme="majorHAnsi" w:hAnsiTheme="majorHAnsi" w:cstheme="majorHAnsi"/>
                    <w:szCs w:val="22"/>
                  </w:rPr>
                  <w:delText xml:space="preserve"> </w:delText>
                </w:r>
              </w:del>
            </w:ins>
          </w:p>
          <w:p w14:paraId="68691CE2" w14:textId="77777777" w:rsidR="0053532E" w:rsidRPr="00E92E5A" w:rsidDel="009A6493" w:rsidRDefault="0053532E" w:rsidP="00475709">
            <w:pPr>
              <w:spacing w:before="100" w:beforeAutospacing="1" w:after="100" w:afterAutospacing="1"/>
              <w:jc w:val="both"/>
              <w:rPr>
                <w:del w:id="196" w:author="atuan" w:date="2010-04-18T23:47:00Z"/>
                <w:rFonts w:asciiTheme="majorHAnsi" w:hAnsiTheme="majorHAnsi" w:cstheme="majorHAnsi"/>
                <w:szCs w:val="22"/>
              </w:rPr>
            </w:pPr>
            <w:del w:id="197" w:author="atuan" w:date="2010-04-18T23:47:00Z">
              <w:r w:rsidRPr="00E92E5A" w:rsidDel="009A6493">
                <w:rPr>
                  <w:rFonts w:asciiTheme="majorHAnsi" w:hAnsiTheme="majorHAnsi" w:cstheme="majorHAnsi"/>
                  <w:szCs w:val="22"/>
                </w:rPr>
                <w:delText>Click double vào từng phần sẽ hiện thị các thành phần con của nó</w:delText>
              </w:r>
            </w:del>
          </w:p>
          <w:p w14:paraId="2385FDA5" w14:textId="77777777" w:rsidR="0053532E" w:rsidRPr="00E92E5A" w:rsidDel="009A6493" w:rsidRDefault="0053532E" w:rsidP="00475709">
            <w:pPr>
              <w:spacing w:before="100" w:beforeAutospacing="1" w:after="100" w:afterAutospacing="1"/>
              <w:jc w:val="both"/>
              <w:rPr>
                <w:del w:id="198" w:author="atuan" w:date="2010-04-18T23:47:00Z"/>
                <w:rFonts w:asciiTheme="majorHAnsi" w:hAnsiTheme="majorHAnsi" w:cstheme="majorHAnsi"/>
                <w:szCs w:val="22"/>
              </w:rPr>
            </w:pPr>
            <w:del w:id="199" w:author="atuan" w:date="2010-04-18T23:47:00Z">
              <w:r w:rsidRPr="00E92E5A" w:rsidDel="009A6493">
                <w:rPr>
                  <w:rFonts w:asciiTheme="majorHAnsi" w:hAnsiTheme="majorHAnsi" w:cstheme="majorHAnsi"/>
                  <w:szCs w:val="22"/>
                </w:rPr>
                <w:delText>Một số nút/ chức năng con như:</w:delText>
              </w:r>
            </w:del>
          </w:p>
          <w:p w14:paraId="666059DD" w14:textId="77777777" w:rsidR="0053532E" w:rsidRPr="00E92E5A" w:rsidDel="009A6493" w:rsidRDefault="0053532E" w:rsidP="00475709">
            <w:pPr>
              <w:pStyle w:val="ListParagraph"/>
              <w:numPr>
                <w:ilvl w:val="0"/>
                <w:numId w:val="5"/>
              </w:numPr>
              <w:spacing w:before="100" w:beforeAutospacing="1" w:after="100" w:afterAutospacing="1"/>
              <w:jc w:val="both"/>
              <w:rPr>
                <w:del w:id="200" w:author="atuan" w:date="2010-04-18T23:47:00Z"/>
                <w:rFonts w:asciiTheme="majorHAnsi" w:hAnsiTheme="majorHAnsi" w:cstheme="majorHAnsi"/>
              </w:rPr>
            </w:pPr>
            <w:del w:id="201" w:author="atuan" w:date="2010-04-18T23:47:00Z">
              <w:r w:rsidRPr="00E92E5A" w:rsidDel="009A6493">
                <w:rPr>
                  <w:rFonts w:asciiTheme="majorHAnsi" w:hAnsiTheme="majorHAnsi" w:cstheme="majorHAnsi"/>
                  <w:lang w:val="en-US"/>
                </w:rPr>
                <w:delText xml:space="preserve">Quay lại: quy lại phần trước đó (phím tắt </w:delText>
              </w:r>
              <w:r w:rsidRPr="00E92E5A" w:rsidDel="009A6493">
                <w:rPr>
                  <w:rFonts w:asciiTheme="majorHAnsi" w:hAnsiTheme="majorHAnsi" w:cstheme="majorHAnsi"/>
                  <w:lang w:val="en-US"/>
                </w:rPr>
                <w:sym w:font="Wingdings" w:char="F0DF"/>
              </w:r>
              <w:r w:rsidRPr="00E92E5A" w:rsidDel="009A6493">
                <w:rPr>
                  <w:rFonts w:asciiTheme="majorHAnsi" w:hAnsiTheme="majorHAnsi" w:cstheme="majorHAnsi"/>
                  <w:lang w:val="en-US"/>
                </w:rPr>
                <w:delText>)</w:delText>
              </w:r>
            </w:del>
          </w:p>
          <w:p w14:paraId="19645299" w14:textId="77777777" w:rsidR="0053532E" w:rsidDel="009A6493" w:rsidRDefault="0053532E" w:rsidP="00475709">
            <w:pPr>
              <w:spacing w:before="100" w:beforeAutospacing="1" w:after="100" w:afterAutospacing="1"/>
              <w:jc w:val="both"/>
              <w:rPr>
                <w:ins w:id="202" w:author="Snake8xO2" w:date="2010-04-18T15:58:00Z"/>
                <w:del w:id="203" w:author="atuan" w:date="2010-04-18T23:47:00Z"/>
                <w:rFonts w:asciiTheme="majorHAnsi" w:hAnsiTheme="majorHAnsi" w:cstheme="majorHAnsi"/>
                <w:szCs w:val="22"/>
              </w:rPr>
            </w:pPr>
            <w:del w:id="204" w:author="atuan" w:date="2010-04-18T23:47:00Z">
              <w:r w:rsidRPr="00E92E5A" w:rsidDel="009A6493">
                <w:rPr>
                  <w:rFonts w:asciiTheme="majorHAnsi" w:hAnsiTheme="majorHAnsi" w:cstheme="majorHAnsi"/>
                  <w:szCs w:val="22"/>
                </w:rPr>
                <w:delText>Lọc các bài chưa học: thực ra là dấu check cho biết có hiển thị cac bài đã học hay không</w:delText>
              </w:r>
            </w:del>
          </w:p>
          <w:p w14:paraId="38C16CDB" w14:textId="77777777" w:rsidR="0053532E" w:rsidRPr="00E92E5A" w:rsidRDefault="0053532E" w:rsidP="00475709">
            <w:pPr>
              <w:spacing w:before="100" w:beforeAutospacing="1" w:after="100" w:afterAutospacing="1"/>
              <w:jc w:val="both"/>
              <w:rPr>
                <w:rFonts w:asciiTheme="majorHAnsi" w:hAnsiTheme="majorHAnsi" w:cstheme="majorHAnsi"/>
                <w:szCs w:val="22"/>
              </w:rPr>
            </w:pPr>
            <w:ins w:id="205" w:author="Snake8xO2" w:date="2010-04-18T15:59:00Z">
              <w:del w:id="206" w:author="atuan" w:date="2010-04-18T23:47:00Z">
                <w:r w:rsidDel="009A6493">
                  <w:rPr>
                    <w:rFonts w:asciiTheme="majorHAnsi" w:hAnsiTheme="majorHAnsi" w:cstheme="majorHAnsi"/>
                    <w:szCs w:val="22"/>
                  </w:rPr>
                  <w:delText>(như trên)</w:delText>
                </w:r>
              </w:del>
            </w:ins>
          </w:p>
        </w:tc>
      </w:tr>
      <w:tr w:rsidR="0053532E" w:rsidRPr="00E92E5A" w14:paraId="38C6CFAC"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869C07" w14:textId="77777777" w:rsidR="0053532E" w:rsidRPr="00E92E5A" w:rsidRDefault="0053532E" w:rsidP="00E47542">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C8FD5" w14:textId="77777777" w:rsidR="0053532E" w:rsidRPr="00E92E5A" w:rsidRDefault="0053532E" w:rsidP="00E47542">
            <w:pPr>
              <w:spacing w:before="100" w:beforeAutospacing="1" w:after="100" w:afterAutospacing="1"/>
              <w:rPr>
                <w:rFonts w:asciiTheme="majorHAnsi" w:hAnsiTheme="majorHAnsi" w:cstheme="majorHAnsi"/>
                <w:szCs w:val="22"/>
              </w:rPr>
            </w:pPr>
          </w:p>
        </w:tc>
      </w:tr>
    </w:tbl>
    <w:p w14:paraId="3E19C589" w14:textId="77777777" w:rsidR="002807D9" w:rsidRPr="00146594" w:rsidRDefault="002807D9" w:rsidP="0021018A">
      <w:pPr>
        <w:pStyle w:val="Heading3"/>
      </w:pPr>
      <w:r w:rsidRPr="00146594">
        <w:rPr>
          <w:rFonts w:eastAsia="Times New Roman"/>
        </w:rPr>
        <w:t>F-</w:t>
      </w:r>
      <w:r w:rsidRPr="00146594">
        <w:t>10</w:t>
      </w:r>
      <w:r w:rsidR="0021018A">
        <w:t>6</w:t>
      </w:r>
      <w:r w:rsidRPr="00146594">
        <w:t>: học bài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94"/>
        <w:gridCol w:w="8710"/>
      </w:tblGrid>
      <w:tr w:rsidR="0066241A" w:rsidRPr="00E92E5A" w14:paraId="6C568EFC"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BC009E"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0A429" w14:textId="77777777" w:rsidR="002807D9" w:rsidRPr="00E92E5A" w:rsidRDefault="002807D9" w:rsidP="00E47542">
            <w:pPr>
              <w:rPr>
                <w:rFonts w:asciiTheme="majorHAnsi" w:hAnsiTheme="majorHAnsi" w:cstheme="majorHAnsi"/>
                <w:szCs w:val="22"/>
              </w:rPr>
            </w:pPr>
            <w:r w:rsidRPr="00E92E5A">
              <w:rPr>
                <w:rFonts w:asciiTheme="majorHAnsi" w:hAnsiTheme="majorHAnsi" w:cstheme="majorHAnsi"/>
                <w:szCs w:val="22"/>
              </w:rPr>
              <w:t>bắt buộc</w:t>
            </w:r>
          </w:p>
        </w:tc>
      </w:tr>
      <w:tr w:rsidR="0066241A" w:rsidRPr="00E92E5A" w14:paraId="328D4F23"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B84E6F"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5DFF3" w14:textId="77777777" w:rsidR="002807D9" w:rsidRPr="00E92E5A" w:rsidRDefault="002807D9" w:rsidP="00E47542">
            <w:pPr>
              <w:rPr>
                <w:rFonts w:asciiTheme="majorHAnsi" w:hAnsiTheme="majorHAnsi" w:cstheme="majorHAnsi"/>
                <w:szCs w:val="22"/>
              </w:rPr>
            </w:pPr>
            <w:r w:rsidRPr="00E92E5A">
              <w:rPr>
                <w:rFonts w:asciiTheme="majorHAnsi" w:hAnsiTheme="majorHAnsi" w:cstheme="majorHAnsi"/>
                <w:szCs w:val="22"/>
              </w:rPr>
              <w:t>Vài ngày</w:t>
            </w:r>
          </w:p>
        </w:tc>
      </w:tr>
      <w:tr w:rsidR="0066241A" w:rsidRPr="00E92E5A" w14:paraId="75AB68CF"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21ADE1"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88B79" w14:textId="77777777" w:rsidR="002807D9" w:rsidRPr="00E92E5A" w:rsidRDefault="002807D9" w:rsidP="00E47542">
            <w:pPr>
              <w:rPr>
                <w:rFonts w:asciiTheme="majorHAnsi" w:hAnsiTheme="majorHAnsi" w:cstheme="majorHAnsi"/>
                <w:szCs w:val="22"/>
              </w:rPr>
            </w:pPr>
          </w:p>
        </w:tc>
      </w:tr>
      <w:tr w:rsidR="0066241A" w:rsidRPr="00E92E5A" w14:paraId="491490A9"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E0D4D2"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14D71" w14:textId="77777777" w:rsidR="002807D9" w:rsidRPr="00E92E5A" w:rsidRDefault="0066241A" w:rsidP="00E47542">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66241A" w:rsidRPr="00E92E5A" w14:paraId="03214FD7"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FE8E78"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C5ABA" w14:textId="77777777" w:rsidR="002807D9" w:rsidRPr="00E92E5A" w:rsidRDefault="002807D9" w:rsidP="00E47542">
            <w:pPr>
              <w:rPr>
                <w:rFonts w:asciiTheme="majorHAnsi" w:hAnsiTheme="majorHAnsi" w:cstheme="majorHAnsi"/>
                <w:szCs w:val="22"/>
              </w:rPr>
            </w:pPr>
          </w:p>
        </w:tc>
      </w:tr>
      <w:tr w:rsidR="0066241A" w:rsidRPr="00E92E5A" w14:paraId="7209F75B"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009C69"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D2F8E" w14:textId="77777777" w:rsidR="0053532E" w:rsidRDefault="0066241A" w:rsidP="0053532E">
            <w:pPr>
              <w:spacing w:before="100" w:beforeAutospacing="1" w:after="100" w:afterAutospacing="1"/>
              <w:jc w:val="both"/>
              <w:rPr>
                <w:ins w:id="207" w:author="atuan" w:date="2010-04-18T23:50:00Z"/>
                <w:rFonts w:asciiTheme="majorHAnsi" w:hAnsiTheme="majorHAnsi" w:cstheme="majorHAnsi"/>
                <w:szCs w:val="22"/>
              </w:rPr>
            </w:pPr>
            <w:r w:rsidRPr="00E92E5A">
              <w:rPr>
                <w:rFonts w:asciiTheme="majorHAnsi" w:hAnsiTheme="majorHAnsi" w:cstheme="majorHAnsi"/>
                <w:szCs w:val="22"/>
              </w:rPr>
              <w:t xml:space="preserve">Sau khi chọn bài học phù hợp, click </w:t>
            </w:r>
            <w:del w:id="208" w:author="atuan" w:date="2010-04-18T23:49:00Z">
              <w:r w:rsidRPr="00E92E5A" w:rsidDel="0053532E">
                <w:rPr>
                  <w:rFonts w:asciiTheme="majorHAnsi" w:hAnsiTheme="majorHAnsi" w:cstheme="majorHAnsi"/>
                  <w:szCs w:val="22"/>
                </w:rPr>
                <w:delText xml:space="preserve">double </w:delText>
              </w:r>
            </w:del>
            <w:r w:rsidRPr="00E92E5A">
              <w:rPr>
                <w:rFonts w:asciiTheme="majorHAnsi" w:hAnsiTheme="majorHAnsi" w:cstheme="majorHAnsi"/>
                <w:szCs w:val="22"/>
              </w:rPr>
              <w:t xml:space="preserve">vào bài đó sẽ hiển ra </w:t>
            </w:r>
            <w:ins w:id="209" w:author="atuan" w:date="2010-04-18T23:49:00Z">
              <w:r w:rsidR="0053532E">
                <w:rPr>
                  <w:rFonts w:asciiTheme="majorHAnsi" w:hAnsiTheme="majorHAnsi" w:cstheme="majorHAnsi"/>
                  <w:szCs w:val="22"/>
                </w:rPr>
                <w:t xml:space="preserve">nội dung </w:t>
              </w:r>
            </w:ins>
            <w:r w:rsidRPr="00E92E5A">
              <w:rPr>
                <w:rFonts w:asciiTheme="majorHAnsi" w:hAnsiTheme="majorHAnsi" w:cstheme="majorHAnsi"/>
                <w:szCs w:val="22"/>
              </w:rPr>
              <w:t>bài học,</w:t>
            </w:r>
          </w:p>
          <w:p w14:paraId="37962909" w14:textId="77777777" w:rsidR="0053532E" w:rsidRPr="00E92E5A" w:rsidDel="0053532E" w:rsidRDefault="0053532E" w:rsidP="0053532E">
            <w:pPr>
              <w:spacing w:before="100" w:beforeAutospacing="1" w:after="100" w:afterAutospacing="1"/>
              <w:jc w:val="both"/>
              <w:rPr>
                <w:ins w:id="210" w:author="atuan" w:date="2010-04-18T23:50:00Z"/>
                <w:rFonts w:asciiTheme="majorHAnsi" w:hAnsiTheme="majorHAnsi" w:cstheme="majorHAnsi"/>
                <w:szCs w:val="22"/>
              </w:rPr>
            </w:pPr>
            <w:ins w:id="211" w:author="atuan" w:date="2010-04-18T23:50:00Z">
              <w:r>
                <w:rPr>
                  <w:rFonts w:asciiTheme="majorHAnsi" w:hAnsiTheme="majorHAnsi" w:cstheme="majorHAnsi"/>
                  <w:szCs w:val="22"/>
                </w:rPr>
                <w:t>Nội dung sẽ lấy từ file *.xml có format đầy đủ</w:t>
              </w:r>
            </w:ins>
            <w:del w:id="212" w:author="atuan" w:date="2010-04-18T23:50:00Z">
              <w:r w:rsidR="0066241A" w:rsidRPr="00E92E5A" w:rsidDel="0053532E">
                <w:rPr>
                  <w:rFonts w:asciiTheme="majorHAnsi" w:hAnsiTheme="majorHAnsi" w:cstheme="majorHAnsi"/>
                  <w:szCs w:val="22"/>
                </w:rPr>
                <w:delText xml:space="preserve"> </w:delText>
              </w:r>
            </w:del>
          </w:p>
          <w:p w14:paraId="16B11EEE" w14:textId="77777777" w:rsidR="002807D9" w:rsidRPr="00E92E5A" w:rsidDel="0053532E" w:rsidRDefault="0066241A" w:rsidP="0053532E">
            <w:pPr>
              <w:spacing w:before="100" w:beforeAutospacing="1" w:after="100" w:afterAutospacing="1"/>
              <w:jc w:val="both"/>
              <w:rPr>
                <w:del w:id="213" w:author="atuan" w:date="2010-04-18T23:50:00Z"/>
                <w:rFonts w:asciiTheme="majorHAnsi" w:hAnsiTheme="majorHAnsi" w:cstheme="majorHAnsi"/>
                <w:szCs w:val="22"/>
              </w:rPr>
              <w:pPrChange w:id="214" w:author="atuan" w:date="2010-04-18T23:50:00Z">
                <w:pPr>
                  <w:spacing w:before="100" w:beforeAutospacing="1" w:after="100" w:afterAutospacing="1"/>
                  <w:jc w:val="both"/>
                </w:pPr>
              </w:pPrChange>
            </w:pPr>
            <w:del w:id="215" w:author="atuan" w:date="2010-04-18T23:50:00Z">
              <w:r w:rsidRPr="00E92E5A" w:rsidDel="0053532E">
                <w:rPr>
                  <w:rFonts w:asciiTheme="majorHAnsi" w:hAnsiTheme="majorHAnsi" w:cstheme="majorHAnsi"/>
                  <w:szCs w:val="22"/>
                </w:rPr>
                <w:lastRenderedPageBreak/>
                <w:delText>bài học bao gồm nhiều chức năng con ghép lại như:</w:delText>
              </w:r>
            </w:del>
          </w:p>
          <w:p w14:paraId="23FC5014" w14:textId="77777777" w:rsidR="0066241A" w:rsidRPr="00E92E5A" w:rsidDel="0053532E" w:rsidRDefault="0066241A" w:rsidP="0053532E">
            <w:pPr>
              <w:spacing w:before="100" w:beforeAutospacing="1" w:after="100" w:afterAutospacing="1"/>
              <w:jc w:val="both"/>
              <w:rPr>
                <w:del w:id="216" w:author="atuan" w:date="2010-04-18T23:50:00Z"/>
                <w:rFonts w:asciiTheme="majorHAnsi" w:hAnsiTheme="majorHAnsi" w:cstheme="majorHAnsi"/>
              </w:rPr>
              <w:pPrChange w:id="217" w:author="atuan" w:date="2010-04-18T23:50:00Z">
                <w:pPr>
                  <w:pStyle w:val="ListParagraph"/>
                  <w:numPr>
                    <w:numId w:val="3"/>
                  </w:numPr>
                  <w:ind w:hanging="360"/>
                </w:pPr>
              </w:pPrChange>
            </w:pPr>
            <w:del w:id="218" w:author="atuan" w:date="2010-04-18T23:50:00Z">
              <w:r w:rsidRPr="00E92E5A" w:rsidDel="0053532E">
                <w:rPr>
                  <w:rFonts w:asciiTheme="majorHAnsi" w:hAnsiTheme="majorHAnsi" w:cstheme="majorHAnsi"/>
                  <w:b/>
                  <w:bCs/>
                </w:rPr>
                <w:delText xml:space="preserve">F-100: </w:delText>
              </w:r>
              <w:r w:rsidRPr="00E92E5A" w:rsidDel="0053532E">
                <w:rPr>
                  <w:rFonts w:asciiTheme="majorHAnsi" w:hAnsiTheme="majorHAnsi" w:cstheme="majorHAnsi"/>
                  <w:bCs/>
                </w:rPr>
                <w:delText>H</w:delText>
              </w:r>
              <w:r w:rsidRPr="00E92E5A" w:rsidDel="0053532E">
                <w:rPr>
                  <w:rFonts w:asciiTheme="majorHAnsi" w:hAnsiTheme="majorHAnsi" w:cstheme="majorHAnsi"/>
                </w:rPr>
                <w:delText>i-100:  bao dung bài học</w:delText>
              </w:r>
            </w:del>
          </w:p>
          <w:p w14:paraId="2198CAE9" w14:textId="77777777" w:rsidR="0066241A" w:rsidRPr="00E92E5A" w:rsidDel="0053532E" w:rsidRDefault="0066241A" w:rsidP="0053532E">
            <w:pPr>
              <w:spacing w:before="100" w:beforeAutospacing="1" w:after="100" w:afterAutospacing="1"/>
              <w:jc w:val="both"/>
              <w:rPr>
                <w:del w:id="219" w:author="atuan" w:date="2010-04-18T23:50:00Z"/>
                <w:rFonts w:asciiTheme="majorHAnsi" w:hAnsiTheme="majorHAnsi" w:cstheme="majorHAnsi"/>
              </w:rPr>
              <w:pPrChange w:id="220" w:author="atuan" w:date="2010-04-18T23:50:00Z">
                <w:pPr>
                  <w:pStyle w:val="ListParagraph"/>
                  <w:numPr>
                    <w:numId w:val="3"/>
                  </w:numPr>
                  <w:ind w:hanging="360"/>
                </w:pPr>
              </w:pPrChange>
            </w:pPr>
            <w:del w:id="221" w:author="atuan" w:date="2010-04-18T23:50:00Z">
              <w:r w:rsidRPr="00E92E5A" w:rsidDel="0053532E">
                <w:rPr>
                  <w:rFonts w:asciiTheme="majorHAnsi" w:hAnsiTheme="majorHAnsi" w:cstheme="majorHAnsi"/>
                  <w:b/>
                  <w:bCs/>
                </w:rPr>
                <w:delText xml:space="preserve">F-101: </w:delText>
              </w:r>
              <w:r w:rsidRPr="00E92E5A" w:rsidDel="0053532E">
                <w:rPr>
                  <w:rFonts w:asciiTheme="majorHAnsi" w:hAnsiTheme="majorHAnsi" w:cstheme="majorHAnsi"/>
                </w:rPr>
                <w:delText>bài t:  bao dung bà</w:delText>
              </w:r>
            </w:del>
          </w:p>
          <w:p w14:paraId="7DAD1698" w14:textId="77777777" w:rsidR="0066241A" w:rsidRPr="00E92E5A" w:rsidDel="0053532E" w:rsidRDefault="0066241A" w:rsidP="0053532E">
            <w:pPr>
              <w:spacing w:before="100" w:beforeAutospacing="1" w:after="100" w:afterAutospacing="1"/>
              <w:jc w:val="both"/>
              <w:rPr>
                <w:del w:id="222" w:author="atuan" w:date="2010-04-18T23:50:00Z"/>
                <w:rFonts w:asciiTheme="majorHAnsi" w:hAnsiTheme="majorHAnsi" w:cstheme="majorHAnsi"/>
              </w:rPr>
              <w:pPrChange w:id="223" w:author="atuan" w:date="2010-04-18T23:50:00Z">
                <w:pPr>
                  <w:pStyle w:val="ListParagraph"/>
                  <w:numPr>
                    <w:numId w:val="3"/>
                  </w:numPr>
                  <w:ind w:hanging="360"/>
                </w:pPr>
              </w:pPrChange>
            </w:pPr>
            <w:del w:id="224" w:author="atuan" w:date="2010-04-18T23:50:00Z">
              <w:r w:rsidRPr="00E92E5A" w:rsidDel="0053532E">
                <w:rPr>
                  <w:rFonts w:asciiTheme="majorHAnsi" w:hAnsiTheme="majorHAnsi" w:cstheme="majorHAnsi"/>
                  <w:b/>
                  <w:bCs/>
                </w:rPr>
                <w:delText xml:space="preserve">F-102: </w:delText>
              </w:r>
              <w:r w:rsidRPr="00E92E5A" w:rsidDel="0053532E">
                <w:rPr>
                  <w:rFonts w:asciiTheme="majorHAnsi" w:hAnsiTheme="majorHAnsi" w:cstheme="majorHAnsi"/>
                </w:rPr>
                <w:delText>bài t:  bao dung bà</w:delText>
              </w:r>
            </w:del>
          </w:p>
          <w:p w14:paraId="7448D022" w14:textId="77777777" w:rsidR="0066241A" w:rsidRPr="00E92E5A" w:rsidDel="0053532E" w:rsidRDefault="0066241A" w:rsidP="0053532E">
            <w:pPr>
              <w:spacing w:before="100" w:beforeAutospacing="1" w:after="100" w:afterAutospacing="1"/>
              <w:jc w:val="both"/>
              <w:rPr>
                <w:del w:id="225" w:author="atuan" w:date="2010-04-18T23:50:00Z"/>
                <w:rFonts w:asciiTheme="majorHAnsi" w:hAnsiTheme="majorHAnsi" w:cstheme="majorHAnsi"/>
              </w:rPr>
              <w:pPrChange w:id="226" w:author="atuan" w:date="2010-04-18T23:50:00Z">
                <w:pPr>
                  <w:pStyle w:val="ListParagraph"/>
                  <w:numPr>
                    <w:numId w:val="3"/>
                  </w:numPr>
                  <w:ind w:hanging="360"/>
                </w:pPr>
              </w:pPrChange>
            </w:pPr>
            <w:del w:id="227" w:author="atuan" w:date="2010-04-18T23:50:00Z">
              <w:r w:rsidRPr="00E92E5A" w:rsidDel="0053532E">
                <w:rPr>
                  <w:rFonts w:asciiTheme="majorHAnsi" w:hAnsiTheme="majorHAnsi" w:cstheme="majorHAnsi"/>
                  <w:b/>
                  <w:bCs/>
                </w:rPr>
                <w:delText xml:space="preserve">F-103: </w:delText>
              </w:r>
              <w:r w:rsidRPr="00E92E5A" w:rsidDel="0053532E">
                <w:rPr>
                  <w:rFonts w:asciiTheme="majorHAnsi" w:hAnsiTheme="majorHAnsi" w:cstheme="majorHAnsi"/>
                </w:rPr>
                <w:delText>bài t:  bao dung b</w:delText>
              </w:r>
            </w:del>
          </w:p>
          <w:p w14:paraId="28659F90" w14:textId="77777777" w:rsidR="0066241A" w:rsidRPr="00E92E5A" w:rsidDel="0053532E" w:rsidRDefault="0066241A" w:rsidP="0053532E">
            <w:pPr>
              <w:spacing w:before="100" w:beforeAutospacing="1" w:after="100" w:afterAutospacing="1"/>
              <w:jc w:val="both"/>
              <w:rPr>
                <w:del w:id="228" w:author="atuan" w:date="2010-04-18T23:50:00Z"/>
                <w:rFonts w:asciiTheme="majorHAnsi" w:hAnsiTheme="majorHAnsi" w:cstheme="majorHAnsi"/>
                <w:szCs w:val="22"/>
              </w:rPr>
            </w:pPr>
            <w:del w:id="229" w:author="atuan" w:date="2010-04-18T23:50:00Z">
              <w:r w:rsidRPr="00E92E5A" w:rsidDel="0053532E">
                <w:rPr>
                  <w:rFonts w:asciiTheme="majorHAnsi" w:hAnsiTheme="majorHAnsi" w:cstheme="majorHAnsi"/>
                  <w:szCs w:val="22"/>
                </w:rPr>
                <w:delText>Mỗi phần được nạp độc lập và có thứ tư, tức là học/ xem xong phần 1, nhấn nút “tiếp theo” thì sẽ nạp và hiển thị phần tiếp theo, tiếp tục như vậy đến khi hết bài học</w:delText>
              </w:r>
            </w:del>
          </w:p>
          <w:p w14:paraId="5DA730DA" w14:textId="77777777" w:rsidR="0066241A" w:rsidRPr="00E92E5A" w:rsidRDefault="0066241A" w:rsidP="0053532E">
            <w:pPr>
              <w:spacing w:before="100" w:beforeAutospacing="1" w:after="100" w:afterAutospacing="1"/>
              <w:jc w:val="both"/>
              <w:rPr>
                <w:rFonts w:asciiTheme="majorHAnsi" w:hAnsiTheme="majorHAnsi" w:cstheme="majorHAnsi"/>
                <w:szCs w:val="22"/>
              </w:rPr>
              <w:pPrChange w:id="230" w:author="atuan" w:date="2010-04-18T23:50:00Z">
                <w:pPr>
                  <w:spacing w:before="100" w:beforeAutospacing="1" w:after="100" w:afterAutospacing="1"/>
                  <w:jc w:val="both"/>
                </w:pPr>
              </w:pPrChange>
            </w:pPr>
            <w:del w:id="231" w:author="atuan" w:date="2010-04-18T23:50:00Z">
              <w:r w:rsidRPr="00E92E5A" w:rsidDel="0053532E">
                <w:rPr>
                  <w:rFonts w:asciiTheme="majorHAnsi" w:hAnsiTheme="majorHAnsi" w:cstheme="majorHAnsi"/>
                  <w:szCs w:val="22"/>
                </w:rPr>
                <w:delText>Cuối cùng có phần tổng kết số điểm của bài học, và hiện thông báo yêu cầu người dùng xác nhận có lưu lại điểm số bài này hay không</w:delText>
              </w:r>
            </w:del>
          </w:p>
        </w:tc>
      </w:tr>
      <w:tr w:rsidR="0066241A" w:rsidRPr="00E92E5A" w14:paraId="2079A2EF"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6347F0"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B68A1" w14:textId="77777777" w:rsidR="002807D9" w:rsidRPr="00E92E5A" w:rsidRDefault="002807D9" w:rsidP="00E47542">
            <w:pPr>
              <w:spacing w:before="100" w:beforeAutospacing="1" w:after="100" w:afterAutospacing="1"/>
              <w:rPr>
                <w:rFonts w:asciiTheme="majorHAnsi" w:hAnsiTheme="majorHAnsi" w:cstheme="majorHAnsi"/>
                <w:szCs w:val="22"/>
              </w:rPr>
            </w:pPr>
          </w:p>
        </w:tc>
      </w:tr>
    </w:tbl>
    <w:p w14:paraId="756C785F" w14:textId="77777777" w:rsidR="002807D9" w:rsidRPr="00146594" w:rsidRDefault="002807D9" w:rsidP="0021018A">
      <w:pPr>
        <w:pStyle w:val="Heading3"/>
      </w:pPr>
      <w:r w:rsidRPr="00146594">
        <w:rPr>
          <w:rFonts w:eastAsia="Times New Roman"/>
        </w:rPr>
        <w:t>F-</w:t>
      </w:r>
      <w:r w:rsidRPr="00146594">
        <w:t>10</w:t>
      </w:r>
      <w:r w:rsidR="0021018A">
        <w:t>7</w:t>
      </w:r>
      <w:r w:rsidRPr="00146594">
        <w:t>: luyện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34"/>
        <w:gridCol w:w="8870"/>
      </w:tblGrid>
      <w:tr w:rsidR="0053532E" w:rsidRPr="00E92E5A" w14:paraId="1C310169"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2D4A3"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4626E" w14:textId="77777777" w:rsidR="002807D9" w:rsidRPr="00E92E5A" w:rsidRDefault="002807D9" w:rsidP="00E47542">
            <w:pPr>
              <w:rPr>
                <w:rFonts w:asciiTheme="majorHAnsi" w:hAnsiTheme="majorHAnsi" w:cstheme="majorHAnsi"/>
                <w:szCs w:val="22"/>
              </w:rPr>
            </w:pPr>
            <w:r w:rsidRPr="00E92E5A">
              <w:rPr>
                <w:rFonts w:asciiTheme="majorHAnsi" w:hAnsiTheme="majorHAnsi" w:cstheme="majorHAnsi"/>
                <w:szCs w:val="22"/>
              </w:rPr>
              <w:t>bắt buộc</w:t>
            </w:r>
          </w:p>
        </w:tc>
      </w:tr>
      <w:tr w:rsidR="0053532E" w:rsidRPr="00E92E5A" w14:paraId="677EB241"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0FDEC1"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16223" w14:textId="77777777" w:rsidR="002807D9" w:rsidRPr="00E92E5A" w:rsidRDefault="002807D9" w:rsidP="00E47542">
            <w:pPr>
              <w:rPr>
                <w:rFonts w:asciiTheme="majorHAnsi" w:hAnsiTheme="majorHAnsi" w:cstheme="majorHAnsi"/>
                <w:szCs w:val="22"/>
              </w:rPr>
            </w:pPr>
            <w:r w:rsidRPr="00E92E5A">
              <w:rPr>
                <w:rFonts w:asciiTheme="majorHAnsi" w:hAnsiTheme="majorHAnsi" w:cstheme="majorHAnsi"/>
                <w:szCs w:val="22"/>
              </w:rPr>
              <w:t>Vài ngày</w:t>
            </w:r>
          </w:p>
        </w:tc>
      </w:tr>
      <w:tr w:rsidR="0053532E" w:rsidRPr="00E92E5A" w14:paraId="1CFE6791"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8943C7"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9ECCD" w14:textId="77777777" w:rsidR="002807D9" w:rsidRPr="00E92E5A" w:rsidRDefault="002807D9" w:rsidP="00E47542">
            <w:pPr>
              <w:rPr>
                <w:rFonts w:asciiTheme="majorHAnsi" w:hAnsiTheme="majorHAnsi" w:cstheme="majorHAnsi"/>
                <w:szCs w:val="22"/>
              </w:rPr>
            </w:pPr>
          </w:p>
        </w:tc>
      </w:tr>
      <w:tr w:rsidR="0053532E" w:rsidRPr="00E92E5A" w14:paraId="7629D3ED"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D7F027"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4F724" w14:textId="77777777" w:rsidR="002807D9" w:rsidRPr="00E92E5A" w:rsidRDefault="0066241A" w:rsidP="00E47542">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53532E" w:rsidRPr="00E92E5A" w14:paraId="68CFBE42"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B41F9D"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D8EE5" w14:textId="77777777" w:rsidR="002807D9" w:rsidRPr="00E92E5A" w:rsidRDefault="002807D9" w:rsidP="00E47542">
            <w:pPr>
              <w:rPr>
                <w:rFonts w:asciiTheme="majorHAnsi" w:hAnsiTheme="majorHAnsi" w:cstheme="majorHAnsi"/>
                <w:szCs w:val="22"/>
              </w:rPr>
            </w:pPr>
          </w:p>
        </w:tc>
      </w:tr>
      <w:tr w:rsidR="0053532E" w:rsidRPr="00E92E5A" w14:paraId="386848E5"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C2C65E"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0B633" w14:textId="77777777" w:rsidR="0066241A" w:rsidRPr="00E92E5A" w:rsidRDefault="0066241A" w:rsidP="0066241A">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Sau khi chọn bài tập phù hợp, click double vào bài đó sẽ hiển ra bài học, bài tập bao gồm nhiều chức năng con ghép lại như:</w:t>
            </w:r>
          </w:p>
          <w:p w14:paraId="309AA941" w14:textId="77777777" w:rsidR="0066241A" w:rsidRPr="00E92E5A" w:rsidDel="0053532E" w:rsidRDefault="0066241A" w:rsidP="0066241A">
            <w:pPr>
              <w:pStyle w:val="ListParagraph"/>
              <w:numPr>
                <w:ilvl w:val="0"/>
                <w:numId w:val="3"/>
              </w:numPr>
              <w:rPr>
                <w:del w:id="232" w:author="atuan" w:date="2010-04-18T23:52:00Z"/>
                <w:rFonts w:asciiTheme="majorHAnsi" w:hAnsiTheme="majorHAnsi" w:cstheme="majorHAnsi"/>
              </w:rPr>
            </w:pPr>
            <w:del w:id="233" w:author="atuan" w:date="2010-04-18T23:52:00Z">
              <w:r w:rsidRPr="00E92E5A" w:rsidDel="0053532E">
                <w:rPr>
                  <w:rFonts w:asciiTheme="majorHAnsi" w:eastAsia="Times New Roman" w:hAnsiTheme="majorHAnsi" w:cstheme="majorHAnsi"/>
                  <w:b/>
                  <w:bCs/>
                </w:rPr>
                <w:delText>F-100:</w:delText>
              </w:r>
              <w:r w:rsidRPr="00E92E5A" w:rsidDel="0053532E">
                <w:rPr>
                  <w:rFonts w:asciiTheme="majorHAnsi" w:eastAsia="Times New Roman" w:hAnsiTheme="majorHAnsi" w:cstheme="majorHAnsi"/>
                  <w:b/>
                  <w:bCs/>
                  <w:lang w:val="en-US"/>
                </w:rPr>
                <w:delText xml:space="preserve"> </w:delText>
              </w:r>
              <w:r w:rsidRPr="00E92E5A" w:rsidDel="0053532E">
                <w:rPr>
                  <w:rFonts w:asciiTheme="majorHAnsi" w:eastAsia="Times New Roman" w:hAnsiTheme="majorHAnsi" w:cstheme="majorHAnsi"/>
                  <w:bCs/>
                  <w:lang w:val="en-US"/>
                </w:rPr>
                <w:delText>H</w:delText>
              </w:r>
              <w:r w:rsidRPr="00E92E5A" w:rsidDel="0053532E">
                <w:rPr>
                  <w:rFonts w:asciiTheme="majorHAnsi" w:hAnsiTheme="majorHAnsi" w:cstheme="majorHAnsi"/>
                  <w:lang w:val="en-US"/>
                </w:rPr>
                <w:delText>iển thị nội dung bài học</w:delText>
              </w:r>
            </w:del>
          </w:p>
          <w:p w14:paraId="385BFD94" w14:textId="77777777" w:rsidR="0066241A" w:rsidRPr="00E92E5A" w:rsidRDefault="0066241A" w:rsidP="0066241A">
            <w:pPr>
              <w:pStyle w:val="ListParagraph"/>
              <w:numPr>
                <w:ilvl w:val="0"/>
                <w:numId w:val="3"/>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1</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trắc nghiệm</w:t>
            </w:r>
          </w:p>
          <w:p w14:paraId="3C1BDDE0" w14:textId="77777777" w:rsidR="0066241A" w:rsidRPr="00E92E5A" w:rsidRDefault="0066241A" w:rsidP="0066241A">
            <w:pPr>
              <w:pStyle w:val="ListParagraph"/>
              <w:numPr>
                <w:ilvl w:val="0"/>
                <w:numId w:val="3"/>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2</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điền đáp án</w:t>
            </w:r>
          </w:p>
          <w:p w14:paraId="141B9C51" w14:textId="77777777" w:rsidR="0066241A" w:rsidRPr="00E92E5A" w:rsidRDefault="0066241A" w:rsidP="0066241A">
            <w:pPr>
              <w:pStyle w:val="ListParagraph"/>
              <w:numPr>
                <w:ilvl w:val="0"/>
                <w:numId w:val="3"/>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3</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chứng minh</w:t>
            </w:r>
          </w:p>
          <w:p w14:paraId="02487CE9" w14:textId="77777777" w:rsidR="0066241A" w:rsidRDefault="0066241A" w:rsidP="0066241A">
            <w:pPr>
              <w:spacing w:before="100" w:beforeAutospacing="1" w:after="100" w:afterAutospacing="1"/>
              <w:jc w:val="both"/>
              <w:rPr>
                <w:ins w:id="234" w:author="atuan" w:date="2010-04-18T23:53:00Z"/>
                <w:rFonts w:asciiTheme="majorHAnsi" w:hAnsiTheme="majorHAnsi" w:cstheme="majorHAnsi"/>
                <w:szCs w:val="22"/>
              </w:rPr>
            </w:pPr>
            <w:r w:rsidRPr="00E92E5A">
              <w:rPr>
                <w:rFonts w:asciiTheme="majorHAnsi" w:hAnsiTheme="majorHAnsi" w:cstheme="majorHAnsi"/>
                <w:szCs w:val="22"/>
              </w:rPr>
              <w:t xml:space="preserve">Mỗi phần được nạp độc lập và có thứ tự, tức là học/ xem xong phần 1, nhấn nút “tiếp theo” thì sẽ nạp và hiển thị phần tiếp theo, </w:t>
            </w:r>
            <w:ins w:id="235" w:author="atuan" w:date="2010-04-18T23:52:00Z">
              <w:r w:rsidR="0053532E">
                <w:rPr>
                  <w:rFonts w:asciiTheme="majorHAnsi" w:hAnsiTheme="majorHAnsi" w:cstheme="majorHAnsi"/>
                  <w:szCs w:val="22"/>
                </w:rPr>
                <w:t xml:space="preserve">hoặc “quay lại” để sửa lại phần trước đó, </w:t>
              </w:r>
            </w:ins>
            <w:r w:rsidRPr="00E92E5A">
              <w:rPr>
                <w:rFonts w:asciiTheme="majorHAnsi" w:hAnsiTheme="majorHAnsi" w:cstheme="majorHAnsi"/>
                <w:szCs w:val="22"/>
              </w:rPr>
              <w:t>tiếp tục như vậy đến khi hết bài tập</w:t>
            </w:r>
          </w:p>
          <w:p w14:paraId="31ECB3F0" w14:textId="77777777" w:rsidR="0053532E" w:rsidRPr="00E92E5A" w:rsidDel="0053532E" w:rsidRDefault="0053532E" w:rsidP="0066241A">
            <w:pPr>
              <w:spacing w:before="100" w:beforeAutospacing="1" w:after="100" w:afterAutospacing="1"/>
              <w:jc w:val="both"/>
              <w:rPr>
                <w:del w:id="236" w:author="atuan" w:date="2010-04-18T23:53:00Z"/>
                <w:rFonts w:asciiTheme="majorHAnsi" w:hAnsiTheme="majorHAnsi" w:cstheme="majorHAnsi"/>
                <w:szCs w:val="22"/>
              </w:rPr>
            </w:pPr>
            <w:ins w:id="237" w:author="atuan" w:date="2010-04-18T23:53:00Z">
              <w:r>
                <w:rPr>
                  <w:rFonts w:asciiTheme="majorHAnsi" w:hAnsiTheme="majorHAnsi" w:cstheme="majorHAnsi"/>
                  <w:szCs w:val="22"/>
                </w:rPr>
                <w:t>Người dùng chọn “xem kết quả” để hiển thị phần kết quả của từng phần, có thể quay lại các phần trước để xem chi tiết kết quả</w:t>
              </w:r>
            </w:ins>
          </w:p>
          <w:p w14:paraId="60BFC7FE" w14:textId="77777777" w:rsidR="002807D9" w:rsidRPr="00E92E5A" w:rsidRDefault="0066241A" w:rsidP="0066241A">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Cuối cùng có phần tổng kết số điểm của bài tập, và hiện thông báo yêu cầu người dùng xác nhận có lưu lại điểm số bài này hay không</w:t>
            </w:r>
          </w:p>
        </w:tc>
      </w:tr>
      <w:tr w:rsidR="0053532E" w:rsidRPr="00E92E5A" w14:paraId="634EA2B2"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C14911" w14:textId="77777777" w:rsidR="002807D9" w:rsidRPr="00E92E5A" w:rsidRDefault="002807D9" w:rsidP="00E47542">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CDCC6" w14:textId="77777777" w:rsidR="002807D9" w:rsidRPr="00E92E5A" w:rsidRDefault="002807D9" w:rsidP="00E47542">
            <w:pPr>
              <w:spacing w:before="100" w:beforeAutospacing="1" w:after="100" w:afterAutospacing="1"/>
              <w:rPr>
                <w:rFonts w:asciiTheme="majorHAnsi" w:hAnsiTheme="majorHAnsi" w:cstheme="majorHAnsi"/>
                <w:szCs w:val="22"/>
              </w:rPr>
            </w:pPr>
          </w:p>
        </w:tc>
      </w:tr>
    </w:tbl>
    <w:p w14:paraId="5AC46FCA" w14:textId="77777777" w:rsidR="00DE4C73" w:rsidRPr="00146594" w:rsidRDefault="00DE4C73" w:rsidP="00DE4C73">
      <w:pPr>
        <w:pStyle w:val="Heading2"/>
      </w:pPr>
      <w:r>
        <w:lastRenderedPageBreak/>
        <w:t>Các thao tác</w:t>
      </w:r>
      <w:r w:rsidRPr="00146594">
        <w:t xml:space="preserve"> với bài học/ bài tập (giống editor cho chương trình)</w:t>
      </w:r>
    </w:p>
    <w:p w14:paraId="3D016C27" w14:textId="77777777" w:rsidR="00DE4C73" w:rsidRPr="00146594" w:rsidRDefault="00DE4C73" w:rsidP="0021018A">
      <w:pPr>
        <w:pStyle w:val="Heading3"/>
      </w:pPr>
      <w:r w:rsidRPr="00146594">
        <w:rPr>
          <w:rFonts w:eastAsia="Times New Roman"/>
        </w:rPr>
        <w:t>F-20</w:t>
      </w:r>
      <w:r w:rsidR="001B3F22">
        <w:rPr>
          <w:rFonts w:eastAsia="Times New Roman"/>
        </w:rPr>
        <w:t>0</w:t>
      </w:r>
      <w:r w:rsidRPr="00146594">
        <w:rPr>
          <w:rFonts w:eastAsia="Times New Roman"/>
        </w:rPr>
        <w:t>:</w:t>
      </w:r>
      <w:r w:rsidRPr="00146594">
        <w:t xml:space="preserve"> thêm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13"/>
        <w:gridCol w:w="8991"/>
      </w:tblGrid>
      <w:tr w:rsidR="00E47542" w:rsidRPr="00E92E5A" w14:paraId="6E469E49"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9EF0DA"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ACF7C" w14:textId="77777777" w:rsidR="00E47542" w:rsidRPr="00E92E5A" w:rsidRDefault="00E47542" w:rsidP="00E47542">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E47542" w:rsidRPr="00E92E5A" w14:paraId="1FD7730B"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335959"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76481" w14:textId="77777777" w:rsidR="00E47542" w:rsidRPr="00E92E5A" w:rsidRDefault="00E47542" w:rsidP="00E47542">
            <w:pPr>
              <w:rPr>
                <w:rFonts w:asciiTheme="majorHAnsi" w:hAnsiTheme="majorHAnsi" w:cstheme="majorHAnsi"/>
                <w:szCs w:val="22"/>
              </w:rPr>
            </w:pPr>
            <w:r w:rsidRPr="00E92E5A">
              <w:rPr>
                <w:rFonts w:asciiTheme="majorHAnsi" w:hAnsiTheme="majorHAnsi" w:cstheme="majorHAnsi"/>
                <w:szCs w:val="22"/>
              </w:rPr>
              <w:t>Vài ngày</w:t>
            </w:r>
          </w:p>
        </w:tc>
      </w:tr>
      <w:tr w:rsidR="00E47542" w:rsidRPr="00E92E5A" w14:paraId="4C8DEEBD"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654018"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89D0D" w14:textId="77777777" w:rsidR="00E47542" w:rsidRPr="00E92E5A" w:rsidRDefault="00E47542" w:rsidP="00E47542">
            <w:pPr>
              <w:rPr>
                <w:rFonts w:asciiTheme="majorHAnsi" w:hAnsiTheme="majorHAnsi" w:cstheme="majorHAnsi"/>
                <w:szCs w:val="22"/>
              </w:rPr>
            </w:pPr>
          </w:p>
        </w:tc>
      </w:tr>
      <w:tr w:rsidR="00E47542" w:rsidRPr="00E92E5A" w14:paraId="2BEA9596"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C9B9A"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A6613" w14:textId="77777777" w:rsidR="00E47542" w:rsidRPr="00E92E5A" w:rsidRDefault="00E47542" w:rsidP="00E47542">
            <w:pPr>
              <w:rPr>
                <w:rFonts w:asciiTheme="majorHAnsi" w:hAnsiTheme="majorHAnsi" w:cstheme="majorHAnsi"/>
                <w:color w:val="FF0000"/>
                <w:szCs w:val="22"/>
              </w:rPr>
            </w:pPr>
            <w:r w:rsidRPr="00E47542">
              <w:rPr>
                <w:rFonts w:asciiTheme="majorHAnsi" w:hAnsiTheme="majorHAnsi" w:cstheme="majorHAnsi"/>
                <w:color w:val="000000"/>
                <w:szCs w:val="22"/>
              </w:rPr>
              <w:t>Các thao tác với bài học/ bài tập</w:t>
            </w:r>
          </w:p>
        </w:tc>
      </w:tr>
      <w:tr w:rsidR="00E47542" w:rsidRPr="00E92E5A" w14:paraId="713CFA84"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79552F"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5E709" w14:textId="77777777" w:rsidR="00E47542" w:rsidRPr="00E92E5A" w:rsidRDefault="00E47542" w:rsidP="00E47542">
            <w:pPr>
              <w:rPr>
                <w:rFonts w:asciiTheme="majorHAnsi" w:hAnsiTheme="majorHAnsi" w:cstheme="majorHAnsi"/>
                <w:szCs w:val="22"/>
              </w:rPr>
            </w:pPr>
          </w:p>
        </w:tc>
      </w:tr>
      <w:tr w:rsidR="00E47542" w:rsidRPr="00E92E5A" w14:paraId="4E62C1B4"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638746"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962DE" w14:textId="77777777" w:rsidR="00E47542" w:rsidRPr="00E92E5A" w:rsidRDefault="00E47542" w:rsidP="005629A8">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 xml:space="preserve">Hiển thị vùng nhập liệu cho phép </w:t>
            </w:r>
            <w:del w:id="238" w:author="Snake8xO2" w:date="2010-04-18T16:07:00Z">
              <w:r w:rsidDel="005629A8">
                <w:rPr>
                  <w:rFonts w:asciiTheme="majorHAnsi" w:hAnsiTheme="majorHAnsi" w:cstheme="majorHAnsi"/>
                  <w:szCs w:val="22"/>
                </w:rPr>
                <w:delText>người dùng (</w:delText>
              </w:r>
            </w:del>
            <w:del w:id="239" w:author="Snake8xO2" w:date="2010-04-18T16:06:00Z">
              <w:r w:rsidDel="005629A8">
                <w:rPr>
                  <w:rFonts w:asciiTheme="majorHAnsi" w:hAnsiTheme="majorHAnsi" w:cstheme="majorHAnsi"/>
                  <w:szCs w:val="22"/>
                </w:rPr>
                <w:delText>admin</w:delText>
              </w:r>
            </w:del>
            <w:del w:id="240" w:author="Snake8xO2" w:date="2010-04-18T16:07:00Z">
              <w:r w:rsidDel="005629A8">
                <w:rPr>
                  <w:rFonts w:asciiTheme="majorHAnsi" w:hAnsiTheme="majorHAnsi" w:cstheme="majorHAnsi"/>
                  <w:szCs w:val="22"/>
                </w:rPr>
                <w:delText xml:space="preserve">) </w:delText>
              </w:r>
            </w:del>
            <w:r>
              <w:rPr>
                <w:rFonts w:asciiTheme="majorHAnsi" w:hAnsiTheme="majorHAnsi" w:cstheme="majorHAnsi"/>
                <w:szCs w:val="22"/>
              </w:rPr>
              <w:t>gõ vào, có hỗ trợ một số nút giúp người dùng tự format, sau đó lưu lại dưới dạng file xml giống như format dữ liệu chuẩn của chương trình để chương trình có thể sử dụng để nạp như nạp các bài học khác</w:t>
            </w:r>
          </w:p>
        </w:tc>
      </w:tr>
      <w:tr w:rsidR="00E47542" w:rsidRPr="00E92E5A" w14:paraId="7EEE06FA"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ADF52D"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39092" w14:textId="77777777" w:rsidR="00E47542" w:rsidRPr="00E92E5A" w:rsidRDefault="00E47542" w:rsidP="0053532E">
            <w:pPr>
              <w:spacing w:before="100" w:beforeAutospacing="1" w:after="100" w:afterAutospacing="1"/>
              <w:rPr>
                <w:rFonts w:asciiTheme="majorHAnsi" w:hAnsiTheme="majorHAnsi" w:cstheme="majorHAnsi"/>
                <w:szCs w:val="22"/>
              </w:rPr>
            </w:pPr>
            <w:r>
              <w:rPr>
                <w:rFonts w:asciiTheme="majorHAnsi" w:hAnsiTheme="majorHAnsi" w:cstheme="majorHAnsi"/>
                <w:szCs w:val="22"/>
              </w:rPr>
              <w:t xml:space="preserve">Chức năng này chỉ dùng cho </w:t>
            </w:r>
            <w:del w:id="241" w:author="atuan" w:date="2010-04-18T23:54:00Z">
              <w:r w:rsidDel="0053532E">
                <w:rPr>
                  <w:rFonts w:asciiTheme="majorHAnsi" w:hAnsiTheme="majorHAnsi" w:cstheme="majorHAnsi"/>
                  <w:szCs w:val="22"/>
                </w:rPr>
                <w:delText>admin</w:delText>
              </w:r>
            </w:del>
            <w:ins w:id="242" w:author="Snake8xO2" w:date="2010-04-18T16:06:00Z">
              <w:del w:id="243" w:author="atuan" w:date="2010-04-18T23:54:00Z">
                <w:r w:rsidR="005629A8" w:rsidDel="0053532E">
                  <w:rPr>
                    <w:rFonts w:asciiTheme="majorHAnsi" w:hAnsiTheme="majorHAnsi" w:cstheme="majorHAnsi"/>
                    <w:szCs w:val="22"/>
                  </w:rPr>
                  <w:delText>(admin là người quản lý hệ thống, tài khoản, phân quyền … không phải người nhập liệu)</w:delText>
                </w:r>
              </w:del>
            </w:ins>
            <w:ins w:id="244" w:author="atuan" w:date="2010-04-18T23:54:00Z">
              <w:r w:rsidR="0053532E">
                <w:rPr>
                  <w:rFonts w:asciiTheme="majorHAnsi" w:hAnsiTheme="majorHAnsi" w:cstheme="majorHAnsi"/>
                  <w:szCs w:val="22"/>
                </w:rPr>
                <w:t xml:space="preserve"> giáo viên</w:t>
              </w:r>
            </w:ins>
          </w:p>
        </w:tc>
      </w:tr>
    </w:tbl>
    <w:p w14:paraId="0C8EB223" w14:textId="77777777" w:rsidR="00DE4C73" w:rsidRPr="00146594" w:rsidRDefault="00DE4C73" w:rsidP="0021018A">
      <w:pPr>
        <w:pStyle w:val="Heading3"/>
      </w:pPr>
      <w:r w:rsidRPr="00146594">
        <w:rPr>
          <w:rFonts w:eastAsia="Times New Roman"/>
        </w:rPr>
        <w:t>F-20</w:t>
      </w:r>
      <w:r w:rsidR="001B3F22">
        <w:rPr>
          <w:rFonts w:eastAsia="Times New Roman"/>
        </w:rPr>
        <w:t>1</w:t>
      </w:r>
      <w:r w:rsidRPr="00146594">
        <w:rPr>
          <w:rFonts w:eastAsia="Times New Roman"/>
        </w:rPr>
        <w:t>:</w:t>
      </w:r>
      <w:r w:rsidRPr="00146594">
        <w:t xml:space="preserve"> xóa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53"/>
        <w:gridCol w:w="6248"/>
      </w:tblGrid>
      <w:tr w:rsidR="00E47542" w:rsidRPr="00E92E5A" w14:paraId="6F8CCBFB"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54B25E"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BAF32" w14:textId="77777777" w:rsidR="00E47542" w:rsidRPr="00E92E5A" w:rsidRDefault="00E47542" w:rsidP="00E47542">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E47542" w:rsidRPr="00E92E5A" w14:paraId="03EFE6AE"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7A4C94"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88EEC" w14:textId="77777777" w:rsidR="00E47542" w:rsidRPr="00E92E5A" w:rsidRDefault="00E47542" w:rsidP="00E47542">
            <w:pPr>
              <w:rPr>
                <w:rFonts w:asciiTheme="majorHAnsi" w:hAnsiTheme="majorHAnsi" w:cstheme="majorHAnsi"/>
                <w:szCs w:val="22"/>
              </w:rPr>
            </w:pPr>
            <w:r w:rsidRPr="00E92E5A">
              <w:rPr>
                <w:rFonts w:asciiTheme="majorHAnsi" w:hAnsiTheme="majorHAnsi" w:cstheme="majorHAnsi"/>
                <w:szCs w:val="22"/>
              </w:rPr>
              <w:t>Vài ngày</w:t>
            </w:r>
          </w:p>
        </w:tc>
      </w:tr>
      <w:tr w:rsidR="00E47542" w:rsidRPr="00E92E5A" w14:paraId="4409DF2E"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7146E7"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9CD69" w14:textId="77777777" w:rsidR="00E47542" w:rsidRPr="00E92E5A" w:rsidRDefault="00E47542" w:rsidP="00E47542">
            <w:pPr>
              <w:rPr>
                <w:rFonts w:asciiTheme="majorHAnsi" w:hAnsiTheme="majorHAnsi" w:cstheme="majorHAnsi"/>
                <w:szCs w:val="22"/>
              </w:rPr>
            </w:pPr>
          </w:p>
        </w:tc>
      </w:tr>
      <w:tr w:rsidR="00E47542" w:rsidRPr="00E92E5A" w14:paraId="77988527"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C3BDBA"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2767D" w14:textId="77777777" w:rsidR="00E47542" w:rsidRPr="00E92E5A" w:rsidRDefault="00E47542" w:rsidP="00E47542">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ins w:id="245" w:author="Snake8xO2" w:date="2010-04-18T16:12:00Z">
              <w:r w:rsidR="005629A8">
                <w:rPr>
                  <w:rFonts w:asciiTheme="majorHAnsi" w:hAnsiTheme="majorHAnsi" w:cstheme="majorHAnsi"/>
                  <w:color w:val="000000"/>
                  <w:szCs w:val="22"/>
                </w:rPr>
                <w:t>?</w:t>
              </w:r>
            </w:ins>
          </w:p>
        </w:tc>
      </w:tr>
      <w:tr w:rsidR="00E47542" w:rsidRPr="00E92E5A" w14:paraId="34C00FF7"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39312A"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FE5CE" w14:textId="77777777" w:rsidR="00E47542" w:rsidRPr="00E92E5A" w:rsidRDefault="00E47542" w:rsidP="00E47542">
            <w:pPr>
              <w:rPr>
                <w:rFonts w:asciiTheme="majorHAnsi" w:hAnsiTheme="majorHAnsi" w:cstheme="majorHAnsi"/>
                <w:szCs w:val="22"/>
              </w:rPr>
            </w:pPr>
          </w:p>
        </w:tc>
      </w:tr>
      <w:tr w:rsidR="00E47542" w:rsidRPr="00E92E5A" w14:paraId="73F3DF5F"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314195"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DDC93" w14:textId="77777777" w:rsidR="00E47542" w:rsidRPr="00E92E5A" w:rsidRDefault="00E47542" w:rsidP="00E47542">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Chọn bài học và x</w:t>
            </w:r>
            <w:ins w:id="246" w:author="Snake8xO2" w:date="2010-04-18T16:11:00Z">
              <w:r w:rsidR="005629A8">
                <w:rPr>
                  <w:rFonts w:asciiTheme="majorHAnsi" w:hAnsiTheme="majorHAnsi" w:cstheme="majorHAnsi"/>
                  <w:szCs w:val="22"/>
                </w:rPr>
                <w:t>ó</w:t>
              </w:r>
            </w:ins>
            <w:del w:id="247" w:author="Snake8xO2" w:date="2010-04-18T16:11:00Z">
              <w:r w:rsidDel="005629A8">
                <w:rPr>
                  <w:rFonts w:asciiTheme="majorHAnsi" w:hAnsiTheme="majorHAnsi" w:cstheme="majorHAnsi"/>
                  <w:szCs w:val="22"/>
                </w:rPr>
                <w:delText>o</w:delText>
              </w:r>
            </w:del>
            <w:r>
              <w:rPr>
                <w:rFonts w:asciiTheme="majorHAnsi" w:hAnsiTheme="majorHAnsi" w:cstheme="majorHAnsi"/>
                <w:szCs w:val="22"/>
              </w:rPr>
              <w:t>a bài học nếu bài học không còn phù hợp nữa</w:t>
            </w:r>
          </w:p>
        </w:tc>
      </w:tr>
      <w:tr w:rsidR="00E47542" w:rsidRPr="00E92E5A" w14:paraId="42867EF5"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CD35E5"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99217" w14:textId="77777777" w:rsidR="00E47542" w:rsidRPr="00E92E5A" w:rsidRDefault="00E47542" w:rsidP="0053532E">
            <w:pPr>
              <w:spacing w:before="100" w:beforeAutospacing="1" w:after="100" w:afterAutospacing="1"/>
              <w:rPr>
                <w:rFonts w:asciiTheme="majorHAnsi" w:hAnsiTheme="majorHAnsi" w:cstheme="majorHAnsi"/>
                <w:szCs w:val="22"/>
              </w:rPr>
            </w:pPr>
            <w:r>
              <w:rPr>
                <w:rFonts w:asciiTheme="majorHAnsi" w:hAnsiTheme="majorHAnsi" w:cstheme="majorHAnsi"/>
                <w:szCs w:val="22"/>
              </w:rPr>
              <w:t xml:space="preserve">Chức năng này chỉ dùng cho </w:t>
            </w:r>
            <w:del w:id="248" w:author="atuan" w:date="2010-04-18T23:55:00Z">
              <w:r w:rsidDel="0053532E">
                <w:rPr>
                  <w:rFonts w:asciiTheme="majorHAnsi" w:hAnsiTheme="majorHAnsi" w:cstheme="majorHAnsi"/>
                  <w:szCs w:val="22"/>
                </w:rPr>
                <w:delText>admin</w:delText>
              </w:r>
            </w:del>
            <w:ins w:id="249" w:author="Snake8xO2" w:date="2010-04-18T16:11:00Z">
              <w:del w:id="250" w:author="atuan" w:date="2010-04-18T23:55:00Z">
                <w:r w:rsidR="005629A8" w:rsidDel="0053532E">
                  <w:rPr>
                    <w:rFonts w:asciiTheme="majorHAnsi" w:hAnsiTheme="majorHAnsi" w:cstheme="majorHAnsi"/>
                    <w:szCs w:val="22"/>
                  </w:rPr>
                  <w:delText xml:space="preserve"> (như trên)</w:delText>
                </w:r>
              </w:del>
            </w:ins>
            <w:ins w:id="251" w:author="atuan" w:date="2010-04-18T23:55:00Z">
              <w:r w:rsidR="0053532E">
                <w:rPr>
                  <w:rFonts w:asciiTheme="majorHAnsi" w:hAnsiTheme="majorHAnsi" w:cstheme="majorHAnsi"/>
                  <w:szCs w:val="22"/>
                </w:rPr>
                <w:t>giáo viên</w:t>
              </w:r>
            </w:ins>
          </w:p>
        </w:tc>
      </w:tr>
    </w:tbl>
    <w:p w14:paraId="3CC1478F" w14:textId="77777777" w:rsidR="00DE4C73" w:rsidRPr="00146594" w:rsidRDefault="00DE4C73" w:rsidP="0021018A">
      <w:pPr>
        <w:pStyle w:val="Heading3"/>
      </w:pPr>
      <w:r w:rsidRPr="00146594">
        <w:rPr>
          <w:rFonts w:eastAsia="Times New Roman"/>
        </w:rPr>
        <w:t>F-20</w:t>
      </w:r>
      <w:r w:rsidR="001B3F22">
        <w:rPr>
          <w:rFonts w:eastAsia="Times New Roman"/>
        </w:rPr>
        <w:t>2</w:t>
      </w:r>
      <w:r w:rsidRPr="00146594">
        <w:rPr>
          <w:rFonts w:eastAsia="Times New Roman"/>
        </w:rPr>
        <w:t>:</w:t>
      </w:r>
      <w:r w:rsidRPr="00146594">
        <w:t xml:space="preserve"> sửa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60"/>
        <w:gridCol w:w="9044"/>
      </w:tblGrid>
      <w:tr w:rsidR="00E47542" w:rsidRPr="00E92E5A" w14:paraId="2504C475"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E30886"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AD2C5" w14:textId="77777777" w:rsidR="00E47542" w:rsidRPr="00E92E5A" w:rsidRDefault="00E47542" w:rsidP="00E47542">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E47542" w:rsidRPr="00E92E5A" w14:paraId="5AF2E3D4"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F17DC4"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2AA0F" w14:textId="77777777" w:rsidR="00E47542" w:rsidRPr="00E92E5A" w:rsidRDefault="00E47542" w:rsidP="00E47542">
            <w:pPr>
              <w:rPr>
                <w:rFonts w:asciiTheme="majorHAnsi" w:hAnsiTheme="majorHAnsi" w:cstheme="majorHAnsi"/>
                <w:szCs w:val="22"/>
              </w:rPr>
            </w:pPr>
            <w:r w:rsidRPr="00E92E5A">
              <w:rPr>
                <w:rFonts w:asciiTheme="majorHAnsi" w:hAnsiTheme="majorHAnsi" w:cstheme="majorHAnsi"/>
                <w:szCs w:val="22"/>
              </w:rPr>
              <w:t>Vài ngày</w:t>
            </w:r>
          </w:p>
        </w:tc>
      </w:tr>
      <w:tr w:rsidR="00E47542" w:rsidRPr="00E92E5A" w14:paraId="06370B2A"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1B28D0"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98383" w14:textId="77777777" w:rsidR="00E47542" w:rsidRPr="00E92E5A" w:rsidRDefault="00E47542" w:rsidP="00E47542">
            <w:pPr>
              <w:rPr>
                <w:rFonts w:asciiTheme="majorHAnsi" w:hAnsiTheme="majorHAnsi" w:cstheme="majorHAnsi"/>
                <w:szCs w:val="22"/>
              </w:rPr>
            </w:pPr>
          </w:p>
        </w:tc>
      </w:tr>
      <w:tr w:rsidR="00E47542" w:rsidRPr="00E92E5A" w14:paraId="14662415"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B4042E"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11BD8" w14:textId="77777777" w:rsidR="00E47542" w:rsidRPr="00E92E5A" w:rsidRDefault="00E47542" w:rsidP="00E47542">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ins w:id="252" w:author="Snake8xO2" w:date="2010-04-18T16:12:00Z">
              <w:r w:rsidR="005629A8">
                <w:rPr>
                  <w:rFonts w:asciiTheme="majorHAnsi" w:hAnsiTheme="majorHAnsi" w:cstheme="majorHAnsi"/>
                  <w:color w:val="000000"/>
                  <w:szCs w:val="22"/>
                </w:rPr>
                <w:t>?</w:t>
              </w:r>
            </w:ins>
          </w:p>
        </w:tc>
      </w:tr>
      <w:tr w:rsidR="00E47542" w:rsidRPr="00E92E5A" w14:paraId="0CBCCFE6"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8301C9"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852CA" w14:textId="77777777" w:rsidR="00E47542" w:rsidRPr="00E92E5A" w:rsidRDefault="00E47542" w:rsidP="00E47542">
            <w:pPr>
              <w:rPr>
                <w:rFonts w:asciiTheme="majorHAnsi" w:hAnsiTheme="majorHAnsi" w:cstheme="majorHAnsi"/>
                <w:szCs w:val="22"/>
              </w:rPr>
            </w:pPr>
          </w:p>
        </w:tc>
      </w:tr>
      <w:tr w:rsidR="00E47542" w:rsidRPr="00E92E5A" w14:paraId="374B6D2E"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806D17"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5F095" w14:textId="77777777" w:rsidR="00E47542" w:rsidRPr="00E92E5A" w:rsidRDefault="00E47542" w:rsidP="00E47542">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Mở bài cần sửa, hiển thị vùng nhập liệu và dữ liệu của file, cho phép người dùng (admin) chỉnh sửa, có hỗ trợ một số nút giúp người dùng tự format, sau đó lưu lại dưới dạng file xml giống như format dữ liệu chuẩn của chương trình để chương trình có thể sử dụng để nạp như nạp các bài học khác</w:t>
            </w:r>
          </w:p>
        </w:tc>
      </w:tr>
      <w:tr w:rsidR="00E47542" w:rsidRPr="00E92E5A" w14:paraId="7CFB6A9A"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A84A83"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F6466" w14:textId="77777777" w:rsidR="00E47542" w:rsidRPr="00E92E5A" w:rsidRDefault="00E47542" w:rsidP="0053532E">
            <w:pPr>
              <w:spacing w:before="100" w:beforeAutospacing="1" w:after="100" w:afterAutospacing="1"/>
              <w:rPr>
                <w:rFonts w:asciiTheme="majorHAnsi" w:hAnsiTheme="majorHAnsi" w:cstheme="majorHAnsi"/>
                <w:szCs w:val="22"/>
              </w:rPr>
            </w:pPr>
            <w:r>
              <w:rPr>
                <w:rFonts w:asciiTheme="majorHAnsi" w:hAnsiTheme="majorHAnsi" w:cstheme="majorHAnsi"/>
                <w:szCs w:val="22"/>
              </w:rPr>
              <w:t xml:space="preserve">Chức năng này chỉ dùng cho </w:t>
            </w:r>
            <w:del w:id="253" w:author="atuan" w:date="2010-04-18T23:55:00Z">
              <w:r w:rsidDel="0053532E">
                <w:rPr>
                  <w:rFonts w:asciiTheme="majorHAnsi" w:hAnsiTheme="majorHAnsi" w:cstheme="majorHAnsi"/>
                  <w:szCs w:val="22"/>
                </w:rPr>
                <w:delText>admin</w:delText>
              </w:r>
            </w:del>
            <w:ins w:id="254" w:author="Snake8xO2" w:date="2010-04-18T16:12:00Z">
              <w:del w:id="255" w:author="atuan" w:date="2010-04-18T23:55:00Z">
                <w:r w:rsidR="005629A8" w:rsidDel="0053532E">
                  <w:rPr>
                    <w:rFonts w:asciiTheme="majorHAnsi" w:hAnsiTheme="majorHAnsi" w:cstheme="majorHAnsi"/>
                    <w:szCs w:val="22"/>
                  </w:rPr>
                  <w:delText>?</w:delText>
                </w:r>
              </w:del>
            </w:ins>
            <w:ins w:id="256" w:author="atuan" w:date="2010-04-18T23:55:00Z">
              <w:r w:rsidR="0053532E">
                <w:rPr>
                  <w:rFonts w:asciiTheme="majorHAnsi" w:hAnsiTheme="majorHAnsi" w:cstheme="majorHAnsi"/>
                  <w:szCs w:val="22"/>
                </w:rPr>
                <w:t>giáo viên</w:t>
              </w:r>
            </w:ins>
          </w:p>
        </w:tc>
      </w:tr>
    </w:tbl>
    <w:p w14:paraId="54359612" w14:textId="77777777" w:rsidR="00DE4C73" w:rsidRPr="00146594" w:rsidRDefault="00DE4C73" w:rsidP="00DE4C73">
      <w:pPr>
        <w:pStyle w:val="Heading2"/>
        <w:spacing w:line="276" w:lineRule="auto"/>
        <w:ind w:left="720" w:hanging="360"/>
        <w:rPr>
          <w:rFonts w:cstheme="majorHAnsi"/>
        </w:rPr>
      </w:pPr>
      <w:r w:rsidRPr="00146594">
        <w:rPr>
          <w:rFonts w:cstheme="majorHAnsi"/>
        </w:rPr>
        <w:lastRenderedPageBreak/>
        <w:t>Công cụ hỗ trợ giải bài tập</w:t>
      </w:r>
    </w:p>
    <w:p w14:paraId="26CB21C2" w14:textId="77777777" w:rsidR="00DE4C73" w:rsidRPr="00146594" w:rsidRDefault="00DE4C73" w:rsidP="0021018A">
      <w:pPr>
        <w:pStyle w:val="Heading3"/>
      </w:pPr>
      <w:r w:rsidRPr="00146594">
        <w:rPr>
          <w:rFonts w:eastAsia="Times New Roman"/>
        </w:rPr>
        <w:t>F-30</w:t>
      </w:r>
      <w:r w:rsidR="001B3F22">
        <w:rPr>
          <w:rFonts w:eastAsia="Times New Roman"/>
        </w:rPr>
        <w:t>0</w:t>
      </w:r>
      <w:r w:rsidRPr="00146594">
        <w:rPr>
          <w:rFonts w:eastAsia="Times New Roman"/>
        </w:rPr>
        <w:t xml:space="preserve">: </w:t>
      </w:r>
      <w:r w:rsidRPr="00146594">
        <w:t>công cụ giúp tính toán bài tập đại số (có thể mô tả thông qua nội dung bài học, từng chương)</w:t>
      </w:r>
      <w:ins w:id="257" w:author="Snake8xO2" w:date="2010-04-18T16:45:00Z">
        <w:r w:rsidR="003D5BC7">
          <w:t xml:space="preserve"> (dùng để giải cái gì? Phương trình bậc X, tìm X?? Nên cho nó dùng máy tính cầm tay thì hay hơn, để sau này đi thi còn biết làm chứ)</w:t>
        </w:r>
      </w:ins>
      <w:ins w:id="258" w:author="atuan" w:date="2010-04-18T23:55:00Z">
        <w:r w:rsidR="0053532E">
          <w:t>(không phải chỉ giải ra kết quả, có thể hiện 1 số bước giải chính nữa)</w:t>
        </w:r>
      </w:ins>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53"/>
        <w:gridCol w:w="1891"/>
      </w:tblGrid>
      <w:tr w:rsidR="00E47542" w:rsidRPr="00E92E5A" w14:paraId="5734F6C2"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DAD48F"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95DEC" w14:textId="77777777" w:rsidR="00E47542" w:rsidRPr="00E92E5A" w:rsidRDefault="00E47542" w:rsidP="00E47542">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E47542" w:rsidRPr="00E92E5A" w14:paraId="1FC50BE9"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B4A05"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3579D" w14:textId="77777777" w:rsidR="00E47542" w:rsidRPr="00E92E5A" w:rsidRDefault="00E47542" w:rsidP="00E47542">
            <w:pPr>
              <w:rPr>
                <w:rFonts w:asciiTheme="majorHAnsi" w:hAnsiTheme="majorHAnsi" w:cstheme="majorHAnsi"/>
                <w:szCs w:val="22"/>
              </w:rPr>
            </w:pPr>
            <w:r w:rsidRPr="00E92E5A">
              <w:rPr>
                <w:rFonts w:asciiTheme="majorHAnsi" w:hAnsiTheme="majorHAnsi" w:cstheme="majorHAnsi"/>
                <w:szCs w:val="22"/>
              </w:rPr>
              <w:t>Vài ngày</w:t>
            </w:r>
          </w:p>
        </w:tc>
      </w:tr>
      <w:tr w:rsidR="00E47542" w:rsidRPr="00E92E5A" w14:paraId="3538325E"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66B65F"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F345A" w14:textId="77777777" w:rsidR="00E47542" w:rsidRPr="00E92E5A" w:rsidRDefault="00E47542" w:rsidP="00E47542">
            <w:pPr>
              <w:rPr>
                <w:rFonts w:asciiTheme="majorHAnsi" w:hAnsiTheme="majorHAnsi" w:cstheme="majorHAnsi"/>
                <w:szCs w:val="22"/>
              </w:rPr>
            </w:pPr>
          </w:p>
        </w:tc>
      </w:tr>
      <w:tr w:rsidR="00E47542" w:rsidRPr="00E92E5A" w14:paraId="116E422D"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F1198A"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D915D" w14:textId="77777777" w:rsidR="00E47542" w:rsidRPr="00E92E5A" w:rsidRDefault="00E47542" w:rsidP="00E47542">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E47542" w:rsidRPr="00E92E5A" w14:paraId="3B373ECA"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ED8453"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A4509" w14:textId="77777777" w:rsidR="00E47542" w:rsidRPr="00E92E5A" w:rsidRDefault="00E47542" w:rsidP="00E47542">
            <w:pPr>
              <w:rPr>
                <w:rFonts w:asciiTheme="majorHAnsi" w:hAnsiTheme="majorHAnsi" w:cstheme="majorHAnsi"/>
                <w:szCs w:val="22"/>
              </w:rPr>
            </w:pPr>
          </w:p>
        </w:tc>
      </w:tr>
      <w:tr w:rsidR="00E47542" w:rsidRPr="00E92E5A" w14:paraId="346131C0"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0A106"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68DE549E" w14:textId="77777777" w:rsidR="00E47542" w:rsidRPr="00E92E5A" w:rsidRDefault="00E47542" w:rsidP="00E47542">
            <w:pPr>
              <w:spacing w:before="100" w:beforeAutospacing="1" w:after="100" w:afterAutospacing="1"/>
              <w:jc w:val="both"/>
              <w:rPr>
                <w:rFonts w:asciiTheme="majorHAnsi" w:hAnsiTheme="majorHAnsi" w:cstheme="majorHAnsi"/>
                <w:szCs w:val="22"/>
              </w:rPr>
            </w:pPr>
          </w:p>
        </w:tc>
      </w:tr>
      <w:tr w:rsidR="00E47542" w:rsidRPr="00E92E5A" w14:paraId="6B5A2403"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BE725D"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60492" w14:textId="77777777" w:rsidR="00E47542" w:rsidRPr="00E92E5A" w:rsidRDefault="00E47542" w:rsidP="00E47542">
            <w:pPr>
              <w:spacing w:before="100" w:beforeAutospacing="1" w:after="100" w:afterAutospacing="1"/>
              <w:rPr>
                <w:rFonts w:asciiTheme="majorHAnsi" w:hAnsiTheme="majorHAnsi" w:cstheme="majorHAnsi"/>
                <w:szCs w:val="22"/>
              </w:rPr>
            </w:pPr>
          </w:p>
        </w:tc>
      </w:tr>
    </w:tbl>
    <w:p w14:paraId="7C247229" w14:textId="77777777" w:rsidR="00DE4C73" w:rsidRPr="00146594" w:rsidRDefault="00DE4C73" w:rsidP="0021018A">
      <w:pPr>
        <w:pStyle w:val="Heading3"/>
      </w:pPr>
      <w:r w:rsidRPr="00146594">
        <w:rPr>
          <w:rFonts w:eastAsia="Times New Roman"/>
        </w:rPr>
        <w:t>F-30</w:t>
      </w:r>
      <w:r w:rsidR="001B3F22">
        <w:rPr>
          <w:rFonts w:eastAsia="Times New Roman"/>
        </w:rPr>
        <w:t>1</w:t>
      </w:r>
      <w:r w:rsidRPr="00146594">
        <w:rPr>
          <w:rFonts w:eastAsia="Times New Roman"/>
        </w:rPr>
        <w:t xml:space="preserve">: </w:t>
      </w:r>
      <w:r w:rsidRPr="00146594">
        <w:t>công cụ giúp vẽ hình hình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353"/>
        <w:gridCol w:w="6232"/>
      </w:tblGrid>
      <w:tr w:rsidR="00531E66" w:rsidRPr="00E92E5A" w14:paraId="1FA068A6"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3C7E77"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C608A" w14:textId="77777777" w:rsidR="00E47542" w:rsidRPr="00E92E5A" w:rsidRDefault="00E47542" w:rsidP="00E47542">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531E66" w:rsidRPr="00E92E5A" w14:paraId="41739D4A"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DB6BF6"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9BD64" w14:textId="77777777" w:rsidR="00E47542" w:rsidRPr="00E92E5A" w:rsidRDefault="00E47542" w:rsidP="00E47542">
            <w:pPr>
              <w:rPr>
                <w:rFonts w:asciiTheme="majorHAnsi" w:hAnsiTheme="majorHAnsi" w:cstheme="majorHAnsi"/>
                <w:szCs w:val="22"/>
              </w:rPr>
            </w:pPr>
            <w:r w:rsidRPr="00E92E5A">
              <w:rPr>
                <w:rFonts w:asciiTheme="majorHAnsi" w:hAnsiTheme="majorHAnsi" w:cstheme="majorHAnsi"/>
                <w:szCs w:val="22"/>
              </w:rPr>
              <w:t>Vài ngày</w:t>
            </w:r>
          </w:p>
        </w:tc>
      </w:tr>
      <w:tr w:rsidR="00531E66" w:rsidRPr="00E92E5A" w14:paraId="5B0F40F3"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65F24F"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D6CAE" w14:textId="77777777" w:rsidR="00E47542" w:rsidRPr="00E92E5A" w:rsidRDefault="00E47542" w:rsidP="00E47542">
            <w:pPr>
              <w:rPr>
                <w:rFonts w:asciiTheme="majorHAnsi" w:hAnsiTheme="majorHAnsi" w:cstheme="majorHAnsi"/>
                <w:szCs w:val="22"/>
              </w:rPr>
            </w:pPr>
          </w:p>
        </w:tc>
      </w:tr>
      <w:tr w:rsidR="00531E66" w:rsidRPr="00E92E5A" w14:paraId="035A218A"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3BA023"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B5434" w14:textId="77777777" w:rsidR="00E47542" w:rsidRPr="00E92E5A" w:rsidRDefault="00E47542" w:rsidP="00E47542">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531E66" w:rsidRPr="00E92E5A" w14:paraId="70450BC9"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C56C06"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DE132" w14:textId="77777777" w:rsidR="00E47542" w:rsidRPr="00E92E5A" w:rsidRDefault="00E47542" w:rsidP="00E47542">
            <w:pPr>
              <w:rPr>
                <w:rFonts w:asciiTheme="majorHAnsi" w:hAnsiTheme="majorHAnsi" w:cstheme="majorHAnsi"/>
                <w:szCs w:val="22"/>
              </w:rPr>
            </w:pPr>
          </w:p>
        </w:tc>
      </w:tr>
      <w:tr w:rsidR="00531E66" w:rsidRPr="00E92E5A" w14:paraId="4A954DA4"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E208F2"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DE72F" w14:textId="77777777" w:rsidR="00531E66" w:rsidRDefault="005629A8" w:rsidP="00E47542">
            <w:pPr>
              <w:spacing w:before="100" w:beforeAutospacing="1" w:after="100" w:afterAutospacing="1"/>
              <w:jc w:val="both"/>
              <w:rPr>
                <w:ins w:id="259" w:author="Snake8xO2" w:date="2010-04-18T16:28:00Z"/>
                <w:rFonts w:asciiTheme="majorHAnsi" w:hAnsiTheme="majorHAnsi" w:cstheme="majorHAnsi"/>
                <w:szCs w:val="22"/>
              </w:rPr>
            </w:pPr>
            <w:ins w:id="260" w:author="Snake8xO2" w:date="2010-04-18T16:13:00Z">
              <w:r>
                <w:rPr>
                  <w:rFonts w:asciiTheme="majorHAnsi" w:hAnsiTheme="majorHAnsi" w:cstheme="majorHAnsi"/>
                  <w:szCs w:val="22"/>
                </w:rPr>
                <w:t>Giúp người dùng vẽ những dạng hình học đơn giản</w:t>
              </w:r>
            </w:ins>
            <w:ins w:id="261" w:author="Snake8xO2" w:date="2010-04-18T16:14:00Z">
              <w:r>
                <w:rPr>
                  <w:rFonts w:asciiTheme="majorHAnsi" w:hAnsiTheme="majorHAnsi" w:cstheme="majorHAnsi"/>
                  <w:szCs w:val="22"/>
                </w:rPr>
                <w:t xml:space="preserve"> : </w:t>
              </w:r>
            </w:ins>
          </w:p>
          <w:p w14:paraId="461AC38D" w14:textId="77777777" w:rsidR="00E47542" w:rsidRDefault="00531E66" w:rsidP="00531E66">
            <w:pPr>
              <w:spacing w:before="100" w:beforeAutospacing="1" w:after="100" w:afterAutospacing="1"/>
              <w:jc w:val="both"/>
              <w:rPr>
                <w:ins w:id="262" w:author="Snake8xO2" w:date="2010-04-18T16:28:00Z"/>
                <w:rFonts w:asciiTheme="majorHAnsi" w:hAnsiTheme="majorHAnsi" w:cstheme="majorHAnsi"/>
                <w:szCs w:val="22"/>
              </w:rPr>
            </w:pPr>
            <w:ins w:id="263" w:author="Snake8xO2" w:date="2010-04-18T16:28:00Z">
              <w:r>
                <w:rPr>
                  <w:rFonts w:asciiTheme="majorHAnsi" w:hAnsiTheme="majorHAnsi" w:cstheme="majorHAnsi"/>
                  <w:szCs w:val="22"/>
                </w:rPr>
                <w:t xml:space="preserve">2D : </w:t>
              </w:r>
            </w:ins>
            <w:ins w:id="264" w:author="Snake8xO2" w:date="2010-04-18T16:14:00Z">
              <w:r w:rsidR="005629A8">
                <w:rPr>
                  <w:rFonts w:asciiTheme="majorHAnsi" w:hAnsiTheme="majorHAnsi" w:cstheme="majorHAnsi"/>
                  <w:szCs w:val="22"/>
                </w:rPr>
                <w:t>ellipse</w:t>
              </w:r>
            </w:ins>
            <w:ins w:id="265" w:author="Snake8xO2" w:date="2010-04-18T16:27:00Z">
              <w:r>
                <w:rPr>
                  <w:rFonts w:asciiTheme="majorHAnsi" w:hAnsiTheme="majorHAnsi" w:cstheme="majorHAnsi"/>
                  <w:szCs w:val="22"/>
                </w:rPr>
                <w:t xml:space="preserve">, </w:t>
              </w:r>
            </w:ins>
            <w:ins w:id="266" w:author="Snake8xO2" w:date="2010-04-18T16:28:00Z">
              <w:r>
                <w:rPr>
                  <w:rFonts w:asciiTheme="majorHAnsi" w:hAnsiTheme="majorHAnsi" w:cstheme="majorHAnsi"/>
                  <w:szCs w:val="22"/>
                </w:rPr>
                <w:t>chữ nhật</w:t>
              </w:r>
            </w:ins>
            <w:ins w:id="267" w:author="Snake8xO2" w:date="2010-04-18T16:27:00Z">
              <w:r>
                <w:rPr>
                  <w:rFonts w:asciiTheme="majorHAnsi" w:hAnsiTheme="majorHAnsi" w:cstheme="majorHAnsi"/>
                  <w:szCs w:val="22"/>
                </w:rPr>
                <w:t xml:space="preserve">, tròn, </w:t>
              </w:r>
            </w:ins>
            <w:ins w:id="268" w:author="Snake8xO2" w:date="2010-04-18T16:28:00Z">
              <w:r>
                <w:rPr>
                  <w:rFonts w:asciiTheme="majorHAnsi" w:hAnsiTheme="majorHAnsi" w:cstheme="majorHAnsi"/>
                  <w:szCs w:val="22"/>
                </w:rPr>
                <w:t>hình bình hành, tứ giác (chọn 4 điểm)</w:t>
              </w:r>
            </w:ins>
          </w:p>
          <w:p w14:paraId="0BCCCB06" w14:textId="77777777" w:rsidR="00531E66" w:rsidRPr="00E92E5A" w:rsidRDefault="00531E66" w:rsidP="00531E66">
            <w:pPr>
              <w:spacing w:before="100" w:beforeAutospacing="1" w:after="100" w:afterAutospacing="1"/>
              <w:jc w:val="both"/>
              <w:rPr>
                <w:rFonts w:asciiTheme="majorHAnsi" w:hAnsiTheme="majorHAnsi" w:cstheme="majorHAnsi"/>
                <w:szCs w:val="22"/>
              </w:rPr>
            </w:pPr>
            <w:ins w:id="269" w:author="Snake8xO2" w:date="2010-04-18T16:29:00Z">
              <w:r>
                <w:rPr>
                  <w:rFonts w:asciiTheme="majorHAnsi" w:hAnsiTheme="majorHAnsi" w:cstheme="majorHAnsi"/>
                  <w:szCs w:val="22"/>
                </w:rPr>
                <w:t>3D : cầu, khối hộp.</w:t>
              </w:r>
            </w:ins>
          </w:p>
        </w:tc>
      </w:tr>
      <w:tr w:rsidR="00531E66" w:rsidRPr="00E92E5A" w14:paraId="06012914" w14:textId="77777777" w:rsidTr="00E475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D069B6" w14:textId="77777777" w:rsidR="00E47542" w:rsidRPr="00E92E5A" w:rsidRDefault="00E47542" w:rsidP="00E47542">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462DA" w14:textId="77777777" w:rsidR="00E47542" w:rsidRPr="00E92E5A" w:rsidRDefault="00E47542" w:rsidP="00E47542">
            <w:pPr>
              <w:spacing w:before="100" w:beforeAutospacing="1" w:after="100" w:afterAutospacing="1"/>
              <w:rPr>
                <w:rFonts w:asciiTheme="majorHAnsi" w:hAnsiTheme="majorHAnsi" w:cstheme="majorHAnsi"/>
                <w:szCs w:val="22"/>
              </w:rPr>
            </w:pPr>
          </w:p>
        </w:tc>
      </w:tr>
    </w:tbl>
    <w:p w14:paraId="75919C9C" w14:textId="77777777" w:rsidR="002740D9" w:rsidRPr="00146594" w:rsidRDefault="002740D9" w:rsidP="002740D9">
      <w:pPr>
        <w:pStyle w:val="Heading2"/>
      </w:pPr>
      <w:r w:rsidRPr="00146594">
        <w:t>Các chức năng mở rộ</w:t>
      </w:r>
      <w:r>
        <w:t>ng khác</w:t>
      </w:r>
    </w:p>
    <w:p w14:paraId="6E31FD49" w14:textId="77777777" w:rsidR="002740D9" w:rsidRPr="00E47542" w:rsidRDefault="002740D9" w:rsidP="0021018A">
      <w:pPr>
        <w:pStyle w:val="Heading3"/>
      </w:pPr>
      <w:r w:rsidRPr="00E47542">
        <w:rPr>
          <w:rFonts w:eastAsia="Times New Roman"/>
        </w:rPr>
        <w:t>F-</w:t>
      </w:r>
      <w:r>
        <w:rPr>
          <w:rFonts w:eastAsia="Times New Roman"/>
        </w:rPr>
        <w:t>4</w:t>
      </w:r>
      <w:r w:rsidRPr="00E47542">
        <w:rPr>
          <w:rFonts w:eastAsia="Times New Roman"/>
        </w:rPr>
        <w:t>0</w:t>
      </w:r>
      <w:r>
        <w:rPr>
          <w:rFonts w:eastAsia="Times New Roman"/>
        </w:rPr>
        <w:t>0</w:t>
      </w:r>
      <w:r w:rsidRPr="00E47542">
        <w:rPr>
          <w:rFonts w:eastAsia="Times New Roman"/>
        </w:rPr>
        <w:t xml:space="preserve">: </w:t>
      </w:r>
      <w:r w:rsidRPr="00E47542">
        <w:t>Kết nối (giáo viên – học sinh, phụ huynh – học sinh).</w:t>
      </w:r>
    </w:p>
    <w:p w14:paraId="0ECEDA06" w14:textId="77777777" w:rsidR="002740D9" w:rsidRDefault="002740D9" w:rsidP="0021018A">
      <w:pPr>
        <w:pStyle w:val="Heading3"/>
        <w:rPr>
          <w:ins w:id="270" w:author="Snake8xO2" w:date="2010-04-18T16:33:00Z"/>
        </w:rPr>
      </w:pPr>
      <w:r w:rsidRPr="00E47542">
        <w:rPr>
          <w:rFonts w:eastAsia="Times New Roman"/>
        </w:rPr>
        <w:t>F-</w:t>
      </w:r>
      <w:r>
        <w:t>4</w:t>
      </w:r>
      <w:r w:rsidRPr="00E47542">
        <w:t>0</w:t>
      </w:r>
      <w:r>
        <w:t>1</w:t>
      </w:r>
      <w:r w:rsidRPr="00E47542">
        <w:t xml:space="preserve">: </w:t>
      </w:r>
      <w:del w:id="271" w:author="Snake8xO2" w:date="2010-04-18T16:34:00Z">
        <w:r w:rsidRPr="00E47542" w:rsidDel="00531E66">
          <w:delText>chọn/</w:delText>
        </w:r>
      </w:del>
      <w:r w:rsidRPr="00E47542">
        <w:t xml:space="preserve"> tìm kiếm bài học lý thuyết, bài tập, bài test.</w:t>
      </w:r>
    </w:p>
    <w:p w14:paraId="308EDF70" w14:textId="77777777" w:rsidR="00531E66" w:rsidRDefault="00531E66">
      <w:pPr>
        <w:rPr>
          <w:ins w:id="272" w:author="Snake8xO2" w:date="2010-04-18T16:33:00Z"/>
        </w:rPr>
        <w:pPrChange w:id="273" w:author="Snake8xO2" w:date="2010-04-18T16:33:00Z">
          <w:pPr>
            <w:pStyle w:val="Heading3"/>
          </w:pPr>
        </w:pPrChange>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11"/>
        <w:gridCol w:w="8793"/>
      </w:tblGrid>
      <w:tr w:rsidR="00531E66" w:rsidRPr="00E92E5A" w14:paraId="7A3D2B7C" w14:textId="77777777" w:rsidTr="00531E66">
        <w:trPr>
          <w:tblCellSpacing w:w="15" w:type="dxa"/>
          <w:ins w:id="274" w:author="Snake8xO2" w:date="2010-04-18T16:33:00Z"/>
        </w:trPr>
        <w:tc>
          <w:tcPr>
            <w:tcW w:w="0" w:type="auto"/>
            <w:tcBorders>
              <w:top w:val="outset" w:sz="6" w:space="0" w:color="auto"/>
              <w:left w:val="outset" w:sz="6" w:space="0" w:color="auto"/>
              <w:bottom w:val="outset" w:sz="6" w:space="0" w:color="auto"/>
              <w:right w:val="outset" w:sz="6" w:space="0" w:color="auto"/>
            </w:tcBorders>
            <w:vAlign w:val="center"/>
            <w:hideMark/>
          </w:tcPr>
          <w:p w14:paraId="741E9B8F" w14:textId="77777777" w:rsidR="00531E66" w:rsidRPr="00E92E5A" w:rsidRDefault="00531E66" w:rsidP="00531E66">
            <w:pPr>
              <w:jc w:val="center"/>
              <w:rPr>
                <w:ins w:id="275" w:author="Snake8xO2" w:date="2010-04-18T16:33:00Z"/>
                <w:rFonts w:asciiTheme="majorHAnsi" w:hAnsiTheme="majorHAnsi" w:cstheme="majorHAnsi"/>
                <w:b/>
                <w:bCs/>
                <w:szCs w:val="22"/>
              </w:rPr>
            </w:pPr>
            <w:ins w:id="276" w:author="Snake8xO2" w:date="2010-04-18T16:33:00Z">
              <w:r w:rsidRPr="00E92E5A">
                <w:rPr>
                  <w:rFonts w:asciiTheme="majorHAnsi" w:hAnsiTheme="majorHAnsi" w:cstheme="majorHAnsi"/>
                  <w:b/>
                  <w:bCs/>
                  <w:szCs w:val="22"/>
                </w:rPr>
                <w:t>Độ ưu tiên:</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5542AEEA" w14:textId="77777777" w:rsidR="00531E66" w:rsidRPr="00E92E5A" w:rsidRDefault="00531E66" w:rsidP="00531E66">
            <w:pPr>
              <w:rPr>
                <w:ins w:id="277" w:author="Snake8xO2" w:date="2010-04-18T16:33:00Z"/>
                <w:rFonts w:asciiTheme="majorHAnsi" w:hAnsiTheme="majorHAnsi" w:cstheme="majorHAnsi"/>
                <w:szCs w:val="22"/>
              </w:rPr>
            </w:pPr>
            <w:ins w:id="278" w:author="Snake8xO2" w:date="2010-04-18T16:33:00Z">
              <w:r>
                <w:rPr>
                  <w:rFonts w:asciiTheme="majorHAnsi" w:hAnsiTheme="majorHAnsi" w:cstheme="majorHAnsi"/>
                  <w:szCs w:val="22"/>
                </w:rPr>
                <w:t xml:space="preserve">Không </w:t>
              </w:r>
              <w:r w:rsidRPr="00E92E5A">
                <w:rPr>
                  <w:rFonts w:asciiTheme="majorHAnsi" w:hAnsiTheme="majorHAnsi" w:cstheme="majorHAnsi"/>
                  <w:szCs w:val="22"/>
                </w:rPr>
                <w:t>bắt buộc</w:t>
              </w:r>
            </w:ins>
          </w:p>
        </w:tc>
      </w:tr>
      <w:tr w:rsidR="00531E66" w:rsidRPr="00E92E5A" w14:paraId="0E37E4A2" w14:textId="77777777" w:rsidTr="00531E66">
        <w:trPr>
          <w:tblCellSpacing w:w="15" w:type="dxa"/>
          <w:ins w:id="279" w:author="Snake8xO2" w:date="2010-04-18T16:33:00Z"/>
        </w:trPr>
        <w:tc>
          <w:tcPr>
            <w:tcW w:w="0" w:type="auto"/>
            <w:tcBorders>
              <w:top w:val="outset" w:sz="6" w:space="0" w:color="auto"/>
              <w:left w:val="outset" w:sz="6" w:space="0" w:color="auto"/>
              <w:bottom w:val="outset" w:sz="6" w:space="0" w:color="auto"/>
              <w:right w:val="outset" w:sz="6" w:space="0" w:color="auto"/>
            </w:tcBorders>
            <w:vAlign w:val="center"/>
            <w:hideMark/>
          </w:tcPr>
          <w:p w14:paraId="17BA2424" w14:textId="77777777" w:rsidR="00531E66" w:rsidRPr="00E92E5A" w:rsidRDefault="00531E66" w:rsidP="00531E66">
            <w:pPr>
              <w:jc w:val="center"/>
              <w:rPr>
                <w:ins w:id="280" w:author="Snake8xO2" w:date="2010-04-18T16:33:00Z"/>
                <w:rFonts w:asciiTheme="majorHAnsi" w:hAnsiTheme="majorHAnsi" w:cstheme="majorHAnsi"/>
                <w:b/>
                <w:bCs/>
                <w:szCs w:val="22"/>
              </w:rPr>
            </w:pPr>
            <w:ins w:id="281" w:author="Snake8xO2" w:date="2010-04-18T16:33:00Z">
              <w:r w:rsidRPr="00E92E5A">
                <w:rPr>
                  <w:rFonts w:asciiTheme="majorHAnsi" w:hAnsiTheme="majorHAnsi" w:cstheme="majorHAnsi"/>
                  <w:b/>
                  <w:bCs/>
                  <w:szCs w:val="22"/>
                </w:rPr>
                <w:t>Thời gian thực hiện</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5B0948BA" w14:textId="77777777" w:rsidR="00531E66" w:rsidRPr="00E92E5A" w:rsidRDefault="00531E66" w:rsidP="00531E66">
            <w:pPr>
              <w:rPr>
                <w:ins w:id="282" w:author="Snake8xO2" w:date="2010-04-18T16:33:00Z"/>
                <w:rFonts w:asciiTheme="majorHAnsi" w:hAnsiTheme="majorHAnsi" w:cstheme="majorHAnsi"/>
                <w:szCs w:val="22"/>
              </w:rPr>
            </w:pPr>
            <w:ins w:id="283" w:author="Snake8xO2" w:date="2010-04-18T16:33:00Z">
              <w:r w:rsidRPr="00E92E5A">
                <w:rPr>
                  <w:rFonts w:asciiTheme="majorHAnsi" w:hAnsiTheme="majorHAnsi" w:cstheme="majorHAnsi"/>
                  <w:szCs w:val="22"/>
                </w:rPr>
                <w:t>Vài ngày</w:t>
              </w:r>
            </w:ins>
          </w:p>
        </w:tc>
      </w:tr>
      <w:tr w:rsidR="00531E66" w:rsidRPr="00E92E5A" w14:paraId="08BB2360" w14:textId="77777777" w:rsidTr="00531E66">
        <w:trPr>
          <w:tblCellSpacing w:w="15" w:type="dxa"/>
          <w:ins w:id="284" w:author="Snake8xO2" w:date="2010-04-18T16:33:00Z"/>
        </w:trPr>
        <w:tc>
          <w:tcPr>
            <w:tcW w:w="0" w:type="auto"/>
            <w:tcBorders>
              <w:top w:val="outset" w:sz="6" w:space="0" w:color="auto"/>
              <w:left w:val="outset" w:sz="6" w:space="0" w:color="auto"/>
              <w:bottom w:val="outset" w:sz="6" w:space="0" w:color="auto"/>
              <w:right w:val="outset" w:sz="6" w:space="0" w:color="auto"/>
            </w:tcBorders>
            <w:vAlign w:val="center"/>
            <w:hideMark/>
          </w:tcPr>
          <w:p w14:paraId="114AE542" w14:textId="77777777" w:rsidR="00531E66" w:rsidRPr="00E92E5A" w:rsidRDefault="00531E66" w:rsidP="00531E66">
            <w:pPr>
              <w:jc w:val="center"/>
              <w:rPr>
                <w:ins w:id="285" w:author="Snake8xO2" w:date="2010-04-18T16:33:00Z"/>
                <w:rFonts w:asciiTheme="majorHAnsi" w:hAnsiTheme="majorHAnsi" w:cstheme="majorHAnsi"/>
                <w:b/>
                <w:bCs/>
                <w:szCs w:val="22"/>
              </w:rPr>
            </w:pPr>
            <w:ins w:id="286" w:author="Snake8xO2" w:date="2010-04-18T16:33:00Z">
              <w:r w:rsidRPr="00E92E5A">
                <w:rPr>
                  <w:rFonts w:asciiTheme="majorHAnsi" w:hAnsiTheme="majorHAnsi" w:cstheme="majorHAnsi"/>
                  <w:b/>
                  <w:bCs/>
                  <w:szCs w:val="22"/>
                </w:rPr>
                <w:t>Rủi ro</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0149D69E" w14:textId="77777777" w:rsidR="00531E66" w:rsidRPr="00E92E5A" w:rsidRDefault="00531E66" w:rsidP="00531E66">
            <w:pPr>
              <w:rPr>
                <w:ins w:id="287" w:author="Snake8xO2" w:date="2010-04-18T16:33:00Z"/>
                <w:rFonts w:asciiTheme="majorHAnsi" w:hAnsiTheme="majorHAnsi" w:cstheme="majorHAnsi"/>
                <w:szCs w:val="22"/>
              </w:rPr>
            </w:pPr>
          </w:p>
        </w:tc>
      </w:tr>
      <w:tr w:rsidR="00531E66" w:rsidRPr="00E92E5A" w14:paraId="6C2FDE4A" w14:textId="77777777" w:rsidTr="00531E66">
        <w:trPr>
          <w:tblCellSpacing w:w="15" w:type="dxa"/>
          <w:ins w:id="288" w:author="Snake8xO2" w:date="2010-04-18T16:33:00Z"/>
        </w:trPr>
        <w:tc>
          <w:tcPr>
            <w:tcW w:w="0" w:type="auto"/>
            <w:tcBorders>
              <w:top w:val="outset" w:sz="6" w:space="0" w:color="auto"/>
              <w:left w:val="outset" w:sz="6" w:space="0" w:color="auto"/>
              <w:bottom w:val="outset" w:sz="6" w:space="0" w:color="auto"/>
              <w:right w:val="outset" w:sz="6" w:space="0" w:color="auto"/>
            </w:tcBorders>
            <w:vAlign w:val="center"/>
            <w:hideMark/>
          </w:tcPr>
          <w:p w14:paraId="0E48C14B" w14:textId="77777777" w:rsidR="00531E66" w:rsidRPr="00E92E5A" w:rsidRDefault="00531E66" w:rsidP="00531E66">
            <w:pPr>
              <w:jc w:val="center"/>
              <w:rPr>
                <w:ins w:id="289" w:author="Snake8xO2" w:date="2010-04-18T16:33:00Z"/>
                <w:rFonts w:asciiTheme="majorHAnsi" w:hAnsiTheme="majorHAnsi" w:cstheme="majorHAnsi"/>
                <w:b/>
                <w:bCs/>
                <w:szCs w:val="22"/>
              </w:rPr>
            </w:pPr>
            <w:ins w:id="290" w:author="Snake8xO2" w:date="2010-04-18T16:33:00Z">
              <w:r w:rsidRPr="00E92E5A">
                <w:rPr>
                  <w:rFonts w:asciiTheme="majorHAnsi" w:hAnsiTheme="majorHAnsi" w:cstheme="majorHAnsi"/>
                  <w:b/>
                  <w:bCs/>
                  <w:szCs w:val="22"/>
                </w:rPr>
                <w:t>Thuộc nhóm hàm:</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182C07B1" w14:textId="77777777" w:rsidR="00531E66" w:rsidRPr="00E92E5A" w:rsidRDefault="00531E66" w:rsidP="00531E66">
            <w:pPr>
              <w:rPr>
                <w:ins w:id="291" w:author="Snake8xO2" w:date="2010-04-18T16:33:00Z"/>
                <w:rFonts w:asciiTheme="majorHAnsi" w:hAnsiTheme="majorHAnsi" w:cstheme="majorHAnsi"/>
                <w:color w:val="FF0000"/>
                <w:szCs w:val="22"/>
              </w:rPr>
            </w:pPr>
            <w:ins w:id="292" w:author="Snake8xO2" w:date="2010-04-18T16:33:00Z">
              <w:r>
                <w:rPr>
                  <w:rFonts w:asciiTheme="majorHAnsi" w:hAnsiTheme="majorHAnsi" w:cstheme="majorHAnsi"/>
                  <w:color w:val="000000"/>
                  <w:szCs w:val="22"/>
                </w:rPr>
                <w:t>Tiện ích</w:t>
              </w:r>
            </w:ins>
          </w:p>
        </w:tc>
      </w:tr>
      <w:tr w:rsidR="00531E66" w:rsidRPr="00E92E5A" w14:paraId="6BE18855" w14:textId="77777777" w:rsidTr="00531E66">
        <w:trPr>
          <w:tblCellSpacing w:w="15" w:type="dxa"/>
          <w:ins w:id="293" w:author="Snake8xO2" w:date="2010-04-18T16:33:00Z"/>
        </w:trPr>
        <w:tc>
          <w:tcPr>
            <w:tcW w:w="0" w:type="auto"/>
            <w:tcBorders>
              <w:top w:val="outset" w:sz="6" w:space="0" w:color="auto"/>
              <w:left w:val="outset" w:sz="6" w:space="0" w:color="auto"/>
              <w:bottom w:val="outset" w:sz="6" w:space="0" w:color="auto"/>
              <w:right w:val="outset" w:sz="6" w:space="0" w:color="auto"/>
            </w:tcBorders>
            <w:vAlign w:val="center"/>
            <w:hideMark/>
          </w:tcPr>
          <w:p w14:paraId="036F9BEF" w14:textId="77777777" w:rsidR="00531E66" w:rsidRPr="00E92E5A" w:rsidRDefault="00531E66" w:rsidP="00531E66">
            <w:pPr>
              <w:jc w:val="center"/>
              <w:rPr>
                <w:ins w:id="294" w:author="Snake8xO2" w:date="2010-04-18T16:33:00Z"/>
                <w:rFonts w:asciiTheme="majorHAnsi" w:hAnsiTheme="majorHAnsi" w:cstheme="majorHAnsi"/>
                <w:b/>
                <w:bCs/>
                <w:szCs w:val="22"/>
              </w:rPr>
            </w:pPr>
            <w:ins w:id="295" w:author="Snake8xO2" w:date="2010-04-18T16:33:00Z">
              <w:r w:rsidRPr="00E92E5A">
                <w:rPr>
                  <w:rFonts w:asciiTheme="majorHAnsi" w:hAnsiTheme="majorHAnsi" w:cstheme="majorHAnsi"/>
                  <w:b/>
                  <w:bCs/>
                  <w:szCs w:val="22"/>
                </w:rPr>
                <w:t>Use case(s):</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6BBDD000" w14:textId="77777777" w:rsidR="00531E66" w:rsidRPr="00E92E5A" w:rsidRDefault="00531E66" w:rsidP="00531E66">
            <w:pPr>
              <w:rPr>
                <w:ins w:id="296" w:author="Snake8xO2" w:date="2010-04-18T16:33:00Z"/>
                <w:rFonts w:asciiTheme="majorHAnsi" w:hAnsiTheme="majorHAnsi" w:cstheme="majorHAnsi"/>
                <w:szCs w:val="22"/>
              </w:rPr>
            </w:pPr>
          </w:p>
        </w:tc>
      </w:tr>
      <w:tr w:rsidR="00531E66" w:rsidRPr="00E92E5A" w14:paraId="4D829DF0" w14:textId="77777777" w:rsidTr="00531E66">
        <w:trPr>
          <w:tblCellSpacing w:w="15" w:type="dxa"/>
          <w:ins w:id="297" w:author="Snake8xO2" w:date="2010-04-18T16:33:00Z"/>
        </w:trPr>
        <w:tc>
          <w:tcPr>
            <w:tcW w:w="0" w:type="auto"/>
            <w:tcBorders>
              <w:top w:val="outset" w:sz="6" w:space="0" w:color="auto"/>
              <w:left w:val="outset" w:sz="6" w:space="0" w:color="auto"/>
              <w:bottom w:val="outset" w:sz="6" w:space="0" w:color="auto"/>
              <w:right w:val="outset" w:sz="6" w:space="0" w:color="auto"/>
            </w:tcBorders>
            <w:vAlign w:val="center"/>
            <w:hideMark/>
          </w:tcPr>
          <w:p w14:paraId="46381A4B" w14:textId="77777777" w:rsidR="00531E66" w:rsidRPr="00E92E5A" w:rsidRDefault="00531E66" w:rsidP="00531E66">
            <w:pPr>
              <w:jc w:val="center"/>
              <w:rPr>
                <w:ins w:id="298" w:author="Snake8xO2" w:date="2010-04-18T16:33:00Z"/>
                <w:rFonts w:asciiTheme="majorHAnsi" w:hAnsiTheme="majorHAnsi" w:cstheme="majorHAnsi"/>
                <w:b/>
                <w:bCs/>
                <w:szCs w:val="22"/>
              </w:rPr>
            </w:pPr>
            <w:ins w:id="299" w:author="Snake8xO2" w:date="2010-04-18T16:33:00Z">
              <w:r w:rsidRPr="00E92E5A">
                <w:rPr>
                  <w:rFonts w:asciiTheme="majorHAnsi" w:hAnsiTheme="majorHAnsi" w:cstheme="majorHAnsi"/>
                  <w:b/>
                  <w:bCs/>
                  <w:szCs w:val="22"/>
                </w:rPr>
                <w:lastRenderedPageBreak/>
                <w:t>Mô tả:</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71557AFF" w14:textId="77777777" w:rsidR="00531E66" w:rsidRDefault="00531E66" w:rsidP="00531E66">
            <w:pPr>
              <w:spacing w:before="100" w:beforeAutospacing="1" w:after="100" w:afterAutospacing="1"/>
              <w:jc w:val="both"/>
              <w:rPr>
                <w:ins w:id="300" w:author="Snake8xO2" w:date="2010-04-18T16:37:00Z"/>
                <w:rFonts w:asciiTheme="majorHAnsi" w:hAnsiTheme="majorHAnsi" w:cstheme="majorHAnsi"/>
                <w:szCs w:val="22"/>
              </w:rPr>
            </w:pPr>
            <w:ins w:id="301" w:author="Snake8xO2" w:date="2010-04-18T16:34:00Z">
              <w:r>
                <w:rPr>
                  <w:rFonts w:asciiTheme="majorHAnsi" w:hAnsiTheme="majorHAnsi" w:cstheme="majorHAnsi"/>
                  <w:szCs w:val="22"/>
                </w:rPr>
                <w:t>Cho phép người dùng tìm kiếm bài học, bài tập, bài test theo tên, thời gian làm</w:t>
              </w:r>
            </w:ins>
            <w:ins w:id="302" w:author="Snake8xO2" w:date="2010-04-18T16:35:00Z">
              <w:r>
                <w:rPr>
                  <w:rFonts w:asciiTheme="majorHAnsi" w:hAnsiTheme="majorHAnsi" w:cstheme="majorHAnsi"/>
                  <w:szCs w:val="22"/>
                </w:rPr>
                <w:t>, số điểm đã đạt được, làm rồi hoặc chưa làm hoặc cả hai, số câu hỏi, chủ đề</w:t>
              </w:r>
            </w:ins>
            <w:ins w:id="303" w:author="Snake8xO2" w:date="2010-04-18T16:36:00Z">
              <w:r>
                <w:rPr>
                  <w:rFonts w:asciiTheme="majorHAnsi" w:hAnsiTheme="majorHAnsi" w:cstheme="majorHAnsi"/>
                  <w:szCs w:val="22"/>
                </w:rPr>
                <w:t>, chương, thời điểm làm.</w:t>
              </w:r>
            </w:ins>
          </w:p>
          <w:p w14:paraId="775C7AF9" w14:textId="77777777" w:rsidR="00531E66" w:rsidRDefault="00531E66" w:rsidP="00531E66">
            <w:pPr>
              <w:spacing w:before="100" w:beforeAutospacing="1" w:after="100" w:afterAutospacing="1"/>
              <w:jc w:val="both"/>
              <w:rPr>
                <w:ins w:id="304" w:author="Snake8xO2" w:date="2010-04-18T16:37:00Z"/>
                <w:rFonts w:asciiTheme="majorHAnsi" w:hAnsiTheme="majorHAnsi" w:cstheme="majorHAnsi"/>
                <w:szCs w:val="22"/>
              </w:rPr>
            </w:pPr>
            <w:ins w:id="305" w:author="Snake8xO2" w:date="2010-04-18T16:37:00Z">
              <w:r>
                <w:rPr>
                  <w:rFonts w:asciiTheme="majorHAnsi" w:hAnsiTheme="majorHAnsi" w:cstheme="majorHAnsi"/>
                  <w:szCs w:val="22"/>
                </w:rPr>
                <w:t xml:space="preserve">Màn hình gồm 2 phần : </w:t>
              </w:r>
            </w:ins>
          </w:p>
          <w:p w14:paraId="31E6A9DB" w14:textId="77777777" w:rsidR="00531E66" w:rsidRPr="00531E66" w:rsidRDefault="00531E66">
            <w:pPr>
              <w:pStyle w:val="ListParagraph"/>
              <w:numPr>
                <w:ilvl w:val="0"/>
                <w:numId w:val="10"/>
              </w:numPr>
              <w:spacing w:before="100" w:beforeAutospacing="1" w:after="100" w:afterAutospacing="1"/>
              <w:jc w:val="both"/>
              <w:rPr>
                <w:ins w:id="306" w:author="Snake8xO2" w:date="2010-04-18T16:37:00Z"/>
                <w:rFonts w:asciiTheme="majorHAnsi" w:hAnsiTheme="majorHAnsi" w:cstheme="majorHAnsi"/>
              </w:rPr>
              <w:pPrChange w:id="307" w:author="Snake8xO2" w:date="2010-04-18T16:37:00Z">
                <w:pPr>
                  <w:spacing w:before="100" w:beforeAutospacing="1" w:after="100" w:afterAutospacing="1"/>
                  <w:jc w:val="both"/>
                </w:pPr>
              </w:pPrChange>
            </w:pPr>
            <w:ins w:id="308" w:author="Snake8xO2" w:date="2010-04-18T16:37:00Z">
              <w:r>
                <w:rPr>
                  <w:rFonts w:asciiTheme="majorHAnsi" w:hAnsiTheme="majorHAnsi" w:cstheme="majorHAnsi"/>
                  <w:lang w:val="en-US"/>
                </w:rPr>
                <w:t>Phần tiêu chí tìm kiếm</w:t>
              </w:r>
            </w:ins>
          </w:p>
          <w:p w14:paraId="790EF2B9" w14:textId="77777777" w:rsidR="00531E66" w:rsidRPr="00531E66" w:rsidRDefault="00531E66">
            <w:pPr>
              <w:pStyle w:val="ListParagraph"/>
              <w:numPr>
                <w:ilvl w:val="0"/>
                <w:numId w:val="10"/>
              </w:numPr>
              <w:spacing w:before="100" w:beforeAutospacing="1" w:after="100" w:afterAutospacing="1"/>
              <w:jc w:val="both"/>
              <w:rPr>
                <w:ins w:id="309" w:author="Snake8xO2" w:date="2010-04-18T16:33:00Z"/>
                <w:rFonts w:asciiTheme="majorHAnsi" w:hAnsiTheme="majorHAnsi" w:cstheme="majorHAnsi"/>
                <w:rPrChange w:id="310" w:author="Snake8xO2" w:date="2010-04-18T16:37:00Z">
                  <w:rPr>
                    <w:ins w:id="311" w:author="Snake8xO2" w:date="2010-04-18T16:33:00Z"/>
                  </w:rPr>
                </w:rPrChange>
              </w:rPr>
              <w:pPrChange w:id="312" w:author="Snake8xO2" w:date="2010-04-18T16:37:00Z">
                <w:pPr>
                  <w:spacing w:before="100" w:beforeAutospacing="1" w:after="100" w:afterAutospacing="1"/>
                  <w:jc w:val="both"/>
                </w:pPr>
              </w:pPrChange>
            </w:pPr>
            <w:ins w:id="313" w:author="Snake8xO2" w:date="2010-04-18T16:37:00Z">
              <w:r>
                <w:rPr>
                  <w:rFonts w:asciiTheme="majorHAnsi" w:hAnsiTheme="majorHAnsi" w:cstheme="majorHAnsi"/>
                  <w:lang w:val="en-US"/>
                </w:rPr>
                <w:t>Phần hiển thị kết quả (hiển thị theo đúng format, kích cỡ như khi ta chọn bài học, chọn bài tập, bài test)</w:t>
              </w:r>
            </w:ins>
          </w:p>
        </w:tc>
      </w:tr>
      <w:tr w:rsidR="00531E66" w:rsidRPr="00E92E5A" w14:paraId="70B969A1" w14:textId="77777777" w:rsidTr="00531E66">
        <w:trPr>
          <w:tblCellSpacing w:w="15" w:type="dxa"/>
          <w:ins w:id="314" w:author="Snake8xO2" w:date="2010-04-18T16:33:00Z"/>
        </w:trPr>
        <w:tc>
          <w:tcPr>
            <w:tcW w:w="0" w:type="auto"/>
            <w:tcBorders>
              <w:top w:val="outset" w:sz="6" w:space="0" w:color="auto"/>
              <w:left w:val="outset" w:sz="6" w:space="0" w:color="auto"/>
              <w:bottom w:val="outset" w:sz="6" w:space="0" w:color="auto"/>
              <w:right w:val="outset" w:sz="6" w:space="0" w:color="auto"/>
            </w:tcBorders>
            <w:vAlign w:val="center"/>
            <w:hideMark/>
          </w:tcPr>
          <w:p w14:paraId="26F1EE69" w14:textId="77777777" w:rsidR="00531E66" w:rsidRPr="00E92E5A" w:rsidRDefault="00531E66" w:rsidP="00531E66">
            <w:pPr>
              <w:jc w:val="center"/>
              <w:rPr>
                <w:ins w:id="315" w:author="Snake8xO2" w:date="2010-04-18T16:33:00Z"/>
                <w:rFonts w:asciiTheme="majorHAnsi" w:hAnsiTheme="majorHAnsi" w:cstheme="majorHAnsi"/>
                <w:b/>
                <w:bCs/>
                <w:szCs w:val="22"/>
              </w:rPr>
            </w:pPr>
            <w:ins w:id="316" w:author="Snake8xO2" w:date="2010-04-18T16:33:00Z">
              <w:r w:rsidRPr="00E92E5A">
                <w:rPr>
                  <w:rFonts w:asciiTheme="majorHAnsi" w:hAnsiTheme="majorHAnsi" w:cstheme="majorHAnsi"/>
                  <w:b/>
                  <w:bCs/>
                  <w:szCs w:val="22"/>
                </w:rPr>
                <w:t>Ghi chú và các câu hỏi</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2A53ED0A" w14:textId="77777777" w:rsidR="00531E66" w:rsidRPr="00E92E5A" w:rsidRDefault="00531E66" w:rsidP="00531E66">
            <w:pPr>
              <w:spacing w:before="100" w:beforeAutospacing="1" w:after="100" w:afterAutospacing="1"/>
              <w:rPr>
                <w:ins w:id="317" w:author="Snake8xO2" w:date="2010-04-18T16:33:00Z"/>
                <w:rFonts w:asciiTheme="majorHAnsi" w:hAnsiTheme="majorHAnsi" w:cstheme="majorHAnsi"/>
                <w:szCs w:val="22"/>
              </w:rPr>
            </w:pPr>
          </w:p>
        </w:tc>
      </w:tr>
    </w:tbl>
    <w:p w14:paraId="14162CE4" w14:textId="77777777" w:rsidR="00531E66" w:rsidRPr="00531E66" w:rsidRDefault="00531E66">
      <w:pPr>
        <w:pPrChange w:id="318" w:author="Snake8xO2" w:date="2010-04-18T16:33:00Z">
          <w:pPr>
            <w:pStyle w:val="Heading3"/>
          </w:pPr>
        </w:pPrChange>
      </w:pPr>
    </w:p>
    <w:p w14:paraId="31C4F3C8" w14:textId="77777777" w:rsidR="002740D9" w:rsidRPr="00E47542" w:rsidRDefault="002740D9" w:rsidP="0021018A">
      <w:pPr>
        <w:pStyle w:val="Heading3"/>
      </w:pPr>
      <w:r w:rsidRPr="00E47542">
        <w:rPr>
          <w:rFonts w:eastAsia="Times New Roman"/>
        </w:rPr>
        <w:t>F-</w:t>
      </w:r>
      <w:r>
        <w:rPr>
          <w:rFonts w:eastAsia="Times New Roman"/>
        </w:rPr>
        <w:t>4</w:t>
      </w:r>
      <w:r w:rsidRPr="00E47542">
        <w:rPr>
          <w:rFonts w:eastAsia="Times New Roman"/>
        </w:rPr>
        <w:t>0</w:t>
      </w:r>
      <w:r>
        <w:rPr>
          <w:rFonts w:eastAsia="Times New Roman"/>
        </w:rPr>
        <w:t>2</w:t>
      </w:r>
      <w:r w:rsidRPr="00E47542">
        <w:rPr>
          <w:rFonts w:eastAsia="Times New Roman"/>
        </w:rPr>
        <w:t xml:space="preserve">: </w:t>
      </w:r>
      <w:r w:rsidRPr="00E47542">
        <w:t>game</w:t>
      </w:r>
    </w:p>
    <w:p w14:paraId="6BC90809" w14:textId="77777777" w:rsidR="002740D9" w:rsidRPr="00E47542" w:rsidRDefault="002740D9" w:rsidP="0021018A">
      <w:pPr>
        <w:pStyle w:val="Heading3"/>
      </w:pPr>
      <w:r w:rsidRPr="00E47542">
        <w:rPr>
          <w:rFonts w:eastAsia="Times New Roman"/>
        </w:rPr>
        <w:t>F-</w:t>
      </w:r>
      <w:r>
        <w:rPr>
          <w:rFonts w:eastAsia="Times New Roman"/>
        </w:rPr>
        <w:t>4</w:t>
      </w:r>
      <w:r w:rsidRPr="00E47542">
        <w:rPr>
          <w:rFonts w:eastAsia="Times New Roman"/>
        </w:rPr>
        <w:t>0</w:t>
      </w:r>
      <w:r>
        <w:rPr>
          <w:rFonts w:eastAsia="Times New Roman"/>
        </w:rPr>
        <w:t>3</w:t>
      </w:r>
      <w:r w:rsidRPr="00E47542">
        <w:rPr>
          <w:rFonts w:eastAsia="Times New Roman"/>
        </w:rPr>
        <w:t xml:space="preserve">: </w:t>
      </w:r>
      <w:r w:rsidRPr="00E47542">
        <w:t>thêm/ xóa/ sửa bài học/ bài tập/ test (giáo viên)  (chỉ áp dụng với các bài học do giáo viên đó up lên).</w:t>
      </w:r>
      <w:ins w:id="319" w:author="Snake8xO2" w:date="2010-04-18T16:38:00Z">
        <w:r w:rsidR="003D5BC7">
          <w:t xml:space="preserve"> (nên cho giáo viên chỉnh sửa trên bài học chính thức luôn, vì SGK thường có những lỗi sai nhỏ, chỉ cần sửa sơ qua là được, với lại nên cho giáo viên toàn quyền trong vụ bài học)</w:t>
        </w:r>
      </w:ins>
    </w:p>
    <w:p w14:paraId="1A462CF2" w14:textId="77777777" w:rsidR="002740D9" w:rsidRDefault="002740D9" w:rsidP="0021018A">
      <w:pPr>
        <w:pStyle w:val="Heading3"/>
        <w:rPr>
          <w:ins w:id="320" w:author="Snake8xO2" w:date="2010-04-18T16:39:00Z"/>
        </w:rPr>
      </w:pPr>
      <w:r w:rsidRPr="00E47542">
        <w:rPr>
          <w:rFonts w:eastAsia="Times New Roman"/>
        </w:rPr>
        <w:t>F-</w:t>
      </w:r>
      <w:r>
        <w:rPr>
          <w:rFonts w:eastAsia="Times New Roman"/>
        </w:rPr>
        <w:t>4</w:t>
      </w:r>
      <w:r w:rsidRPr="00E47542">
        <w:rPr>
          <w:rFonts w:eastAsia="Times New Roman"/>
        </w:rPr>
        <w:t>0</w:t>
      </w:r>
      <w:r>
        <w:rPr>
          <w:rFonts w:eastAsia="Times New Roman"/>
        </w:rPr>
        <w:t>4</w:t>
      </w:r>
      <w:r w:rsidRPr="00E47542">
        <w:rPr>
          <w:rFonts w:eastAsia="Times New Roman"/>
        </w:rPr>
        <w:t xml:space="preserve">: </w:t>
      </w:r>
      <w:r w:rsidRPr="00E47542">
        <w:t>viết cm</w:t>
      </w:r>
      <w:del w:id="321" w:author="Snake8xO2" w:date="2010-04-18T16:42:00Z">
        <w:r w:rsidRPr="00E47542" w:rsidDel="003D5BC7">
          <w:delText xml:space="preserve">/ đánh giá (1 – 5 sao) </w:delText>
        </w:r>
      </w:del>
      <w:r w:rsidRPr="00E47542">
        <w:t>bài học/ bài tập/ test</w:t>
      </w:r>
    </w:p>
    <w:p w14:paraId="1136F424" w14:textId="77777777" w:rsidR="003D5BC7" w:rsidRDefault="003D5BC7">
      <w:pPr>
        <w:rPr>
          <w:ins w:id="322" w:author="Snake8xO2" w:date="2010-04-18T16:39:00Z"/>
        </w:rPr>
        <w:pPrChange w:id="323" w:author="Snake8xO2" w:date="2010-04-18T16:39:00Z">
          <w:pPr>
            <w:pStyle w:val="Heading3"/>
          </w:pPr>
        </w:pPrChange>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119"/>
        <w:gridCol w:w="8285"/>
      </w:tblGrid>
      <w:tr w:rsidR="003D5BC7" w:rsidRPr="00E92E5A" w14:paraId="06CD3E96" w14:textId="77777777" w:rsidTr="00C01358">
        <w:trPr>
          <w:tblCellSpacing w:w="15" w:type="dxa"/>
          <w:ins w:id="324" w:author="Snake8xO2" w:date="2010-04-18T16:39:00Z"/>
        </w:trPr>
        <w:tc>
          <w:tcPr>
            <w:tcW w:w="0" w:type="auto"/>
            <w:tcBorders>
              <w:top w:val="outset" w:sz="6" w:space="0" w:color="auto"/>
              <w:left w:val="outset" w:sz="6" w:space="0" w:color="auto"/>
              <w:bottom w:val="outset" w:sz="6" w:space="0" w:color="auto"/>
              <w:right w:val="outset" w:sz="6" w:space="0" w:color="auto"/>
            </w:tcBorders>
            <w:vAlign w:val="center"/>
            <w:hideMark/>
          </w:tcPr>
          <w:p w14:paraId="0440D3B6" w14:textId="77777777" w:rsidR="003D5BC7" w:rsidRPr="00E92E5A" w:rsidRDefault="003D5BC7" w:rsidP="00C01358">
            <w:pPr>
              <w:jc w:val="center"/>
              <w:rPr>
                <w:ins w:id="325" w:author="Snake8xO2" w:date="2010-04-18T16:39:00Z"/>
                <w:rFonts w:asciiTheme="majorHAnsi" w:hAnsiTheme="majorHAnsi" w:cstheme="majorHAnsi"/>
                <w:b/>
                <w:bCs/>
                <w:szCs w:val="22"/>
              </w:rPr>
            </w:pPr>
            <w:ins w:id="326" w:author="Snake8xO2" w:date="2010-04-18T16:39:00Z">
              <w:r w:rsidRPr="00E92E5A">
                <w:rPr>
                  <w:rFonts w:asciiTheme="majorHAnsi" w:hAnsiTheme="majorHAnsi" w:cstheme="majorHAnsi"/>
                  <w:b/>
                  <w:bCs/>
                  <w:szCs w:val="22"/>
                </w:rPr>
                <w:t>Độ ưu tiên:</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46069D4C" w14:textId="77777777" w:rsidR="003D5BC7" w:rsidRPr="00E92E5A" w:rsidRDefault="003D5BC7" w:rsidP="00C01358">
            <w:pPr>
              <w:rPr>
                <w:ins w:id="327" w:author="Snake8xO2" w:date="2010-04-18T16:39:00Z"/>
                <w:rFonts w:asciiTheme="majorHAnsi" w:hAnsiTheme="majorHAnsi" w:cstheme="majorHAnsi"/>
                <w:szCs w:val="22"/>
              </w:rPr>
            </w:pPr>
            <w:ins w:id="328" w:author="Snake8xO2" w:date="2010-04-18T16:39:00Z">
              <w:r>
                <w:rPr>
                  <w:rFonts w:asciiTheme="majorHAnsi" w:hAnsiTheme="majorHAnsi" w:cstheme="majorHAnsi"/>
                  <w:szCs w:val="22"/>
                </w:rPr>
                <w:t xml:space="preserve">Không </w:t>
              </w:r>
              <w:r w:rsidRPr="00E92E5A">
                <w:rPr>
                  <w:rFonts w:asciiTheme="majorHAnsi" w:hAnsiTheme="majorHAnsi" w:cstheme="majorHAnsi"/>
                  <w:szCs w:val="22"/>
                </w:rPr>
                <w:t>bắt buộc</w:t>
              </w:r>
            </w:ins>
          </w:p>
        </w:tc>
      </w:tr>
      <w:tr w:rsidR="003D5BC7" w:rsidRPr="00E92E5A" w14:paraId="71B58E8E" w14:textId="77777777" w:rsidTr="00C01358">
        <w:trPr>
          <w:tblCellSpacing w:w="15" w:type="dxa"/>
          <w:ins w:id="329" w:author="Snake8xO2" w:date="2010-04-18T16:39:00Z"/>
        </w:trPr>
        <w:tc>
          <w:tcPr>
            <w:tcW w:w="0" w:type="auto"/>
            <w:tcBorders>
              <w:top w:val="outset" w:sz="6" w:space="0" w:color="auto"/>
              <w:left w:val="outset" w:sz="6" w:space="0" w:color="auto"/>
              <w:bottom w:val="outset" w:sz="6" w:space="0" w:color="auto"/>
              <w:right w:val="outset" w:sz="6" w:space="0" w:color="auto"/>
            </w:tcBorders>
            <w:vAlign w:val="center"/>
            <w:hideMark/>
          </w:tcPr>
          <w:p w14:paraId="0AE6A908" w14:textId="77777777" w:rsidR="003D5BC7" w:rsidRPr="00E92E5A" w:rsidRDefault="003D5BC7" w:rsidP="00C01358">
            <w:pPr>
              <w:jc w:val="center"/>
              <w:rPr>
                <w:ins w:id="330" w:author="Snake8xO2" w:date="2010-04-18T16:39:00Z"/>
                <w:rFonts w:asciiTheme="majorHAnsi" w:hAnsiTheme="majorHAnsi" w:cstheme="majorHAnsi"/>
                <w:b/>
                <w:bCs/>
                <w:szCs w:val="22"/>
              </w:rPr>
            </w:pPr>
            <w:ins w:id="331" w:author="Snake8xO2" w:date="2010-04-18T16:39:00Z">
              <w:r w:rsidRPr="00E92E5A">
                <w:rPr>
                  <w:rFonts w:asciiTheme="majorHAnsi" w:hAnsiTheme="majorHAnsi" w:cstheme="majorHAnsi"/>
                  <w:b/>
                  <w:bCs/>
                  <w:szCs w:val="22"/>
                </w:rPr>
                <w:t>Thời gian thực hiện</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4DEF55A6" w14:textId="77777777" w:rsidR="003D5BC7" w:rsidRPr="00E92E5A" w:rsidRDefault="003D5BC7" w:rsidP="00C01358">
            <w:pPr>
              <w:rPr>
                <w:ins w:id="332" w:author="Snake8xO2" w:date="2010-04-18T16:39:00Z"/>
                <w:rFonts w:asciiTheme="majorHAnsi" w:hAnsiTheme="majorHAnsi" w:cstheme="majorHAnsi"/>
                <w:szCs w:val="22"/>
              </w:rPr>
            </w:pPr>
            <w:ins w:id="333" w:author="Snake8xO2" w:date="2010-04-18T16:39:00Z">
              <w:r w:rsidRPr="00E92E5A">
                <w:rPr>
                  <w:rFonts w:asciiTheme="majorHAnsi" w:hAnsiTheme="majorHAnsi" w:cstheme="majorHAnsi"/>
                  <w:szCs w:val="22"/>
                </w:rPr>
                <w:t>Vài ngày</w:t>
              </w:r>
            </w:ins>
          </w:p>
        </w:tc>
      </w:tr>
      <w:tr w:rsidR="003D5BC7" w:rsidRPr="00E92E5A" w14:paraId="615E48FF" w14:textId="77777777" w:rsidTr="00C01358">
        <w:trPr>
          <w:tblCellSpacing w:w="15" w:type="dxa"/>
          <w:ins w:id="334" w:author="Snake8xO2" w:date="2010-04-18T16:39:00Z"/>
        </w:trPr>
        <w:tc>
          <w:tcPr>
            <w:tcW w:w="0" w:type="auto"/>
            <w:tcBorders>
              <w:top w:val="outset" w:sz="6" w:space="0" w:color="auto"/>
              <w:left w:val="outset" w:sz="6" w:space="0" w:color="auto"/>
              <w:bottom w:val="outset" w:sz="6" w:space="0" w:color="auto"/>
              <w:right w:val="outset" w:sz="6" w:space="0" w:color="auto"/>
            </w:tcBorders>
            <w:vAlign w:val="center"/>
            <w:hideMark/>
          </w:tcPr>
          <w:p w14:paraId="5D2AC1D7" w14:textId="77777777" w:rsidR="003D5BC7" w:rsidRPr="00E92E5A" w:rsidRDefault="003D5BC7" w:rsidP="00C01358">
            <w:pPr>
              <w:jc w:val="center"/>
              <w:rPr>
                <w:ins w:id="335" w:author="Snake8xO2" w:date="2010-04-18T16:39:00Z"/>
                <w:rFonts w:asciiTheme="majorHAnsi" w:hAnsiTheme="majorHAnsi" w:cstheme="majorHAnsi"/>
                <w:b/>
                <w:bCs/>
                <w:szCs w:val="22"/>
              </w:rPr>
            </w:pPr>
            <w:ins w:id="336" w:author="Snake8xO2" w:date="2010-04-18T16:39:00Z">
              <w:r w:rsidRPr="00E92E5A">
                <w:rPr>
                  <w:rFonts w:asciiTheme="majorHAnsi" w:hAnsiTheme="majorHAnsi" w:cstheme="majorHAnsi"/>
                  <w:b/>
                  <w:bCs/>
                  <w:szCs w:val="22"/>
                </w:rPr>
                <w:t>Rủi ro</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4C5B3071" w14:textId="77777777" w:rsidR="003D5BC7" w:rsidRPr="00E92E5A" w:rsidRDefault="003D5BC7" w:rsidP="00C01358">
            <w:pPr>
              <w:rPr>
                <w:ins w:id="337" w:author="Snake8xO2" w:date="2010-04-18T16:39:00Z"/>
                <w:rFonts w:asciiTheme="majorHAnsi" w:hAnsiTheme="majorHAnsi" w:cstheme="majorHAnsi"/>
                <w:szCs w:val="22"/>
              </w:rPr>
            </w:pPr>
          </w:p>
        </w:tc>
      </w:tr>
      <w:tr w:rsidR="003D5BC7" w:rsidRPr="00E92E5A" w14:paraId="3279D3A6" w14:textId="77777777" w:rsidTr="00C01358">
        <w:trPr>
          <w:tblCellSpacing w:w="15" w:type="dxa"/>
          <w:ins w:id="338" w:author="Snake8xO2" w:date="2010-04-18T16:39:00Z"/>
        </w:trPr>
        <w:tc>
          <w:tcPr>
            <w:tcW w:w="0" w:type="auto"/>
            <w:tcBorders>
              <w:top w:val="outset" w:sz="6" w:space="0" w:color="auto"/>
              <w:left w:val="outset" w:sz="6" w:space="0" w:color="auto"/>
              <w:bottom w:val="outset" w:sz="6" w:space="0" w:color="auto"/>
              <w:right w:val="outset" w:sz="6" w:space="0" w:color="auto"/>
            </w:tcBorders>
            <w:vAlign w:val="center"/>
            <w:hideMark/>
          </w:tcPr>
          <w:p w14:paraId="792358B1" w14:textId="77777777" w:rsidR="003D5BC7" w:rsidRPr="00E92E5A" w:rsidRDefault="003D5BC7" w:rsidP="00C01358">
            <w:pPr>
              <w:jc w:val="center"/>
              <w:rPr>
                <w:ins w:id="339" w:author="Snake8xO2" w:date="2010-04-18T16:39:00Z"/>
                <w:rFonts w:asciiTheme="majorHAnsi" w:hAnsiTheme="majorHAnsi" w:cstheme="majorHAnsi"/>
                <w:b/>
                <w:bCs/>
                <w:szCs w:val="22"/>
              </w:rPr>
            </w:pPr>
            <w:ins w:id="340" w:author="Snake8xO2" w:date="2010-04-18T16:39:00Z">
              <w:r w:rsidRPr="00E92E5A">
                <w:rPr>
                  <w:rFonts w:asciiTheme="majorHAnsi" w:hAnsiTheme="majorHAnsi" w:cstheme="majorHAnsi"/>
                  <w:b/>
                  <w:bCs/>
                  <w:szCs w:val="22"/>
                </w:rPr>
                <w:t>Thuộc nhóm hàm:</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5C0E7A61" w14:textId="77777777" w:rsidR="003D5BC7" w:rsidRPr="00E92E5A" w:rsidRDefault="003D5BC7" w:rsidP="00C01358">
            <w:pPr>
              <w:rPr>
                <w:ins w:id="341" w:author="Snake8xO2" w:date="2010-04-18T16:39:00Z"/>
                <w:rFonts w:asciiTheme="majorHAnsi" w:hAnsiTheme="majorHAnsi" w:cstheme="majorHAnsi"/>
                <w:color w:val="FF0000"/>
                <w:szCs w:val="22"/>
              </w:rPr>
            </w:pPr>
            <w:ins w:id="342" w:author="Snake8xO2" w:date="2010-04-18T16:39:00Z">
              <w:r>
                <w:rPr>
                  <w:rFonts w:asciiTheme="majorHAnsi" w:hAnsiTheme="majorHAnsi" w:cstheme="majorHAnsi"/>
                  <w:color w:val="000000"/>
                  <w:szCs w:val="22"/>
                </w:rPr>
                <w:t>Tiện ích</w:t>
              </w:r>
            </w:ins>
          </w:p>
        </w:tc>
      </w:tr>
      <w:tr w:rsidR="003D5BC7" w:rsidRPr="00E92E5A" w14:paraId="592137B8" w14:textId="77777777" w:rsidTr="00C01358">
        <w:trPr>
          <w:tblCellSpacing w:w="15" w:type="dxa"/>
          <w:ins w:id="343" w:author="Snake8xO2" w:date="2010-04-18T16:39:00Z"/>
        </w:trPr>
        <w:tc>
          <w:tcPr>
            <w:tcW w:w="0" w:type="auto"/>
            <w:tcBorders>
              <w:top w:val="outset" w:sz="6" w:space="0" w:color="auto"/>
              <w:left w:val="outset" w:sz="6" w:space="0" w:color="auto"/>
              <w:bottom w:val="outset" w:sz="6" w:space="0" w:color="auto"/>
              <w:right w:val="outset" w:sz="6" w:space="0" w:color="auto"/>
            </w:tcBorders>
            <w:vAlign w:val="center"/>
            <w:hideMark/>
          </w:tcPr>
          <w:p w14:paraId="06B95D2D" w14:textId="77777777" w:rsidR="003D5BC7" w:rsidRPr="00E92E5A" w:rsidRDefault="003D5BC7" w:rsidP="00C01358">
            <w:pPr>
              <w:jc w:val="center"/>
              <w:rPr>
                <w:ins w:id="344" w:author="Snake8xO2" w:date="2010-04-18T16:39:00Z"/>
                <w:rFonts w:asciiTheme="majorHAnsi" w:hAnsiTheme="majorHAnsi" w:cstheme="majorHAnsi"/>
                <w:b/>
                <w:bCs/>
                <w:szCs w:val="22"/>
              </w:rPr>
            </w:pPr>
            <w:ins w:id="345" w:author="Snake8xO2" w:date="2010-04-18T16:39:00Z">
              <w:r w:rsidRPr="00E92E5A">
                <w:rPr>
                  <w:rFonts w:asciiTheme="majorHAnsi" w:hAnsiTheme="majorHAnsi" w:cstheme="majorHAnsi"/>
                  <w:b/>
                  <w:bCs/>
                  <w:szCs w:val="22"/>
                </w:rPr>
                <w:t>Use case(s):</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103840F9" w14:textId="77777777" w:rsidR="003D5BC7" w:rsidRPr="00E92E5A" w:rsidRDefault="003D5BC7" w:rsidP="00C01358">
            <w:pPr>
              <w:rPr>
                <w:ins w:id="346" w:author="Snake8xO2" w:date="2010-04-18T16:39:00Z"/>
                <w:rFonts w:asciiTheme="majorHAnsi" w:hAnsiTheme="majorHAnsi" w:cstheme="majorHAnsi"/>
                <w:szCs w:val="22"/>
              </w:rPr>
            </w:pPr>
          </w:p>
        </w:tc>
      </w:tr>
      <w:tr w:rsidR="003D5BC7" w:rsidRPr="00E92E5A" w14:paraId="294C3638" w14:textId="77777777" w:rsidTr="00C01358">
        <w:trPr>
          <w:tblCellSpacing w:w="15" w:type="dxa"/>
          <w:ins w:id="347" w:author="Snake8xO2" w:date="2010-04-18T16:39:00Z"/>
        </w:trPr>
        <w:tc>
          <w:tcPr>
            <w:tcW w:w="0" w:type="auto"/>
            <w:tcBorders>
              <w:top w:val="outset" w:sz="6" w:space="0" w:color="auto"/>
              <w:left w:val="outset" w:sz="6" w:space="0" w:color="auto"/>
              <w:bottom w:val="outset" w:sz="6" w:space="0" w:color="auto"/>
              <w:right w:val="outset" w:sz="6" w:space="0" w:color="auto"/>
            </w:tcBorders>
            <w:vAlign w:val="center"/>
            <w:hideMark/>
          </w:tcPr>
          <w:p w14:paraId="6A636E93" w14:textId="77777777" w:rsidR="003D5BC7" w:rsidRPr="00E92E5A" w:rsidRDefault="003D5BC7" w:rsidP="00C01358">
            <w:pPr>
              <w:jc w:val="center"/>
              <w:rPr>
                <w:ins w:id="348" w:author="Snake8xO2" w:date="2010-04-18T16:39:00Z"/>
                <w:rFonts w:asciiTheme="majorHAnsi" w:hAnsiTheme="majorHAnsi" w:cstheme="majorHAnsi"/>
                <w:b/>
                <w:bCs/>
                <w:szCs w:val="22"/>
              </w:rPr>
            </w:pPr>
            <w:ins w:id="349" w:author="Snake8xO2" w:date="2010-04-18T16:39:00Z">
              <w:r w:rsidRPr="00E92E5A">
                <w:rPr>
                  <w:rFonts w:asciiTheme="majorHAnsi" w:hAnsiTheme="majorHAnsi" w:cstheme="majorHAnsi"/>
                  <w:b/>
                  <w:bCs/>
                  <w:szCs w:val="22"/>
                </w:rPr>
                <w:t>Mô tả:</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0395EA5A" w14:textId="77777777" w:rsidR="003D5BC7" w:rsidRPr="00531E66" w:rsidRDefault="003D5BC7">
            <w:pPr>
              <w:spacing w:before="100" w:beforeAutospacing="1" w:after="100" w:afterAutospacing="1"/>
              <w:jc w:val="both"/>
              <w:rPr>
                <w:ins w:id="350" w:author="Snake8xO2" w:date="2010-04-18T16:39:00Z"/>
                <w:rFonts w:asciiTheme="majorHAnsi" w:hAnsiTheme="majorHAnsi" w:cstheme="majorHAnsi"/>
              </w:rPr>
              <w:pPrChange w:id="351" w:author="Snake8xO2" w:date="2010-04-18T16:40:00Z">
                <w:pPr>
                  <w:pStyle w:val="ListParagraph"/>
                  <w:numPr>
                    <w:numId w:val="11"/>
                  </w:numPr>
                  <w:spacing w:before="100" w:beforeAutospacing="1" w:after="100" w:afterAutospacing="1"/>
                  <w:ind w:hanging="360"/>
                  <w:jc w:val="both"/>
                </w:pPr>
              </w:pPrChange>
            </w:pPr>
            <w:ins w:id="352" w:author="Snake8xO2" w:date="2010-04-18T16:39:00Z">
              <w:r>
                <w:rPr>
                  <w:rFonts w:asciiTheme="majorHAnsi" w:hAnsiTheme="majorHAnsi" w:cstheme="majorHAnsi"/>
                  <w:szCs w:val="22"/>
                </w:rPr>
                <w:t xml:space="preserve">Cho phép ngưàm:dùng ving hép ngưàm:lên bài hngưàm:i t bài hngưàm: ho bài hngưàm: câu hi </w:t>
              </w:r>
            </w:ins>
          </w:p>
        </w:tc>
      </w:tr>
      <w:tr w:rsidR="003D5BC7" w:rsidRPr="00E92E5A" w14:paraId="4839817C" w14:textId="77777777" w:rsidTr="00C01358">
        <w:trPr>
          <w:tblCellSpacing w:w="15" w:type="dxa"/>
          <w:ins w:id="353" w:author="Snake8xO2" w:date="2010-04-18T16:39:00Z"/>
        </w:trPr>
        <w:tc>
          <w:tcPr>
            <w:tcW w:w="0" w:type="auto"/>
            <w:tcBorders>
              <w:top w:val="outset" w:sz="6" w:space="0" w:color="auto"/>
              <w:left w:val="outset" w:sz="6" w:space="0" w:color="auto"/>
              <w:bottom w:val="outset" w:sz="6" w:space="0" w:color="auto"/>
              <w:right w:val="outset" w:sz="6" w:space="0" w:color="auto"/>
            </w:tcBorders>
            <w:vAlign w:val="center"/>
            <w:hideMark/>
          </w:tcPr>
          <w:p w14:paraId="6BC8CCAC" w14:textId="77777777" w:rsidR="003D5BC7" w:rsidRPr="00E92E5A" w:rsidRDefault="003D5BC7" w:rsidP="00C01358">
            <w:pPr>
              <w:jc w:val="center"/>
              <w:rPr>
                <w:ins w:id="354" w:author="Snake8xO2" w:date="2010-04-18T16:39:00Z"/>
                <w:rFonts w:asciiTheme="majorHAnsi" w:hAnsiTheme="majorHAnsi" w:cstheme="majorHAnsi"/>
                <w:b/>
                <w:bCs/>
                <w:szCs w:val="22"/>
              </w:rPr>
            </w:pPr>
            <w:ins w:id="355" w:author="Snake8xO2" w:date="2010-04-18T16:39:00Z">
              <w:r w:rsidRPr="00E92E5A">
                <w:rPr>
                  <w:rFonts w:asciiTheme="majorHAnsi" w:hAnsiTheme="majorHAnsi" w:cstheme="majorHAnsi"/>
                  <w:b/>
                  <w:bCs/>
                  <w:szCs w:val="22"/>
                </w:rPr>
                <w:t>Ghi chú và các câu hỏi</w:t>
              </w:r>
            </w:ins>
          </w:p>
        </w:tc>
        <w:tc>
          <w:tcPr>
            <w:tcW w:w="0" w:type="auto"/>
            <w:tcBorders>
              <w:top w:val="outset" w:sz="6" w:space="0" w:color="auto"/>
              <w:left w:val="outset" w:sz="6" w:space="0" w:color="auto"/>
              <w:bottom w:val="outset" w:sz="6" w:space="0" w:color="auto"/>
              <w:right w:val="outset" w:sz="6" w:space="0" w:color="auto"/>
            </w:tcBorders>
            <w:vAlign w:val="center"/>
            <w:hideMark/>
          </w:tcPr>
          <w:p w14:paraId="1160C385" w14:textId="77777777" w:rsidR="003D5BC7" w:rsidRPr="003D5BC7" w:rsidRDefault="003D5BC7" w:rsidP="003D5BC7">
            <w:pPr>
              <w:spacing w:before="100" w:beforeAutospacing="1" w:after="100" w:afterAutospacing="1"/>
              <w:rPr>
                <w:ins w:id="356" w:author="Snake8xO2" w:date="2010-04-18T16:39:00Z"/>
                <w:rFonts w:asciiTheme="majorHAnsi" w:hAnsiTheme="majorHAnsi" w:cstheme="majorHAnsi"/>
                <w:rPrChange w:id="357" w:author="Snake8xO2" w:date="2010-04-18T16:41:00Z">
                  <w:rPr>
                    <w:ins w:id="358" w:author="Snake8xO2" w:date="2010-04-18T16:39:00Z"/>
                  </w:rPr>
                </w:rPrChange>
              </w:rPr>
            </w:pPr>
            <w:ins w:id="359" w:author="Snake8xO2" w:date="2010-04-18T16:40:00Z">
              <w:r w:rsidRPr="003D5BC7">
                <w:rPr>
                  <w:rFonts w:asciiTheme="majorHAnsi" w:hAnsiTheme="majorHAnsi" w:cstheme="majorHAnsi"/>
                  <w:rPrChange w:id="360" w:author="Snake8xO2" w:date="2010-04-18T16:41:00Z">
                    <w:rPr>
                      <w:rFonts w:asciiTheme="minorHAnsi" w:eastAsiaTheme="minorHAnsi" w:hAnsiTheme="minorHAnsi" w:cstheme="minorBidi"/>
                      <w:szCs w:val="22"/>
                      <w:lang w:val="vi-VN"/>
                    </w:rPr>
                  </w:rPrChange>
                </w:rPr>
                <w:t xml:space="preserve">Không cho phép comment khi đang làm bài </w:t>
              </w:r>
            </w:ins>
            <w:ins w:id="361" w:author="Snake8xO2" w:date="2010-04-18T16:41:00Z">
              <w:r w:rsidRPr="003D5BC7">
                <w:rPr>
                  <w:rFonts w:asciiTheme="majorHAnsi" w:hAnsiTheme="majorHAnsi" w:cstheme="majorHAnsi"/>
                  <w:rPrChange w:id="362" w:author="Snake8xO2" w:date="2010-04-18T16:41:00Z">
                    <w:rPr>
                      <w:rFonts w:asciiTheme="minorHAnsi" w:eastAsiaTheme="minorHAnsi" w:hAnsiTheme="minorHAnsi" w:cstheme="minorBidi"/>
                      <w:szCs w:val="22"/>
                      <w:lang w:val="vi-VN"/>
                    </w:rPr>
                  </w:rPrChange>
                </w:rPr>
                <w:t>kiông ch</w:t>
              </w:r>
            </w:ins>
            <w:ins w:id="363" w:author="Snake8xO2" w:date="2010-04-18T16:40:00Z">
              <w:r w:rsidRPr="003D5BC7">
                <w:rPr>
                  <w:rFonts w:asciiTheme="majorHAnsi" w:hAnsiTheme="majorHAnsi" w:cstheme="majorHAnsi"/>
                  <w:rPrChange w:id="364" w:author="Snake8xO2" w:date="2010-04-18T16:41:00Z">
                    <w:rPr>
                      <w:rFonts w:asciiTheme="minorHAnsi" w:eastAsiaTheme="minorHAnsi" w:hAnsiTheme="minorHAnsi" w:cstheme="minorBidi"/>
                      <w:szCs w:val="22"/>
                      <w:lang w:val="vi-VN"/>
                    </w:rPr>
                  </w:rPrChange>
                </w:rPr>
                <w:t>, sau khi hoàn tomment khi đ</w:t>
              </w:r>
            </w:ins>
          </w:p>
        </w:tc>
      </w:tr>
    </w:tbl>
    <w:p w14:paraId="6129466A" w14:textId="77777777" w:rsidR="003D5BC7" w:rsidRPr="003D5BC7" w:rsidRDefault="003D5BC7">
      <w:pPr>
        <w:pPrChange w:id="365" w:author="Snake8xO2" w:date="2010-04-18T16:39:00Z">
          <w:pPr>
            <w:pStyle w:val="Heading3"/>
          </w:pPr>
        </w:pPrChange>
      </w:pPr>
    </w:p>
    <w:p w14:paraId="077F3E95" w14:textId="77777777" w:rsidR="002740D9" w:rsidRPr="00E47542" w:rsidRDefault="002740D9" w:rsidP="0021018A">
      <w:pPr>
        <w:pStyle w:val="Heading3"/>
      </w:pPr>
      <w:r w:rsidRPr="00E47542">
        <w:rPr>
          <w:rFonts w:eastAsia="Times New Roman"/>
        </w:rPr>
        <w:lastRenderedPageBreak/>
        <w:t>F-40</w:t>
      </w:r>
      <w:r>
        <w:rPr>
          <w:rFonts w:eastAsia="Times New Roman"/>
        </w:rPr>
        <w:t>5</w:t>
      </w:r>
      <w:r w:rsidRPr="00E47542">
        <w:rPr>
          <w:rFonts w:eastAsia="Times New Roman"/>
        </w:rPr>
        <w:t xml:space="preserve">: </w:t>
      </w:r>
      <w:r w:rsidRPr="00E47542">
        <w:t>gửi tin nhắn (giữa các user)</w:t>
      </w:r>
    </w:p>
    <w:p w14:paraId="37908716" w14:textId="77777777" w:rsidR="002740D9" w:rsidRPr="00E47542" w:rsidRDefault="002740D9" w:rsidP="0021018A">
      <w:pPr>
        <w:pStyle w:val="Heading3"/>
      </w:pPr>
      <w:r w:rsidRPr="00E47542">
        <w:rPr>
          <w:rFonts w:eastAsia="Times New Roman"/>
        </w:rPr>
        <w:t>F-40</w:t>
      </w:r>
      <w:r>
        <w:rPr>
          <w:rFonts w:eastAsia="Times New Roman"/>
        </w:rPr>
        <w:t>6</w:t>
      </w:r>
      <w:r w:rsidRPr="00E47542">
        <w:rPr>
          <w:rFonts w:eastAsia="Times New Roman"/>
        </w:rPr>
        <w:t xml:space="preserve">: </w:t>
      </w:r>
      <w:r w:rsidRPr="00E47542">
        <w:t>gửi feedback (giữa user và admin)</w:t>
      </w:r>
      <w:ins w:id="366" w:author="Snake8xO2" w:date="2010-04-18T16:31:00Z">
        <w:r w:rsidR="00531E66">
          <w:t xml:space="preserve"> </w:t>
        </w:r>
      </w:ins>
    </w:p>
    <w:p w14:paraId="3E9B303B" w14:textId="77777777" w:rsidR="002740D9" w:rsidRPr="00146594" w:rsidRDefault="002740D9" w:rsidP="002740D9">
      <w:pPr>
        <w:pStyle w:val="Heading2"/>
      </w:pPr>
      <w:r w:rsidRPr="00146594">
        <w:t>Yêu cầu phi chức năng</w:t>
      </w:r>
    </w:p>
    <w:p w14:paraId="62962E15" w14:textId="77777777" w:rsidR="002740D9" w:rsidRPr="002740D9" w:rsidRDefault="002740D9" w:rsidP="0021018A">
      <w:pPr>
        <w:pStyle w:val="Heading3"/>
      </w:pPr>
      <w:r w:rsidRPr="002740D9">
        <w:t>NF-100: Giao diện đẹp</w:t>
      </w:r>
    </w:p>
    <w:p w14:paraId="3672D5FD" w14:textId="77777777" w:rsidR="002740D9" w:rsidRPr="002740D9" w:rsidRDefault="002740D9" w:rsidP="0021018A">
      <w:pPr>
        <w:pStyle w:val="Heading3"/>
      </w:pPr>
      <w:r w:rsidRPr="002740D9">
        <w:rPr>
          <w:sz w:val="22"/>
          <w:szCs w:val="22"/>
        </w:rPr>
        <w:t>NF-10</w:t>
      </w:r>
      <w:r>
        <w:rPr>
          <w:szCs w:val="22"/>
        </w:rPr>
        <w:t>1</w:t>
      </w:r>
      <w:r w:rsidRPr="002740D9">
        <w:rPr>
          <w:sz w:val="22"/>
          <w:szCs w:val="22"/>
        </w:rPr>
        <w:t xml:space="preserve">: </w:t>
      </w:r>
      <w:r w:rsidRPr="002740D9">
        <w:t>Đơn giản</w:t>
      </w:r>
    </w:p>
    <w:p w14:paraId="6E881623" w14:textId="77777777" w:rsidR="00531E66" w:rsidRPr="00531E66" w:rsidDel="003D5BC7" w:rsidRDefault="002740D9" w:rsidP="00531E66">
      <w:pPr>
        <w:pStyle w:val="Heading3"/>
        <w:rPr>
          <w:del w:id="367" w:author="Snake8xO2" w:date="2010-04-18T16:44:00Z"/>
        </w:rPr>
      </w:pPr>
      <w:del w:id="368" w:author="Snake8xO2" w:date="2010-04-18T16:44:00Z">
        <w:r w:rsidRPr="002740D9" w:rsidDel="003D5BC7">
          <w:rPr>
            <w:sz w:val="22"/>
            <w:szCs w:val="22"/>
          </w:rPr>
          <w:delText>NF-10</w:delText>
        </w:r>
        <w:r w:rsidDel="003D5BC7">
          <w:rPr>
            <w:szCs w:val="22"/>
          </w:rPr>
          <w:delText>2</w:delText>
        </w:r>
        <w:r w:rsidRPr="002740D9" w:rsidDel="003D5BC7">
          <w:rPr>
            <w:sz w:val="22"/>
            <w:szCs w:val="22"/>
          </w:rPr>
          <w:delText xml:space="preserve">: </w:delText>
        </w:r>
        <w:r w:rsidRPr="002740D9" w:rsidDel="003D5BC7">
          <w:delText>Dễ sử dụng</w:delText>
        </w:r>
      </w:del>
    </w:p>
    <w:p w14:paraId="75C624A3" w14:textId="77777777" w:rsidR="003D5BC7" w:rsidRPr="002740D9" w:rsidRDefault="003D5BC7" w:rsidP="003D5BC7">
      <w:pPr>
        <w:pStyle w:val="Heading3"/>
        <w:rPr>
          <w:ins w:id="369" w:author="Snake8xO2" w:date="2010-04-18T16:44:00Z"/>
        </w:rPr>
      </w:pPr>
      <w:ins w:id="370" w:author="Snake8xO2" w:date="2010-04-18T16:44:00Z">
        <w:r w:rsidRPr="002740D9">
          <w:rPr>
            <w:sz w:val="22"/>
            <w:szCs w:val="22"/>
          </w:rPr>
          <w:t>NF-10</w:t>
        </w:r>
        <w:del w:id="371" w:author="atuan" w:date="2010-04-18T23:56:00Z">
          <w:r w:rsidDel="0053532E">
            <w:rPr>
              <w:szCs w:val="22"/>
            </w:rPr>
            <w:delText>1</w:delText>
          </w:r>
        </w:del>
      </w:ins>
      <w:ins w:id="372" w:author="atuan" w:date="2010-04-18T23:56:00Z">
        <w:r w:rsidR="0053532E">
          <w:rPr>
            <w:szCs w:val="22"/>
          </w:rPr>
          <w:t>2</w:t>
        </w:r>
      </w:ins>
      <w:ins w:id="373" w:author="Snake8xO2" w:date="2010-04-18T16:44:00Z">
        <w:r w:rsidRPr="002740D9">
          <w:rPr>
            <w:sz w:val="22"/>
            <w:szCs w:val="22"/>
          </w:rPr>
          <w:t xml:space="preserve">: </w:t>
        </w:r>
        <w:r>
          <w:t>Dễ sử dụng</w:t>
        </w:r>
      </w:ins>
    </w:p>
    <w:p w14:paraId="4D787F05" w14:textId="77777777" w:rsidR="00C031FF" w:rsidRPr="00146594" w:rsidRDefault="00C031FF">
      <w:pPr>
        <w:ind w:left="720"/>
        <w:rPr>
          <w:rFonts w:asciiTheme="majorHAnsi" w:hAnsiTheme="majorHAnsi" w:cstheme="majorHAnsi"/>
        </w:rPr>
        <w:pPrChange w:id="374" w:author="Snake8xO2" w:date="2010-04-18T16:44:00Z">
          <w:pPr/>
        </w:pPrChange>
      </w:pPr>
    </w:p>
    <w:sectPr w:rsidR="00C031FF" w:rsidRPr="00146594" w:rsidSect="00E47542">
      <w:headerReference w:type="default" r:id="rId10"/>
      <w:footerReference w:type="default" r:id="rId11"/>
      <w:footerReference w:type="first" r:id="rId12"/>
      <w:pgSz w:w="12240" w:h="15840" w:code="1"/>
      <w:pgMar w:top="864" w:right="1008" w:bottom="864" w:left="1008" w:header="720" w:footer="648"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9D06A" w14:textId="77777777" w:rsidR="00E30242" w:rsidRDefault="00E30242" w:rsidP="00603010">
      <w:r>
        <w:separator/>
      </w:r>
    </w:p>
  </w:endnote>
  <w:endnote w:type="continuationSeparator" w:id="0">
    <w:p w14:paraId="57C24FCA" w14:textId="77777777" w:rsidR="00E30242" w:rsidRDefault="00E30242" w:rsidP="0060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8D45C" w14:textId="77777777" w:rsidR="00C01358" w:rsidRDefault="00C01358">
    <w:pPr>
      <w:pStyle w:val="Footer"/>
    </w:pPr>
    <w:r>
      <w:rPr>
        <w:sz w:val="12"/>
      </w:rPr>
      <w:t>Group 11, 12, 13, 14, 15</w:t>
    </w:r>
    <w:r>
      <w:tab/>
      <w:t>Feature Set</w:t>
    </w:r>
    <w:r>
      <w:rPr>
        <w:sz w:val="24"/>
      </w:rPr>
      <w:t>-</w:t>
    </w:r>
    <w:r>
      <w:rPr>
        <w:rStyle w:val="PageNumber"/>
      </w:rPr>
      <w:fldChar w:fldCharType="begin"/>
    </w:r>
    <w:r>
      <w:rPr>
        <w:rStyle w:val="PageNumber"/>
      </w:rPr>
      <w:instrText xml:space="preserve"> PAGE </w:instrText>
    </w:r>
    <w:r>
      <w:rPr>
        <w:rStyle w:val="PageNumber"/>
      </w:rPr>
      <w:fldChar w:fldCharType="separate"/>
    </w:r>
    <w:r w:rsidR="00A45667">
      <w:rPr>
        <w:rStyle w:val="PageNumber"/>
        <w:noProof/>
      </w:rPr>
      <w:t>1-2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A93A3" w14:textId="77777777" w:rsidR="00C01358" w:rsidRDefault="00C01358">
    <w:pPr>
      <w:pStyle w:val="Footer"/>
      <w:rPr>
        <w:sz w:val="16"/>
      </w:rPr>
    </w:pPr>
    <w:r>
      <w:rPr>
        <w:sz w:val="12"/>
      </w:rPr>
      <w:t>Group 11, 12, 13, 14, 15</w:t>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F986D" w14:textId="77777777" w:rsidR="00E30242" w:rsidRDefault="00E30242" w:rsidP="00603010">
      <w:r>
        <w:separator/>
      </w:r>
    </w:p>
  </w:footnote>
  <w:footnote w:type="continuationSeparator" w:id="0">
    <w:p w14:paraId="5D78FA2A" w14:textId="77777777" w:rsidR="00E30242" w:rsidRDefault="00E30242" w:rsidP="00603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330EF" w14:textId="77777777" w:rsidR="00C01358" w:rsidRDefault="00C01358">
    <w:pPr>
      <w:pStyle w:val="Header"/>
    </w:pPr>
    <w:r>
      <w:fldChar w:fldCharType="begin"/>
    </w:r>
    <w:r>
      <w:instrText xml:space="preserve"> STYLEREF "Project Name"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93D75EF"/>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7B1D14"/>
    <w:multiLevelType w:val="hybridMultilevel"/>
    <w:tmpl w:val="D3ACF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76EFC"/>
    <w:multiLevelType w:val="hybridMultilevel"/>
    <w:tmpl w:val="6D4EA91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645F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CE72B98"/>
    <w:multiLevelType w:val="hybridMultilevel"/>
    <w:tmpl w:val="D390F004"/>
    <w:lvl w:ilvl="0" w:tplc="F342E5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7B4B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6"/>
  </w:num>
  <w:num w:numId="5">
    <w:abstractNumId w:val="3"/>
  </w:num>
  <w:num w:numId="6">
    <w:abstractNumId w:val="11"/>
  </w:num>
  <w:num w:numId="7">
    <w:abstractNumId w:val="8"/>
  </w:num>
  <w:num w:numId="8">
    <w:abstractNumId w:val="10"/>
  </w:num>
  <w:num w:numId="9">
    <w:abstractNumId w:val="7"/>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A310F"/>
    <w:rsid w:val="000143E0"/>
    <w:rsid w:val="00025353"/>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422"/>
    <w:rsid w:val="000B2ED7"/>
    <w:rsid w:val="000B50D6"/>
    <w:rsid w:val="000C01C1"/>
    <w:rsid w:val="000C1D0F"/>
    <w:rsid w:val="000C37AC"/>
    <w:rsid w:val="000C4743"/>
    <w:rsid w:val="000C63E1"/>
    <w:rsid w:val="000C6E59"/>
    <w:rsid w:val="000D00A5"/>
    <w:rsid w:val="000E0276"/>
    <w:rsid w:val="000E276E"/>
    <w:rsid w:val="000E3A0E"/>
    <w:rsid w:val="000E5616"/>
    <w:rsid w:val="000E79BD"/>
    <w:rsid w:val="000E7B5E"/>
    <w:rsid w:val="000F1CA8"/>
    <w:rsid w:val="000F2F79"/>
    <w:rsid w:val="000F31D2"/>
    <w:rsid w:val="000F3B2A"/>
    <w:rsid w:val="000F652A"/>
    <w:rsid w:val="00101C69"/>
    <w:rsid w:val="00106C07"/>
    <w:rsid w:val="00110D9B"/>
    <w:rsid w:val="00111D27"/>
    <w:rsid w:val="00113766"/>
    <w:rsid w:val="0011782E"/>
    <w:rsid w:val="00122751"/>
    <w:rsid w:val="00124161"/>
    <w:rsid w:val="0012445F"/>
    <w:rsid w:val="00124988"/>
    <w:rsid w:val="0012524D"/>
    <w:rsid w:val="00131EEA"/>
    <w:rsid w:val="001378DB"/>
    <w:rsid w:val="001415C7"/>
    <w:rsid w:val="00141D60"/>
    <w:rsid w:val="00144A8C"/>
    <w:rsid w:val="00146594"/>
    <w:rsid w:val="00153D6D"/>
    <w:rsid w:val="00170162"/>
    <w:rsid w:val="00171EB0"/>
    <w:rsid w:val="00175A12"/>
    <w:rsid w:val="00175A3A"/>
    <w:rsid w:val="00183303"/>
    <w:rsid w:val="00185322"/>
    <w:rsid w:val="00192A7E"/>
    <w:rsid w:val="00192DB4"/>
    <w:rsid w:val="001A130E"/>
    <w:rsid w:val="001A6998"/>
    <w:rsid w:val="001A7AF2"/>
    <w:rsid w:val="001B27A3"/>
    <w:rsid w:val="001B3F22"/>
    <w:rsid w:val="001B4642"/>
    <w:rsid w:val="001B58BC"/>
    <w:rsid w:val="001C6C7A"/>
    <w:rsid w:val="001C77F3"/>
    <w:rsid w:val="001D65FF"/>
    <w:rsid w:val="001E1876"/>
    <w:rsid w:val="001E1DB9"/>
    <w:rsid w:val="001F59DE"/>
    <w:rsid w:val="001F6D8B"/>
    <w:rsid w:val="002047F6"/>
    <w:rsid w:val="00205BAD"/>
    <w:rsid w:val="0021018A"/>
    <w:rsid w:val="00210AB3"/>
    <w:rsid w:val="0021562B"/>
    <w:rsid w:val="0021685E"/>
    <w:rsid w:val="002173B0"/>
    <w:rsid w:val="0021793A"/>
    <w:rsid w:val="0022372D"/>
    <w:rsid w:val="00226726"/>
    <w:rsid w:val="002336A2"/>
    <w:rsid w:val="002339E3"/>
    <w:rsid w:val="002545F9"/>
    <w:rsid w:val="002561A0"/>
    <w:rsid w:val="0025636C"/>
    <w:rsid w:val="0026515A"/>
    <w:rsid w:val="00271A64"/>
    <w:rsid w:val="00273E0B"/>
    <w:rsid w:val="002740D9"/>
    <w:rsid w:val="00274C19"/>
    <w:rsid w:val="00275EB2"/>
    <w:rsid w:val="00280791"/>
    <w:rsid w:val="002807D9"/>
    <w:rsid w:val="00280FBF"/>
    <w:rsid w:val="002817DB"/>
    <w:rsid w:val="002B2417"/>
    <w:rsid w:val="002B36D1"/>
    <w:rsid w:val="002C66BE"/>
    <w:rsid w:val="002C7C00"/>
    <w:rsid w:val="002D0071"/>
    <w:rsid w:val="002D3377"/>
    <w:rsid w:val="002E07C1"/>
    <w:rsid w:val="002F2029"/>
    <w:rsid w:val="00302534"/>
    <w:rsid w:val="003047CB"/>
    <w:rsid w:val="003063F0"/>
    <w:rsid w:val="00315B4F"/>
    <w:rsid w:val="00315FB7"/>
    <w:rsid w:val="00321E9C"/>
    <w:rsid w:val="00331AE8"/>
    <w:rsid w:val="00331C06"/>
    <w:rsid w:val="00331C67"/>
    <w:rsid w:val="00333AE3"/>
    <w:rsid w:val="00335D19"/>
    <w:rsid w:val="0033763D"/>
    <w:rsid w:val="00337E35"/>
    <w:rsid w:val="00340EB7"/>
    <w:rsid w:val="00341C9E"/>
    <w:rsid w:val="00347E23"/>
    <w:rsid w:val="00352345"/>
    <w:rsid w:val="003539DE"/>
    <w:rsid w:val="00356896"/>
    <w:rsid w:val="00356E16"/>
    <w:rsid w:val="00363A5F"/>
    <w:rsid w:val="00367D92"/>
    <w:rsid w:val="00370633"/>
    <w:rsid w:val="0037129F"/>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5183"/>
    <w:rsid w:val="003C69B6"/>
    <w:rsid w:val="003C6ACA"/>
    <w:rsid w:val="003D1D14"/>
    <w:rsid w:val="003D1EED"/>
    <w:rsid w:val="003D2897"/>
    <w:rsid w:val="003D52EA"/>
    <w:rsid w:val="003D5BC7"/>
    <w:rsid w:val="003E36FF"/>
    <w:rsid w:val="003E735B"/>
    <w:rsid w:val="003F1DD1"/>
    <w:rsid w:val="003F26C0"/>
    <w:rsid w:val="003F4CE2"/>
    <w:rsid w:val="003F6820"/>
    <w:rsid w:val="00400D6A"/>
    <w:rsid w:val="00400FD7"/>
    <w:rsid w:val="0040267D"/>
    <w:rsid w:val="00402A54"/>
    <w:rsid w:val="00404C43"/>
    <w:rsid w:val="004069B9"/>
    <w:rsid w:val="00407A34"/>
    <w:rsid w:val="0041477C"/>
    <w:rsid w:val="0042346F"/>
    <w:rsid w:val="00426B2E"/>
    <w:rsid w:val="00426D19"/>
    <w:rsid w:val="004279A2"/>
    <w:rsid w:val="00431E4E"/>
    <w:rsid w:val="00434DC4"/>
    <w:rsid w:val="00435C02"/>
    <w:rsid w:val="00437249"/>
    <w:rsid w:val="00443B71"/>
    <w:rsid w:val="004517D7"/>
    <w:rsid w:val="00462910"/>
    <w:rsid w:val="00462B67"/>
    <w:rsid w:val="00463CDD"/>
    <w:rsid w:val="004672B5"/>
    <w:rsid w:val="00471053"/>
    <w:rsid w:val="004712CE"/>
    <w:rsid w:val="00475709"/>
    <w:rsid w:val="0048189C"/>
    <w:rsid w:val="0049314F"/>
    <w:rsid w:val="00493A0C"/>
    <w:rsid w:val="00497637"/>
    <w:rsid w:val="004A1230"/>
    <w:rsid w:val="004B48D0"/>
    <w:rsid w:val="004C7FFB"/>
    <w:rsid w:val="004E13FD"/>
    <w:rsid w:val="004E4BFF"/>
    <w:rsid w:val="004F692A"/>
    <w:rsid w:val="004F7249"/>
    <w:rsid w:val="004F7947"/>
    <w:rsid w:val="00501B43"/>
    <w:rsid w:val="005077F0"/>
    <w:rsid w:val="00510CC2"/>
    <w:rsid w:val="00520EAE"/>
    <w:rsid w:val="005232D2"/>
    <w:rsid w:val="005233DC"/>
    <w:rsid w:val="00524406"/>
    <w:rsid w:val="005313FB"/>
    <w:rsid w:val="00531E66"/>
    <w:rsid w:val="0053532E"/>
    <w:rsid w:val="005416E5"/>
    <w:rsid w:val="00543973"/>
    <w:rsid w:val="00544096"/>
    <w:rsid w:val="00544B5B"/>
    <w:rsid w:val="0055383B"/>
    <w:rsid w:val="00560321"/>
    <w:rsid w:val="00560D88"/>
    <w:rsid w:val="00561DB7"/>
    <w:rsid w:val="005629A8"/>
    <w:rsid w:val="00565A10"/>
    <w:rsid w:val="0057081D"/>
    <w:rsid w:val="005751DD"/>
    <w:rsid w:val="005779CE"/>
    <w:rsid w:val="00583D8E"/>
    <w:rsid w:val="005843D9"/>
    <w:rsid w:val="00586A77"/>
    <w:rsid w:val="005871DF"/>
    <w:rsid w:val="005873BF"/>
    <w:rsid w:val="00596FD6"/>
    <w:rsid w:val="005A4155"/>
    <w:rsid w:val="005B064C"/>
    <w:rsid w:val="005B21F7"/>
    <w:rsid w:val="005B2E0E"/>
    <w:rsid w:val="005B309E"/>
    <w:rsid w:val="005C069E"/>
    <w:rsid w:val="005C4DCD"/>
    <w:rsid w:val="005D0D06"/>
    <w:rsid w:val="005D6BF8"/>
    <w:rsid w:val="005E391A"/>
    <w:rsid w:val="005E39FC"/>
    <w:rsid w:val="005F5E13"/>
    <w:rsid w:val="00602A1F"/>
    <w:rsid w:val="00603010"/>
    <w:rsid w:val="00611CA3"/>
    <w:rsid w:val="00613EC5"/>
    <w:rsid w:val="00620B08"/>
    <w:rsid w:val="006250AC"/>
    <w:rsid w:val="00627B18"/>
    <w:rsid w:val="00630E26"/>
    <w:rsid w:val="006361F1"/>
    <w:rsid w:val="006460FA"/>
    <w:rsid w:val="00660B97"/>
    <w:rsid w:val="006616BE"/>
    <w:rsid w:val="0066241A"/>
    <w:rsid w:val="0066460C"/>
    <w:rsid w:val="00665819"/>
    <w:rsid w:val="00666D4E"/>
    <w:rsid w:val="00670535"/>
    <w:rsid w:val="00670ADD"/>
    <w:rsid w:val="00671495"/>
    <w:rsid w:val="006753C5"/>
    <w:rsid w:val="006764FD"/>
    <w:rsid w:val="00682912"/>
    <w:rsid w:val="00683984"/>
    <w:rsid w:val="00693444"/>
    <w:rsid w:val="00695028"/>
    <w:rsid w:val="006A06B0"/>
    <w:rsid w:val="006A1042"/>
    <w:rsid w:val="006A310F"/>
    <w:rsid w:val="006A3BAE"/>
    <w:rsid w:val="006A3F85"/>
    <w:rsid w:val="006A5AAB"/>
    <w:rsid w:val="006B2274"/>
    <w:rsid w:val="006B7E76"/>
    <w:rsid w:val="006C2364"/>
    <w:rsid w:val="006C2E0D"/>
    <w:rsid w:val="006C3042"/>
    <w:rsid w:val="006C5165"/>
    <w:rsid w:val="006C5CE3"/>
    <w:rsid w:val="006D0D4D"/>
    <w:rsid w:val="006E1B6F"/>
    <w:rsid w:val="006E61AE"/>
    <w:rsid w:val="006E6279"/>
    <w:rsid w:val="006F4D27"/>
    <w:rsid w:val="006F5551"/>
    <w:rsid w:val="0071324B"/>
    <w:rsid w:val="00716386"/>
    <w:rsid w:val="007169C2"/>
    <w:rsid w:val="0073237D"/>
    <w:rsid w:val="0073360B"/>
    <w:rsid w:val="00737772"/>
    <w:rsid w:val="00741659"/>
    <w:rsid w:val="00745851"/>
    <w:rsid w:val="00755010"/>
    <w:rsid w:val="00757D03"/>
    <w:rsid w:val="00760BFC"/>
    <w:rsid w:val="007612EE"/>
    <w:rsid w:val="00767FE0"/>
    <w:rsid w:val="0077139A"/>
    <w:rsid w:val="00771638"/>
    <w:rsid w:val="0077383A"/>
    <w:rsid w:val="00780F76"/>
    <w:rsid w:val="00790C5E"/>
    <w:rsid w:val="007913AA"/>
    <w:rsid w:val="00794B07"/>
    <w:rsid w:val="007A0129"/>
    <w:rsid w:val="007B02FC"/>
    <w:rsid w:val="007B2326"/>
    <w:rsid w:val="007B4F43"/>
    <w:rsid w:val="007C1163"/>
    <w:rsid w:val="007C2B5A"/>
    <w:rsid w:val="007C387F"/>
    <w:rsid w:val="007C4771"/>
    <w:rsid w:val="007E3505"/>
    <w:rsid w:val="007E4170"/>
    <w:rsid w:val="00801285"/>
    <w:rsid w:val="00807C6E"/>
    <w:rsid w:val="00810868"/>
    <w:rsid w:val="00821346"/>
    <w:rsid w:val="00823DF9"/>
    <w:rsid w:val="008255B1"/>
    <w:rsid w:val="008256F4"/>
    <w:rsid w:val="00827057"/>
    <w:rsid w:val="00836436"/>
    <w:rsid w:val="00840DCA"/>
    <w:rsid w:val="0084244E"/>
    <w:rsid w:val="008526BE"/>
    <w:rsid w:val="00857C6C"/>
    <w:rsid w:val="008670EA"/>
    <w:rsid w:val="00867527"/>
    <w:rsid w:val="00871C83"/>
    <w:rsid w:val="0088544C"/>
    <w:rsid w:val="0088745C"/>
    <w:rsid w:val="00891C50"/>
    <w:rsid w:val="008951DE"/>
    <w:rsid w:val="008A4E72"/>
    <w:rsid w:val="008C28B5"/>
    <w:rsid w:val="008C314E"/>
    <w:rsid w:val="008C5465"/>
    <w:rsid w:val="008C6AA5"/>
    <w:rsid w:val="008D1C6A"/>
    <w:rsid w:val="008D3BB7"/>
    <w:rsid w:val="008D6A1B"/>
    <w:rsid w:val="008E3741"/>
    <w:rsid w:val="008F1202"/>
    <w:rsid w:val="008F1CBA"/>
    <w:rsid w:val="008F4900"/>
    <w:rsid w:val="008F7F89"/>
    <w:rsid w:val="00902F9F"/>
    <w:rsid w:val="009047B1"/>
    <w:rsid w:val="00916926"/>
    <w:rsid w:val="009170A8"/>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8131B"/>
    <w:rsid w:val="00981427"/>
    <w:rsid w:val="00983EA2"/>
    <w:rsid w:val="009842CE"/>
    <w:rsid w:val="00984DF7"/>
    <w:rsid w:val="009858AB"/>
    <w:rsid w:val="00987280"/>
    <w:rsid w:val="009930BC"/>
    <w:rsid w:val="00995419"/>
    <w:rsid w:val="009A485F"/>
    <w:rsid w:val="009B1527"/>
    <w:rsid w:val="009B466E"/>
    <w:rsid w:val="009B75BA"/>
    <w:rsid w:val="009D2F95"/>
    <w:rsid w:val="009D779B"/>
    <w:rsid w:val="009E2023"/>
    <w:rsid w:val="009E2230"/>
    <w:rsid w:val="009E4BD0"/>
    <w:rsid w:val="009F21AB"/>
    <w:rsid w:val="00A00BAE"/>
    <w:rsid w:val="00A0425F"/>
    <w:rsid w:val="00A100BB"/>
    <w:rsid w:val="00A107CC"/>
    <w:rsid w:val="00A13293"/>
    <w:rsid w:val="00A14367"/>
    <w:rsid w:val="00A20D46"/>
    <w:rsid w:val="00A230D5"/>
    <w:rsid w:val="00A23E76"/>
    <w:rsid w:val="00A27F30"/>
    <w:rsid w:val="00A31DED"/>
    <w:rsid w:val="00A34D46"/>
    <w:rsid w:val="00A36C72"/>
    <w:rsid w:val="00A4178A"/>
    <w:rsid w:val="00A44630"/>
    <w:rsid w:val="00A45667"/>
    <w:rsid w:val="00A45A19"/>
    <w:rsid w:val="00A5188A"/>
    <w:rsid w:val="00A6041C"/>
    <w:rsid w:val="00A60951"/>
    <w:rsid w:val="00A62492"/>
    <w:rsid w:val="00A626EB"/>
    <w:rsid w:val="00A6381E"/>
    <w:rsid w:val="00A70DEC"/>
    <w:rsid w:val="00A72321"/>
    <w:rsid w:val="00A77FD1"/>
    <w:rsid w:val="00A80C8A"/>
    <w:rsid w:val="00A81B3B"/>
    <w:rsid w:val="00A8220D"/>
    <w:rsid w:val="00A84A13"/>
    <w:rsid w:val="00A85790"/>
    <w:rsid w:val="00A900F5"/>
    <w:rsid w:val="00A9045F"/>
    <w:rsid w:val="00A9127F"/>
    <w:rsid w:val="00A91C9D"/>
    <w:rsid w:val="00A95B8F"/>
    <w:rsid w:val="00A96CCF"/>
    <w:rsid w:val="00A9742C"/>
    <w:rsid w:val="00AA1123"/>
    <w:rsid w:val="00AA2EC5"/>
    <w:rsid w:val="00AB2BF6"/>
    <w:rsid w:val="00AC2D28"/>
    <w:rsid w:val="00AD6E67"/>
    <w:rsid w:val="00AE0F2E"/>
    <w:rsid w:val="00AE24B9"/>
    <w:rsid w:val="00AE4827"/>
    <w:rsid w:val="00AE5A84"/>
    <w:rsid w:val="00AF1CB8"/>
    <w:rsid w:val="00B01085"/>
    <w:rsid w:val="00B04A66"/>
    <w:rsid w:val="00B11DF1"/>
    <w:rsid w:val="00B12AC8"/>
    <w:rsid w:val="00B15D47"/>
    <w:rsid w:val="00B21333"/>
    <w:rsid w:val="00B246D6"/>
    <w:rsid w:val="00B25CE1"/>
    <w:rsid w:val="00B316AB"/>
    <w:rsid w:val="00B35569"/>
    <w:rsid w:val="00B407FD"/>
    <w:rsid w:val="00B408D6"/>
    <w:rsid w:val="00B465A0"/>
    <w:rsid w:val="00B503BB"/>
    <w:rsid w:val="00B50C40"/>
    <w:rsid w:val="00B54195"/>
    <w:rsid w:val="00B61E56"/>
    <w:rsid w:val="00B64298"/>
    <w:rsid w:val="00B730C6"/>
    <w:rsid w:val="00B74B97"/>
    <w:rsid w:val="00B84302"/>
    <w:rsid w:val="00B8607B"/>
    <w:rsid w:val="00B9111F"/>
    <w:rsid w:val="00B934FB"/>
    <w:rsid w:val="00BA5206"/>
    <w:rsid w:val="00BA689A"/>
    <w:rsid w:val="00BB10C3"/>
    <w:rsid w:val="00BB13DF"/>
    <w:rsid w:val="00BB1434"/>
    <w:rsid w:val="00BB146F"/>
    <w:rsid w:val="00BB1713"/>
    <w:rsid w:val="00BC3577"/>
    <w:rsid w:val="00BD2009"/>
    <w:rsid w:val="00BE5B86"/>
    <w:rsid w:val="00BE6434"/>
    <w:rsid w:val="00BE77FC"/>
    <w:rsid w:val="00BF4E30"/>
    <w:rsid w:val="00C01358"/>
    <w:rsid w:val="00C031FF"/>
    <w:rsid w:val="00C03961"/>
    <w:rsid w:val="00C05C62"/>
    <w:rsid w:val="00C17B7C"/>
    <w:rsid w:val="00C214B3"/>
    <w:rsid w:val="00C24384"/>
    <w:rsid w:val="00C25CD3"/>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7ADB"/>
    <w:rsid w:val="00C611ED"/>
    <w:rsid w:val="00C628AB"/>
    <w:rsid w:val="00C62B0E"/>
    <w:rsid w:val="00C62CB4"/>
    <w:rsid w:val="00C708F9"/>
    <w:rsid w:val="00C70A7A"/>
    <w:rsid w:val="00C7187C"/>
    <w:rsid w:val="00C73A54"/>
    <w:rsid w:val="00C73DF5"/>
    <w:rsid w:val="00C82415"/>
    <w:rsid w:val="00C824B0"/>
    <w:rsid w:val="00C84F18"/>
    <w:rsid w:val="00C8662B"/>
    <w:rsid w:val="00C86F12"/>
    <w:rsid w:val="00C94F1B"/>
    <w:rsid w:val="00C962A4"/>
    <w:rsid w:val="00CA3977"/>
    <w:rsid w:val="00CA7A93"/>
    <w:rsid w:val="00CA7D7A"/>
    <w:rsid w:val="00CB5081"/>
    <w:rsid w:val="00CB7A01"/>
    <w:rsid w:val="00CC30DB"/>
    <w:rsid w:val="00CE17B0"/>
    <w:rsid w:val="00CE50F9"/>
    <w:rsid w:val="00CE659A"/>
    <w:rsid w:val="00CE7DAA"/>
    <w:rsid w:val="00CF1963"/>
    <w:rsid w:val="00CF63F3"/>
    <w:rsid w:val="00D02469"/>
    <w:rsid w:val="00D1090A"/>
    <w:rsid w:val="00D151E0"/>
    <w:rsid w:val="00D20C9C"/>
    <w:rsid w:val="00D2177A"/>
    <w:rsid w:val="00D2442A"/>
    <w:rsid w:val="00D30739"/>
    <w:rsid w:val="00D30874"/>
    <w:rsid w:val="00D32A63"/>
    <w:rsid w:val="00D33A18"/>
    <w:rsid w:val="00D50B9A"/>
    <w:rsid w:val="00D514C2"/>
    <w:rsid w:val="00D569D5"/>
    <w:rsid w:val="00D67D6B"/>
    <w:rsid w:val="00D74E78"/>
    <w:rsid w:val="00D76B65"/>
    <w:rsid w:val="00D84B1D"/>
    <w:rsid w:val="00D8552D"/>
    <w:rsid w:val="00D8646A"/>
    <w:rsid w:val="00D97893"/>
    <w:rsid w:val="00DA04B9"/>
    <w:rsid w:val="00DA469D"/>
    <w:rsid w:val="00DA4845"/>
    <w:rsid w:val="00DA622A"/>
    <w:rsid w:val="00DA7044"/>
    <w:rsid w:val="00DA7DB4"/>
    <w:rsid w:val="00DB33C2"/>
    <w:rsid w:val="00DB404A"/>
    <w:rsid w:val="00DB7657"/>
    <w:rsid w:val="00DC02FB"/>
    <w:rsid w:val="00DC0B82"/>
    <w:rsid w:val="00DC1316"/>
    <w:rsid w:val="00DC1547"/>
    <w:rsid w:val="00DC7886"/>
    <w:rsid w:val="00DD170C"/>
    <w:rsid w:val="00DD6B98"/>
    <w:rsid w:val="00DE04DE"/>
    <w:rsid w:val="00DE0A33"/>
    <w:rsid w:val="00DE119A"/>
    <w:rsid w:val="00DE4C73"/>
    <w:rsid w:val="00DF48FE"/>
    <w:rsid w:val="00DF542A"/>
    <w:rsid w:val="00E12C61"/>
    <w:rsid w:val="00E228B6"/>
    <w:rsid w:val="00E30242"/>
    <w:rsid w:val="00E31253"/>
    <w:rsid w:val="00E314C9"/>
    <w:rsid w:val="00E32A40"/>
    <w:rsid w:val="00E40171"/>
    <w:rsid w:val="00E40234"/>
    <w:rsid w:val="00E421AD"/>
    <w:rsid w:val="00E44229"/>
    <w:rsid w:val="00E47542"/>
    <w:rsid w:val="00E51674"/>
    <w:rsid w:val="00E52BB4"/>
    <w:rsid w:val="00E5428C"/>
    <w:rsid w:val="00E57CDD"/>
    <w:rsid w:val="00E60C0E"/>
    <w:rsid w:val="00E641A2"/>
    <w:rsid w:val="00E65A1A"/>
    <w:rsid w:val="00E66D78"/>
    <w:rsid w:val="00E72925"/>
    <w:rsid w:val="00E73A65"/>
    <w:rsid w:val="00E74149"/>
    <w:rsid w:val="00E741A5"/>
    <w:rsid w:val="00E76E05"/>
    <w:rsid w:val="00E81635"/>
    <w:rsid w:val="00E82F3E"/>
    <w:rsid w:val="00E858B4"/>
    <w:rsid w:val="00E91316"/>
    <w:rsid w:val="00E914FC"/>
    <w:rsid w:val="00E9169B"/>
    <w:rsid w:val="00E92E5A"/>
    <w:rsid w:val="00E95510"/>
    <w:rsid w:val="00E95F6B"/>
    <w:rsid w:val="00EA14DF"/>
    <w:rsid w:val="00EA3560"/>
    <w:rsid w:val="00EA3F03"/>
    <w:rsid w:val="00EA56B1"/>
    <w:rsid w:val="00EA721A"/>
    <w:rsid w:val="00EB3462"/>
    <w:rsid w:val="00EB7D27"/>
    <w:rsid w:val="00EC3F8B"/>
    <w:rsid w:val="00EC4947"/>
    <w:rsid w:val="00EE0A6E"/>
    <w:rsid w:val="00EE12A6"/>
    <w:rsid w:val="00EE181E"/>
    <w:rsid w:val="00EE32E7"/>
    <w:rsid w:val="00EF087A"/>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553D"/>
    <w:rsid w:val="00F378F2"/>
    <w:rsid w:val="00F4292C"/>
    <w:rsid w:val="00F46053"/>
    <w:rsid w:val="00F50F26"/>
    <w:rsid w:val="00F53467"/>
    <w:rsid w:val="00F536A1"/>
    <w:rsid w:val="00F63243"/>
    <w:rsid w:val="00F639BA"/>
    <w:rsid w:val="00F63BFB"/>
    <w:rsid w:val="00F65CDF"/>
    <w:rsid w:val="00F665E9"/>
    <w:rsid w:val="00F7625D"/>
    <w:rsid w:val="00F833E8"/>
    <w:rsid w:val="00F83CDB"/>
    <w:rsid w:val="00F86B49"/>
    <w:rsid w:val="00F942C2"/>
    <w:rsid w:val="00FA0A14"/>
    <w:rsid w:val="00FA38D2"/>
    <w:rsid w:val="00FB0A8C"/>
    <w:rsid w:val="00FB0EF5"/>
    <w:rsid w:val="00FB0FD3"/>
    <w:rsid w:val="00FB1912"/>
    <w:rsid w:val="00FC11B4"/>
    <w:rsid w:val="00FC4C74"/>
    <w:rsid w:val="00FD54BF"/>
    <w:rsid w:val="00FE17EB"/>
    <w:rsid w:val="00FE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6D1"/>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21018A"/>
    <w:pPr>
      <w:keepLines w:val="0"/>
      <w:numPr>
        <w:ilvl w:val="0"/>
      </w:numPr>
      <w:spacing w:before="0" w:after="80"/>
      <w:outlineLvl w:val="0"/>
    </w:pPr>
    <w:rPr>
      <w:rFonts w:ascii="Times New Roman" w:eastAsia="Times New Roman" w:hAnsi="Times New Roman" w:cs="Times New Roman"/>
      <w:bCs w:val="0"/>
      <w:kern w:val="28"/>
      <w:sz w:val="32"/>
    </w:rPr>
  </w:style>
  <w:style w:type="paragraph" w:styleId="Heading2">
    <w:name w:val="heading 2"/>
    <w:basedOn w:val="Normal"/>
    <w:next w:val="Normal"/>
    <w:link w:val="Heading2Char"/>
    <w:uiPriority w:val="9"/>
    <w:unhideWhenUsed/>
    <w:qFormat/>
    <w:rsid w:val="0021018A"/>
    <w:pPr>
      <w:keepNext/>
      <w:keepLines/>
      <w:numPr>
        <w:ilvl w:val="1"/>
        <w:numId w:val="9"/>
      </w:numPr>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21018A"/>
    <w:pPr>
      <w:keepNext/>
      <w:keepLines/>
      <w:numPr>
        <w:ilvl w:val="2"/>
        <w:numId w:val="9"/>
      </w:numPr>
      <w:spacing w:before="200"/>
      <w:ind w:left="144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semiHidden/>
    <w:unhideWhenUsed/>
    <w:qFormat/>
    <w:rsid w:val="0021018A"/>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018A"/>
    <w:pPr>
      <w:keepNext/>
      <w:keepLines/>
      <w:numPr>
        <w:ilvl w:val="4"/>
        <w:numId w:val="9"/>
      </w:numPr>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1018A"/>
    <w:pPr>
      <w:keepNext/>
      <w:keepLines/>
      <w:numPr>
        <w:ilvl w:val="5"/>
        <w:numId w:val="9"/>
      </w:numPr>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1018A"/>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018A"/>
    <w:pPr>
      <w:keepNext/>
      <w:keepLines/>
      <w:numPr>
        <w:ilvl w:val="7"/>
        <w:numId w:val="9"/>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21018A"/>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018A"/>
    <w:rPr>
      <w:rFonts w:ascii="Times New Roman" w:eastAsia="Times New Roman" w:hAnsi="Times New Roman"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21018A"/>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2Char">
    <w:name w:val="Heading 2 Char"/>
    <w:basedOn w:val="DefaultParagraphFont"/>
    <w:link w:val="Heading2"/>
    <w:uiPriority w:val="9"/>
    <w:rsid w:val="0021018A"/>
    <w:rPr>
      <w:rFonts w:asciiTheme="majorHAnsi" w:eastAsiaTheme="majorEastAsia" w:hAnsiTheme="majorHAnsi" w:cstheme="majorBidi"/>
      <w:b/>
      <w:bCs/>
      <w:sz w:val="28"/>
      <w:szCs w:val="26"/>
      <w:lang w:val="en-US"/>
    </w:rPr>
  </w:style>
  <w:style w:type="paragraph" w:styleId="Title">
    <w:name w:val="Title"/>
    <w:basedOn w:val="Normal"/>
    <w:next w:val="Normal"/>
    <w:link w:val="TitleChar"/>
    <w:qFormat/>
    <w:rsid w:val="00716386"/>
    <w:pPr>
      <w:widowControl w:val="0"/>
      <w:suppressAutoHyphens/>
      <w:jc w:val="center"/>
    </w:pPr>
    <w:rPr>
      <w:b/>
      <w:sz w:val="36"/>
      <w:lang w:eastAsia="ar-SA"/>
    </w:rPr>
  </w:style>
  <w:style w:type="character" w:customStyle="1" w:styleId="TitleChar">
    <w:name w:val="Title Char"/>
    <w:basedOn w:val="DefaultParagraphFont"/>
    <w:link w:val="Title"/>
    <w:rsid w:val="00716386"/>
    <w:rPr>
      <w:rFonts w:ascii="Arial" w:eastAsia="Times New Roman" w:hAnsi="Arial" w:cs="Times New Roman"/>
      <w:b/>
      <w:sz w:val="36"/>
      <w:szCs w:val="20"/>
      <w:lang w:val="en-US" w:eastAsia="ar-SA"/>
    </w:rPr>
  </w:style>
  <w:style w:type="paragraph" w:customStyle="1" w:styleId="Tabletext">
    <w:name w:val="Tabletext"/>
    <w:basedOn w:val="Normal"/>
    <w:rsid w:val="00716386"/>
    <w:pPr>
      <w:keepLines/>
      <w:widowControl w:val="0"/>
      <w:suppressAutoHyphens/>
      <w:spacing w:after="120" w:line="240" w:lineRule="atLeast"/>
    </w:pPr>
    <w:rPr>
      <w:rFonts w:ascii="Times New Roman" w:hAnsi="Times New Roman"/>
      <w:sz w:val="20"/>
      <w:lang w:eastAsia="ar-SA"/>
    </w:rPr>
  </w:style>
  <w:style w:type="paragraph" w:styleId="BalloonText">
    <w:name w:val="Balloon Text"/>
    <w:basedOn w:val="Normal"/>
    <w:link w:val="BalloonTextChar"/>
    <w:uiPriority w:val="99"/>
    <w:semiHidden/>
    <w:unhideWhenUsed/>
    <w:rsid w:val="003539DE"/>
    <w:rPr>
      <w:rFonts w:ascii="Tahoma" w:hAnsi="Tahoma" w:cs="Tahoma"/>
      <w:sz w:val="16"/>
      <w:szCs w:val="16"/>
    </w:rPr>
  </w:style>
  <w:style w:type="character" w:customStyle="1" w:styleId="BalloonTextChar">
    <w:name w:val="Balloon Text Char"/>
    <w:basedOn w:val="DefaultParagraphFont"/>
    <w:link w:val="BalloonText"/>
    <w:uiPriority w:val="99"/>
    <w:semiHidden/>
    <w:rsid w:val="003539DE"/>
    <w:rPr>
      <w:rFonts w:ascii="Tahoma" w:eastAsia="Times New Roman" w:hAnsi="Tahoma" w:cs="Tahoma"/>
      <w:sz w:val="16"/>
      <w:szCs w:val="16"/>
      <w:lang w:val="en-US"/>
    </w:rPr>
  </w:style>
  <w:style w:type="character" w:customStyle="1" w:styleId="Heading4Char">
    <w:name w:val="Heading 4 Char"/>
    <w:basedOn w:val="DefaultParagraphFont"/>
    <w:link w:val="Heading4"/>
    <w:uiPriority w:val="9"/>
    <w:semiHidden/>
    <w:rsid w:val="0021018A"/>
    <w:rPr>
      <w:rFonts w:asciiTheme="majorHAnsi" w:eastAsiaTheme="majorEastAsia" w:hAnsiTheme="majorHAnsi" w:cstheme="majorBidi"/>
      <w:b/>
      <w:bCs/>
      <w:i/>
      <w:iCs/>
      <w:color w:val="4F81BD" w:themeColor="accent1"/>
      <w:szCs w:val="20"/>
      <w:lang w:val="en-US"/>
    </w:rPr>
  </w:style>
  <w:style w:type="character" w:customStyle="1" w:styleId="Heading5Char">
    <w:name w:val="Heading 5 Char"/>
    <w:basedOn w:val="DefaultParagraphFont"/>
    <w:link w:val="Heading5"/>
    <w:uiPriority w:val="9"/>
    <w:semiHidden/>
    <w:rsid w:val="0021018A"/>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21018A"/>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21018A"/>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21018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21018A"/>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438DD-0E8B-4BFB-A7C9-3723FE82A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dc:creator>
  <cp:lastModifiedBy>atuan</cp:lastModifiedBy>
  <cp:revision>5</cp:revision>
  <dcterms:created xsi:type="dcterms:W3CDTF">2010-04-18T09:46:00Z</dcterms:created>
  <dcterms:modified xsi:type="dcterms:W3CDTF">2010-04-18T16:59:00Z</dcterms:modified>
</cp:coreProperties>
</file>