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9562A9" w:rsidP="009562A9">
            <w:pPr>
              <w:jc w:val="right"/>
              <w:rPr>
                <w:b/>
                <w:sz w:val="26"/>
              </w:rPr>
            </w:pPr>
            <w:bookmarkStart w:id="1" w:name="OLE_LINK1"/>
            <w:bookmarkStart w:id="2" w:name="OLE_LINK2"/>
            <w:r w:rsidRPr="005B6697">
              <w:rPr>
                <w:b/>
                <w:sz w:val="26"/>
              </w:rPr>
              <w:t xml:space="preserve">ARCHITECTURE AND DESIGN </w:t>
            </w:r>
            <w:bookmarkEnd w:id="1"/>
            <w:bookmarkEnd w:id="2"/>
            <w:r w:rsidRPr="005B6697">
              <w:rPr>
                <w:b/>
                <w:sz w:val="26"/>
              </w:rPr>
              <w:t xml:space="preserve">&gt; </w:t>
            </w:r>
            <w:r w:rsidR="00B6393F">
              <w:rPr>
                <w:b/>
                <w:sz w:val="26"/>
              </w:rPr>
              <w:t>DETAILED DESIGN</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660313" w:rsidRDefault="006A310F" w:rsidP="00B6393F">
            <w:pPr>
              <w:pStyle w:val="ProjectName"/>
              <w:jc w:val="right"/>
              <w:rPr>
                <w:noProof/>
                <w:sz w:val="16"/>
              </w:rPr>
            </w:pPr>
            <w:r w:rsidRPr="00660313">
              <w:rPr>
                <w:rFonts w:ascii="Arial" w:hAnsi="Arial"/>
                <w:sz w:val="40"/>
              </w:rPr>
              <w:t xml:space="preserve">Tự học </w:t>
            </w:r>
            <w:r w:rsidR="00FE1F81" w:rsidRPr="00660313">
              <w:rPr>
                <w:rFonts w:ascii="Arial" w:hAnsi="Arial"/>
                <w:sz w:val="40"/>
              </w:rPr>
              <w:t>toán lớp 8</w:t>
            </w:r>
            <w:r w:rsidRPr="00660313">
              <w:rPr>
                <w:rFonts w:ascii="Arial" w:hAnsi="Arial"/>
                <w:sz w:val="40"/>
              </w:rPr>
              <w:t xml:space="preserve"> – </w:t>
            </w:r>
            <w:r w:rsidR="00E4654D">
              <w:rPr>
                <w:rFonts w:ascii="Arial" w:hAnsi="Arial"/>
                <w:sz w:val="40"/>
              </w:rPr>
              <w:t>&lt;</w:t>
            </w:r>
            <w:r w:rsidR="00B6393F">
              <w:rPr>
                <w:rFonts w:ascii="Arial" w:hAnsi="Arial"/>
                <w:sz w:val="40"/>
              </w:rPr>
              <w:t>Mô hình chi tiết</w:t>
            </w:r>
            <w:r w:rsidR="00E4654D">
              <w:rPr>
                <w:rFonts w:ascii="Arial" w:hAnsi="Arial"/>
                <w:sz w:val="40"/>
              </w:rPr>
              <w:t>&gt;</w:t>
            </w:r>
          </w:p>
        </w:tc>
      </w:tr>
    </w:tbl>
    <w:p w:rsidR="006A310F" w:rsidRPr="00660313"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660313" w:rsidRDefault="006A310F" w:rsidP="006A310F">
      <w:pPr>
        <w:tabs>
          <w:tab w:val="left" w:pos="7200"/>
        </w:tabs>
        <w:rPr>
          <w:vanish/>
          <w:color w:val="FF0000"/>
        </w:rPr>
      </w:pP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rPr>
            </w:pPr>
            <w:r>
              <w:rPr>
                <w:b/>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Pr="00B6393F" w:rsidRDefault="00DB2DC0" w:rsidP="00B6393F">
      <w:pPr>
        <w:jc w:val="center"/>
        <w:outlineLvl w:val="0"/>
        <w:rPr>
          <w:b/>
          <w:sz w:val="32"/>
          <w:szCs w:val="32"/>
        </w:rPr>
      </w:pPr>
      <w:bookmarkStart w:id="3" w:name="_Toc262587235"/>
      <w:r w:rsidRPr="00B6393F">
        <w:rPr>
          <w:b/>
          <w:sz w:val="32"/>
          <w:szCs w:val="32"/>
        </w:rPr>
        <w:t>Tổng quan các chức năng được thay đổi</w:t>
      </w:r>
      <w:bookmarkEnd w:id="3"/>
    </w:p>
    <w:p w:rsidR="004C3E86" w:rsidRPr="004C3E86" w:rsidRDefault="004C3E86" w:rsidP="004C3E86">
      <w:pPr>
        <w:rPr>
          <w:lang w:eastAsia="ar-SA"/>
        </w:rPr>
      </w:pPr>
    </w:p>
    <w:tbl>
      <w:tblPr>
        <w:tblW w:w="0" w:type="auto"/>
        <w:tblInd w:w="-12" w:type="dxa"/>
        <w:tblLayout w:type="fixed"/>
        <w:tblLook w:val="0000"/>
      </w:tblPr>
      <w:tblGrid>
        <w:gridCol w:w="2304"/>
        <w:gridCol w:w="1390"/>
        <w:gridCol w:w="3960"/>
        <w:gridCol w:w="2700"/>
      </w:tblGrid>
      <w:tr w:rsidR="003F7044" w:rsidRPr="00B6393F" w:rsidTr="003F7044">
        <w:tc>
          <w:tcPr>
            <w:tcW w:w="2304" w:type="dxa"/>
            <w:tcBorders>
              <w:top w:val="single" w:sz="4" w:space="0" w:color="000000"/>
              <w:left w:val="single" w:sz="4" w:space="0" w:color="000000"/>
              <w:bottom w:val="single" w:sz="4" w:space="0" w:color="000000"/>
            </w:tcBorders>
            <w:shd w:val="clear" w:color="auto" w:fill="auto"/>
          </w:tcPr>
          <w:p w:rsidR="003F7044" w:rsidRPr="00B6393F" w:rsidRDefault="003F7044" w:rsidP="00B6393F">
            <w:pPr>
              <w:jc w:val="center"/>
              <w:rPr>
                <w:b/>
              </w:rPr>
            </w:pPr>
            <w:r w:rsidRPr="00B6393F">
              <w:rPr>
                <w:b/>
              </w:rPr>
              <w:t>Ngày</w:t>
            </w:r>
          </w:p>
        </w:tc>
        <w:tc>
          <w:tcPr>
            <w:tcW w:w="1390" w:type="dxa"/>
            <w:tcBorders>
              <w:top w:val="single" w:sz="4" w:space="0" w:color="000000"/>
              <w:left w:val="single" w:sz="4" w:space="0" w:color="000000"/>
              <w:bottom w:val="single" w:sz="4" w:space="0" w:color="000000"/>
            </w:tcBorders>
            <w:shd w:val="clear" w:color="auto" w:fill="auto"/>
          </w:tcPr>
          <w:p w:rsidR="003F7044" w:rsidRPr="00B6393F" w:rsidRDefault="003F7044" w:rsidP="00B6393F">
            <w:pPr>
              <w:jc w:val="center"/>
              <w:rPr>
                <w:b/>
              </w:rPr>
            </w:pPr>
            <w:r w:rsidRPr="00B6393F">
              <w:rPr>
                <w:b/>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B6393F" w:rsidRDefault="003F7044" w:rsidP="00B6393F">
            <w:pPr>
              <w:jc w:val="center"/>
              <w:rPr>
                <w:b/>
              </w:rPr>
            </w:pPr>
            <w:r w:rsidRPr="00B6393F">
              <w:rPr>
                <w:b/>
              </w:rPr>
              <w:t>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B6393F" w:rsidRDefault="003F7044" w:rsidP="00B6393F">
            <w:pPr>
              <w:jc w:val="center"/>
              <w:rPr>
                <w:b/>
              </w:rPr>
            </w:pPr>
            <w:r w:rsidRPr="00B6393F">
              <w:rPr>
                <w:b/>
              </w:rPr>
              <w:t>Tác giả</w:t>
            </w:r>
          </w:p>
        </w:tc>
      </w:tr>
      <w:tr w:rsidR="00BC58CC" w:rsidRPr="004C3E86" w:rsidTr="003F7044">
        <w:trPr>
          <w:trHeight w:val="840"/>
        </w:trPr>
        <w:tc>
          <w:tcPr>
            <w:tcW w:w="2304" w:type="dxa"/>
            <w:tcBorders>
              <w:top w:val="single" w:sz="4" w:space="0" w:color="000000"/>
              <w:left w:val="single" w:sz="4" w:space="0" w:color="000000"/>
            </w:tcBorders>
            <w:shd w:val="clear" w:color="auto" w:fill="auto"/>
          </w:tcPr>
          <w:p w:rsidR="00BC58CC" w:rsidRPr="004C3E86" w:rsidRDefault="0028564E" w:rsidP="0028564E">
            <w:r>
              <w:t>25/5/2010</w:t>
            </w:r>
          </w:p>
        </w:tc>
        <w:tc>
          <w:tcPr>
            <w:tcW w:w="1390" w:type="dxa"/>
            <w:tcBorders>
              <w:top w:val="single" w:sz="4" w:space="0" w:color="000000"/>
              <w:left w:val="single" w:sz="4" w:space="0" w:color="000000"/>
              <w:bottom w:val="single" w:sz="4" w:space="0" w:color="000000"/>
            </w:tcBorders>
            <w:shd w:val="clear" w:color="auto" w:fill="auto"/>
          </w:tcPr>
          <w:p w:rsidR="00BC58CC" w:rsidRPr="004C3E86" w:rsidRDefault="0028564E" w:rsidP="0028564E">
            <w:r>
              <w:t>0.1</w:t>
            </w:r>
          </w:p>
        </w:tc>
        <w:tc>
          <w:tcPr>
            <w:tcW w:w="3960" w:type="dxa"/>
            <w:tcBorders>
              <w:top w:val="single" w:sz="4" w:space="0" w:color="000000"/>
              <w:left w:val="single" w:sz="4" w:space="0" w:color="000000"/>
            </w:tcBorders>
            <w:shd w:val="clear" w:color="auto" w:fill="auto"/>
          </w:tcPr>
          <w:p w:rsidR="00BC58CC" w:rsidRPr="004C3E86" w:rsidRDefault="0028564E" w:rsidP="0028564E">
            <w:r>
              <w:t>Template và soạn lại các mô tả các bạn đã up</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28564E" w:rsidP="0028564E">
            <w:r>
              <w:t>Trương Ngọc Tuấn</w:t>
            </w:r>
          </w:p>
        </w:tc>
      </w:tr>
      <w:tr w:rsidR="00A016C2" w:rsidRPr="004C3E86"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28564E"/>
        </w:tc>
        <w:tc>
          <w:tcPr>
            <w:tcW w:w="1390" w:type="dxa"/>
            <w:tcBorders>
              <w:top w:val="single" w:sz="4" w:space="0" w:color="000000"/>
              <w:left w:val="single" w:sz="4" w:space="0" w:color="000000"/>
              <w:bottom w:val="single" w:sz="4" w:space="0" w:color="auto"/>
            </w:tcBorders>
            <w:shd w:val="clear" w:color="auto" w:fill="auto"/>
          </w:tcPr>
          <w:p w:rsidR="00A016C2" w:rsidRPr="004C3E86" w:rsidRDefault="00A016C2" w:rsidP="0028564E"/>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28564E"/>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28564E"/>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b/>
          <w:bCs/>
        </w:rPr>
        <w:id w:val="2709972"/>
        <w:docPartObj>
          <w:docPartGallery w:val="Table of Contents"/>
          <w:docPartUnique/>
        </w:docPartObj>
      </w:sdtPr>
      <w:sdtEndPr>
        <w:rPr>
          <w:b w:val="0"/>
          <w:bCs w:val="0"/>
        </w:rPr>
      </w:sdtEndPr>
      <w:sdtContent>
        <w:bookmarkStart w:id="4" w:name="_Toc262587236" w:displacedByCustomXml="prev"/>
        <w:p w:rsidR="00EA376E" w:rsidRDefault="00EA376E" w:rsidP="001266AA">
          <w:pPr>
            <w:outlineLvl w:val="0"/>
          </w:pPr>
          <w:r w:rsidRPr="00785E4C">
            <w:rPr>
              <w:b/>
              <w:color w:val="548DD4" w:themeColor="text2" w:themeTint="99"/>
              <w:sz w:val="32"/>
              <w:szCs w:val="32"/>
            </w:rPr>
            <w:t>Mục lục</w:t>
          </w:r>
          <w:bookmarkEnd w:id="4"/>
        </w:p>
        <w:p w:rsidR="00EA376E" w:rsidRPr="00EA376E" w:rsidRDefault="00EA376E" w:rsidP="00EA376E"/>
        <w:p w:rsidR="00DD4396" w:rsidRDefault="002442C5">
          <w:pPr>
            <w:pStyle w:val="TOC1"/>
            <w:tabs>
              <w:tab w:val="right" w:leader="dot" w:pos="10214"/>
            </w:tabs>
            <w:rPr>
              <w:rFonts w:asciiTheme="minorHAnsi" w:eastAsiaTheme="minorEastAsia" w:hAnsiTheme="minorHAnsi" w:cstheme="minorBidi"/>
              <w:noProof/>
              <w:sz w:val="22"/>
              <w:szCs w:val="22"/>
            </w:rPr>
          </w:pPr>
          <w:r>
            <w:fldChar w:fldCharType="begin"/>
          </w:r>
          <w:r w:rsidR="00EA376E">
            <w:instrText xml:space="preserve"> TOC \o "1-3" \h \z \u </w:instrText>
          </w:r>
          <w:r>
            <w:fldChar w:fldCharType="separate"/>
          </w:r>
          <w:hyperlink w:anchor="_Toc262587235" w:history="1">
            <w:r w:rsidR="00DD4396" w:rsidRPr="00C5064D">
              <w:rPr>
                <w:rStyle w:val="Hyperlink"/>
                <w:b/>
                <w:noProof/>
              </w:rPr>
              <w:t>Tổng quan các chức năng được thay đổi</w:t>
            </w:r>
            <w:r w:rsidR="00DD4396">
              <w:rPr>
                <w:noProof/>
                <w:webHidden/>
              </w:rPr>
              <w:tab/>
            </w:r>
            <w:r w:rsidR="00DD4396">
              <w:rPr>
                <w:noProof/>
                <w:webHidden/>
              </w:rPr>
              <w:fldChar w:fldCharType="begin"/>
            </w:r>
            <w:r w:rsidR="00DD4396">
              <w:rPr>
                <w:noProof/>
                <w:webHidden/>
              </w:rPr>
              <w:instrText xml:space="preserve"> PAGEREF _Toc262587235 \h </w:instrText>
            </w:r>
            <w:r w:rsidR="00DD4396">
              <w:rPr>
                <w:noProof/>
                <w:webHidden/>
              </w:rPr>
            </w:r>
            <w:r w:rsidR="00DD4396">
              <w:rPr>
                <w:noProof/>
                <w:webHidden/>
              </w:rPr>
              <w:fldChar w:fldCharType="separate"/>
            </w:r>
            <w:r w:rsidR="00DD4396">
              <w:rPr>
                <w:noProof/>
                <w:webHidden/>
              </w:rPr>
              <w:t>1-1</w:t>
            </w:r>
            <w:r w:rsidR="00DD4396">
              <w:rPr>
                <w:noProof/>
                <w:webHidden/>
              </w:rPr>
              <w:fldChar w:fldCharType="end"/>
            </w:r>
          </w:hyperlink>
        </w:p>
        <w:p w:rsidR="00DD4396" w:rsidRDefault="00DD4396">
          <w:pPr>
            <w:pStyle w:val="TOC1"/>
            <w:tabs>
              <w:tab w:val="right" w:leader="dot" w:pos="10214"/>
            </w:tabs>
            <w:rPr>
              <w:rFonts w:asciiTheme="minorHAnsi" w:eastAsiaTheme="minorEastAsia" w:hAnsiTheme="minorHAnsi" w:cstheme="minorBidi"/>
              <w:noProof/>
              <w:sz w:val="22"/>
              <w:szCs w:val="22"/>
            </w:rPr>
          </w:pPr>
          <w:hyperlink w:anchor="_Toc262587236" w:history="1">
            <w:r w:rsidRPr="00C5064D">
              <w:rPr>
                <w:rStyle w:val="Hyperlink"/>
                <w:b/>
                <w:noProof/>
              </w:rPr>
              <w:t>Mục lục</w:t>
            </w:r>
            <w:r>
              <w:rPr>
                <w:noProof/>
                <w:webHidden/>
              </w:rPr>
              <w:tab/>
            </w:r>
            <w:r>
              <w:rPr>
                <w:noProof/>
                <w:webHidden/>
              </w:rPr>
              <w:fldChar w:fldCharType="begin"/>
            </w:r>
            <w:r>
              <w:rPr>
                <w:noProof/>
                <w:webHidden/>
              </w:rPr>
              <w:instrText xml:space="preserve"> PAGEREF _Toc262587236 \h </w:instrText>
            </w:r>
            <w:r>
              <w:rPr>
                <w:noProof/>
                <w:webHidden/>
              </w:rPr>
            </w:r>
            <w:r>
              <w:rPr>
                <w:noProof/>
                <w:webHidden/>
              </w:rPr>
              <w:fldChar w:fldCharType="separate"/>
            </w:r>
            <w:r>
              <w:rPr>
                <w:noProof/>
                <w:webHidden/>
              </w:rPr>
              <w:t>1-2</w:t>
            </w:r>
            <w:r>
              <w:rPr>
                <w:noProof/>
                <w:webHidden/>
              </w:rPr>
              <w:fldChar w:fldCharType="end"/>
            </w:r>
          </w:hyperlink>
        </w:p>
        <w:p w:rsidR="00DD4396" w:rsidRDefault="00DD4396">
          <w:pPr>
            <w:pStyle w:val="TOC1"/>
            <w:tabs>
              <w:tab w:val="left" w:pos="440"/>
              <w:tab w:val="right" w:leader="dot" w:pos="10214"/>
            </w:tabs>
            <w:rPr>
              <w:rFonts w:asciiTheme="minorHAnsi" w:eastAsiaTheme="minorEastAsia" w:hAnsiTheme="minorHAnsi" w:cstheme="minorBidi"/>
              <w:noProof/>
              <w:sz w:val="22"/>
              <w:szCs w:val="22"/>
            </w:rPr>
          </w:pPr>
          <w:hyperlink w:anchor="_Toc262587237" w:history="1">
            <w:r w:rsidRPr="00C5064D">
              <w:rPr>
                <w:rStyle w:val="Hyperlink"/>
                <w:noProof/>
              </w:rPr>
              <w:t>1</w:t>
            </w:r>
            <w:r>
              <w:rPr>
                <w:rFonts w:asciiTheme="minorHAnsi" w:eastAsiaTheme="minorEastAsia" w:hAnsiTheme="minorHAnsi" w:cstheme="minorBidi"/>
                <w:noProof/>
                <w:sz w:val="22"/>
                <w:szCs w:val="22"/>
              </w:rPr>
              <w:tab/>
            </w:r>
            <w:r w:rsidRPr="00C5064D">
              <w:rPr>
                <w:rStyle w:val="Hyperlink"/>
                <w:noProof/>
              </w:rPr>
              <w:t>Giới thiệu</w:t>
            </w:r>
            <w:r>
              <w:rPr>
                <w:noProof/>
                <w:webHidden/>
              </w:rPr>
              <w:tab/>
            </w:r>
            <w:r>
              <w:rPr>
                <w:noProof/>
                <w:webHidden/>
              </w:rPr>
              <w:fldChar w:fldCharType="begin"/>
            </w:r>
            <w:r>
              <w:rPr>
                <w:noProof/>
                <w:webHidden/>
              </w:rPr>
              <w:instrText xml:space="preserve"> PAGEREF _Toc262587237 \h </w:instrText>
            </w:r>
            <w:r>
              <w:rPr>
                <w:noProof/>
                <w:webHidden/>
              </w:rPr>
            </w:r>
            <w:r>
              <w:rPr>
                <w:noProof/>
                <w:webHidden/>
              </w:rPr>
              <w:fldChar w:fldCharType="separate"/>
            </w:r>
            <w:r>
              <w:rPr>
                <w:noProof/>
                <w:webHidden/>
              </w:rPr>
              <w:t>1-4</w:t>
            </w:r>
            <w:r>
              <w:rPr>
                <w:noProof/>
                <w:webHidden/>
              </w:rPr>
              <w:fldChar w:fldCharType="end"/>
            </w:r>
          </w:hyperlink>
        </w:p>
        <w:p w:rsidR="00DD4396" w:rsidRDefault="00DD4396">
          <w:pPr>
            <w:pStyle w:val="TOC1"/>
            <w:tabs>
              <w:tab w:val="left" w:pos="440"/>
              <w:tab w:val="right" w:leader="dot" w:pos="10214"/>
            </w:tabs>
            <w:rPr>
              <w:rFonts w:asciiTheme="minorHAnsi" w:eastAsiaTheme="minorEastAsia" w:hAnsiTheme="minorHAnsi" w:cstheme="minorBidi"/>
              <w:noProof/>
              <w:sz w:val="22"/>
              <w:szCs w:val="22"/>
            </w:rPr>
          </w:pPr>
          <w:hyperlink w:anchor="_Toc262587238" w:history="1">
            <w:r w:rsidRPr="00C5064D">
              <w:rPr>
                <w:rStyle w:val="Hyperlink"/>
                <w:noProof/>
              </w:rPr>
              <w:t>2</w:t>
            </w:r>
            <w:r>
              <w:rPr>
                <w:rFonts w:asciiTheme="minorHAnsi" w:eastAsiaTheme="minorEastAsia" w:hAnsiTheme="minorHAnsi" w:cstheme="minorBidi"/>
                <w:noProof/>
                <w:sz w:val="22"/>
                <w:szCs w:val="22"/>
              </w:rPr>
              <w:tab/>
            </w:r>
            <w:r w:rsidRPr="00C5064D">
              <w:rPr>
                <w:rStyle w:val="Hyperlink"/>
                <w:noProof/>
              </w:rPr>
              <w:t>Giao diện chương trình</w:t>
            </w:r>
            <w:r>
              <w:rPr>
                <w:noProof/>
                <w:webHidden/>
              </w:rPr>
              <w:tab/>
            </w:r>
            <w:r>
              <w:rPr>
                <w:noProof/>
                <w:webHidden/>
              </w:rPr>
              <w:fldChar w:fldCharType="begin"/>
            </w:r>
            <w:r>
              <w:rPr>
                <w:noProof/>
                <w:webHidden/>
              </w:rPr>
              <w:instrText xml:space="preserve"> PAGEREF _Toc262587238 \h </w:instrText>
            </w:r>
            <w:r>
              <w:rPr>
                <w:noProof/>
                <w:webHidden/>
              </w:rPr>
            </w:r>
            <w:r>
              <w:rPr>
                <w:noProof/>
                <w:webHidden/>
              </w:rPr>
              <w:fldChar w:fldCharType="separate"/>
            </w:r>
            <w:r>
              <w:rPr>
                <w:noProof/>
                <w:webHidden/>
              </w:rPr>
              <w:t>2-4</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39" w:history="1">
            <w:r w:rsidRPr="00C5064D">
              <w:rPr>
                <w:rStyle w:val="Hyperlink"/>
                <w:noProof/>
              </w:rPr>
              <w:t>2.1</w:t>
            </w:r>
            <w:r>
              <w:rPr>
                <w:rFonts w:asciiTheme="minorHAnsi" w:eastAsiaTheme="minorEastAsia" w:hAnsiTheme="minorHAnsi" w:cstheme="minorBidi"/>
                <w:noProof/>
                <w:sz w:val="22"/>
                <w:szCs w:val="22"/>
              </w:rPr>
              <w:tab/>
            </w:r>
            <w:r w:rsidRPr="00C5064D">
              <w:rPr>
                <w:rStyle w:val="Hyperlink"/>
                <w:noProof/>
              </w:rPr>
              <w:t>Màn hình chính.</w:t>
            </w:r>
            <w:r>
              <w:rPr>
                <w:noProof/>
                <w:webHidden/>
              </w:rPr>
              <w:tab/>
            </w:r>
            <w:r>
              <w:rPr>
                <w:noProof/>
                <w:webHidden/>
              </w:rPr>
              <w:fldChar w:fldCharType="begin"/>
            </w:r>
            <w:r>
              <w:rPr>
                <w:noProof/>
                <w:webHidden/>
              </w:rPr>
              <w:instrText xml:space="preserve"> PAGEREF _Toc262587239 \h </w:instrText>
            </w:r>
            <w:r>
              <w:rPr>
                <w:noProof/>
                <w:webHidden/>
              </w:rPr>
            </w:r>
            <w:r>
              <w:rPr>
                <w:noProof/>
                <w:webHidden/>
              </w:rPr>
              <w:fldChar w:fldCharType="separate"/>
            </w:r>
            <w:r>
              <w:rPr>
                <w:noProof/>
                <w:webHidden/>
              </w:rPr>
              <w:t>2-4</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0" w:history="1">
            <w:r w:rsidRPr="00C5064D">
              <w:rPr>
                <w:rStyle w:val="Hyperlink"/>
                <w:noProof/>
              </w:rPr>
              <w:t>2.2</w:t>
            </w:r>
            <w:r>
              <w:rPr>
                <w:rFonts w:asciiTheme="minorHAnsi" w:eastAsiaTheme="minorEastAsia" w:hAnsiTheme="minorHAnsi" w:cstheme="minorBidi"/>
                <w:noProof/>
                <w:sz w:val="22"/>
                <w:szCs w:val="22"/>
              </w:rPr>
              <w:tab/>
            </w:r>
            <w:r w:rsidRPr="00C5064D">
              <w:rPr>
                <w:rStyle w:val="Hyperlink"/>
                <w:noProof/>
              </w:rPr>
              <w:t>Màn hình đăng nhập.</w:t>
            </w:r>
            <w:r>
              <w:rPr>
                <w:noProof/>
                <w:webHidden/>
              </w:rPr>
              <w:tab/>
            </w:r>
            <w:r>
              <w:rPr>
                <w:noProof/>
                <w:webHidden/>
              </w:rPr>
              <w:fldChar w:fldCharType="begin"/>
            </w:r>
            <w:r>
              <w:rPr>
                <w:noProof/>
                <w:webHidden/>
              </w:rPr>
              <w:instrText xml:space="preserve"> PAGEREF _Toc262587240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1" w:history="1">
            <w:r w:rsidRPr="00C5064D">
              <w:rPr>
                <w:rStyle w:val="Hyperlink"/>
                <w:noProof/>
              </w:rPr>
              <w:t>2.3</w:t>
            </w:r>
            <w:r>
              <w:rPr>
                <w:rFonts w:asciiTheme="minorHAnsi" w:eastAsiaTheme="minorEastAsia" w:hAnsiTheme="minorHAnsi" w:cstheme="minorBidi"/>
                <w:noProof/>
                <w:sz w:val="22"/>
                <w:szCs w:val="22"/>
              </w:rPr>
              <w:tab/>
            </w:r>
            <w:r w:rsidRPr="00C5064D">
              <w:rPr>
                <w:rStyle w:val="Hyperlink"/>
                <w:noProof/>
              </w:rPr>
              <w:t>Màn hình đăng kí.</w:t>
            </w:r>
            <w:r>
              <w:rPr>
                <w:noProof/>
                <w:webHidden/>
              </w:rPr>
              <w:tab/>
            </w:r>
            <w:r>
              <w:rPr>
                <w:noProof/>
                <w:webHidden/>
              </w:rPr>
              <w:fldChar w:fldCharType="begin"/>
            </w:r>
            <w:r>
              <w:rPr>
                <w:noProof/>
                <w:webHidden/>
              </w:rPr>
              <w:instrText xml:space="preserve"> PAGEREF _Toc262587241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2" w:history="1">
            <w:r w:rsidRPr="00C5064D">
              <w:rPr>
                <w:rStyle w:val="Hyperlink"/>
                <w:noProof/>
              </w:rPr>
              <w:t>2.4</w:t>
            </w:r>
            <w:r>
              <w:rPr>
                <w:rFonts w:asciiTheme="minorHAnsi" w:eastAsiaTheme="minorEastAsia" w:hAnsiTheme="minorHAnsi" w:cstheme="minorBidi"/>
                <w:noProof/>
                <w:sz w:val="22"/>
                <w:szCs w:val="22"/>
              </w:rPr>
              <w:tab/>
            </w:r>
            <w:r w:rsidRPr="00C5064D">
              <w:rPr>
                <w:rStyle w:val="Hyperlink"/>
                <w:noProof/>
              </w:rPr>
              <w:t>Màn hình thay đổi thông tin.</w:t>
            </w:r>
            <w:r>
              <w:rPr>
                <w:noProof/>
                <w:webHidden/>
              </w:rPr>
              <w:tab/>
            </w:r>
            <w:r>
              <w:rPr>
                <w:noProof/>
                <w:webHidden/>
              </w:rPr>
              <w:fldChar w:fldCharType="begin"/>
            </w:r>
            <w:r>
              <w:rPr>
                <w:noProof/>
                <w:webHidden/>
              </w:rPr>
              <w:instrText xml:space="preserve"> PAGEREF _Toc262587242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3" w:history="1">
            <w:r w:rsidRPr="00C5064D">
              <w:rPr>
                <w:rStyle w:val="Hyperlink"/>
                <w:noProof/>
              </w:rPr>
              <w:t>2.5</w:t>
            </w:r>
            <w:r>
              <w:rPr>
                <w:rFonts w:asciiTheme="minorHAnsi" w:eastAsiaTheme="minorEastAsia" w:hAnsiTheme="minorHAnsi" w:cstheme="minorBidi"/>
                <w:noProof/>
                <w:sz w:val="22"/>
                <w:szCs w:val="22"/>
              </w:rPr>
              <w:tab/>
            </w:r>
            <w:r w:rsidRPr="00C5064D">
              <w:rPr>
                <w:rStyle w:val="Hyperlink"/>
                <w:noProof/>
              </w:rPr>
              <w:t>Màn hình chọn bài học (đại số/ hình học).</w:t>
            </w:r>
            <w:r>
              <w:rPr>
                <w:noProof/>
                <w:webHidden/>
              </w:rPr>
              <w:tab/>
            </w:r>
            <w:r>
              <w:rPr>
                <w:noProof/>
                <w:webHidden/>
              </w:rPr>
              <w:fldChar w:fldCharType="begin"/>
            </w:r>
            <w:r>
              <w:rPr>
                <w:noProof/>
                <w:webHidden/>
              </w:rPr>
              <w:instrText xml:space="preserve"> PAGEREF _Toc262587243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4" w:history="1">
            <w:r w:rsidRPr="00C5064D">
              <w:rPr>
                <w:rStyle w:val="Hyperlink"/>
                <w:noProof/>
              </w:rPr>
              <w:t>2.6</w:t>
            </w:r>
            <w:r>
              <w:rPr>
                <w:rFonts w:asciiTheme="minorHAnsi" w:eastAsiaTheme="minorEastAsia" w:hAnsiTheme="minorHAnsi" w:cstheme="minorBidi"/>
                <w:noProof/>
                <w:sz w:val="22"/>
                <w:szCs w:val="22"/>
              </w:rPr>
              <w:tab/>
            </w:r>
            <w:r w:rsidRPr="00C5064D">
              <w:rPr>
                <w:rStyle w:val="Hyperlink"/>
                <w:noProof/>
              </w:rPr>
              <w:t>Màn hình học lý thuyết và bài tập.</w:t>
            </w:r>
            <w:r>
              <w:rPr>
                <w:noProof/>
                <w:webHidden/>
              </w:rPr>
              <w:tab/>
            </w:r>
            <w:r>
              <w:rPr>
                <w:noProof/>
                <w:webHidden/>
              </w:rPr>
              <w:fldChar w:fldCharType="begin"/>
            </w:r>
            <w:r>
              <w:rPr>
                <w:noProof/>
                <w:webHidden/>
              </w:rPr>
              <w:instrText xml:space="preserve"> PAGEREF _Toc262587244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5" w:history="1">
            <w:r w:rsidRPr="00C5064D">
              <w:rPr>
                <w:rStyle w:val="Hyperlink"/>
                <w:noProof/>
              </w:rPr>
              <w:t>2.7</w:t>
            </w:r>
            <w:r>
              <w:rPr>
                <w:rFonts w:asciiTheme="minorHAnsi" w:eastAsiaTheme="minorEastAsia" w:hAnsiTheme="minorHAnsi" w:cstheme="minorBidi"/>
                <w:noProof/>
                <w:sz w:val="22"/>
                <w:szCs w:val="22"/>
              </w:rPr>
              <w:tab/>
            </w:r>
            <w:r w:rsidRPr="00C5064D">
              <w:rPr>
                <w:rStyle w:val="Hyperlink"/>
                <w:noProof/>
              </w:rPr>
              <w:t>Màn hình trắc nghiệm.</w:t>
            </w:r>
            <w:r>
              <w:rPr>
                <w:noProof/>
                <w:webHidden/>
              </w:rPr>
              <w:tab/>
            </w:r>
            <w:r>
              <w:rPr>
                <w:noProof/>
                <w:webHidden/>
              </w:rPr>
              <w:fldChar w:fldCharType="begin"/>
            </w:r>
            <w:r>
              <w:rPr>
                <w:noProof/>
                <w:webHidden/>
              </w:rPr>
              <w:instrText xml:space="preserve"> PAGEREF _Toc262587245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6" w:history="1">
            <w:r w:rsidRPr="00C5064D">
              <w:rPr>
                <w:rStyle w:val="Hyperlink"/>
                <w:noProof/>
              </w:rPr>
              <w:t>2.8</w:t>
            </w:r>
            <w:r>
              <w:rPr>
                <w:rFonts w:asciiTheme="minorHAnsi" w:eastAsiaTheme="minorEastAsia" w:hAnsiTheme="minorHAnsi" w:cstheme="minorBidi"/>
                <w:noProof/>
                <w:sz w:val="22"/>
                <w:szCs w:val="22"/>
              </w:rPr>
              <w:tab/>
            </w:r>
            <w:r w:rsidRPr="00C5064D">
              <w:rPr>
                <w:rStyle w:val="Hyperlink"/>
                <w:noProof/>
              </w:rPr>
              <w:t>Màn hình sắp xếp chứng minh.</w:t>
            </w:r>
            <w:r>
              <w:rPr>
                <w:noProof/>
                <w:webHidden/>
              </w:rPr>
              <w:tab/>
            </w:r>
            <w:r>
              <w:rPr>
                <w:noProof/>
                <w:webHidden/>
              </w:rPr>
              <w:fldChar w:fldCharType="begin"/>
            </w:r>
            <w:r>
              <w:rPr>
                <w:noProof/>
                <w:webHidden/>
              </w:rPr>
              <w:instrText xml:space="preserve"> PAGEREF _Toc262587246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7" w:history="1">
            <w:r w:rsidRPr="00C5064D">
              <w:rPr>
                <w:rStyle w:val="Hyperlink"/>
                <w:noProof/>
              </w:rPr>
              <w:t>2.9</w:t>
            </w:r>
            <w:r>
              <w:rPr>
                <w:rFonts w:asciiTheme="minorHAnsi" w:eastAsiaTheme="minorEastAsia" w:hAnsiTheme="minorHAnsi" w:cstheme="minorBidi"/>
                <w:noProof/>
                <w:sz w:val="22"/>
                <w:szCs w:val="22"/>
              </w:rPr>
              <w:tab/>
            </w:r>
            <w:r w:rsidRPr="00C5064D">
              <w:rPr>
                <w:rStyle w:val="Hyperlink"/>
                <w:noProof/>
              </w:rPr>
              <w:t>Màn hình giải trí.</w:t>
            </w:r>
            <w:r>
              <w:rPr>
                <w:noProof/>
                <w:webHidden/>
              </w:rPr>
              <w:tab/>
            </w:r>
            <w:r>
              <w:rPr>
                <w:noProof/>
                <w:webHidden/>
              </w:rPr>
              <w:fldChar w:fldCharType="begin"/>
            </w:r>
            <w:r>
              <w:rPr>
                <w:noProof/>
                <w:webHidden/>
              </w:rPr>
              <w:instrText xml:space="preserve"> PAGEREF _Toc262587247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48" w:history="1">
            <w:r w:rsidRPr="00C5064D">
              <w:rPr>
                <w:rStyle w:val="Hyperlink"/>
                <w:noProof/>
              </w:rPr>
              <w:t>2.10</w:t>
            </w:r>
            <w:r>
              <w:rPr>
                <w:rFonts w:asciiTheme="minorHAnsi" w:eastAsiaTheme="minorEastAsia" w:hAnsiTheme="minorHAnsi" w:cstheme="minorBidi"/>
                <w:noProof/>
                <w:sz w:val="22"/>
                <w:szCs w:val="22"/>
              </w:rPr>
              <w:tab/>
            </w:r>
            <w:r w:rsidRPr="00C5064D">
              <w:rPr>
                <w:rStyle w:val="Hyperlink"/>
                <w:noProof/>
              </w:rPr>
              <w:t>Màn hình trợ giúp.</w:t>
            </w:r>
            <w:r>
              <w:rPr>
                <w:noProof/>
                <w:webHidden/>
              </w:rPr>
              <w:tab/>
            </w:r>
            <w:r>
              <w:rPr>
                <w:noProof/>
                <w:webHidden/>
              </w:rPr>
              <w:fldChar w:fldCharType="begin"/>
            </w:r>
            <w:r>
              <w:rPr>
                <w:noProof/>
                <w:webHidden/>
              </w:rPr>
              <w:instrText xml:space="preserve"> PAGEREF _Toc262587248 \h </w:instrText>
            </w:r>
            <w:r>
              <w:rPr>
                <w:noProof/>
                <w:webHidden/>
              </w:rPr>
            </w:r>
            <w:r>
              <w:rPr>
                <w:noProof/>
                <w:webHidden/>
              </w:rPr>
              <w:fldChar w:fldCharType="separate"/>
            </w:r>
            <w:r>
              <w:rPr>
                <w:noProof/>
                <w:webHidden/>
              </w:rPr>
              <w:t>2-5</w:t>
            </w:r>
            <w:r>
              <w:rPr>
                <w:noProof/>
                <w:webHidden/>
              </w:rPr>
              <w:fldChar w:fldCharType="end"/>
            </w:r>
          </w:hyperlink>
        </w:p>
        <w:p w:rsidR="00DD4396" w:rsidRDefault="00DD4396">
          <w:pPr>
            <w:pStyle w:val="TOC1"/>
            <w:tabs>
              <w:tab w:val="left" w:pos="440"/>
              <w:tab w:val="right" w:leader="dot" w:pos="10214"/>
            </w:tabs>
            <w:rPr>
              <w:rFonts w:asciiTheme="minorHAnsi" w:eastAsiaTheme="minorEastAsia" w:hAnsiTheme="minorHAnsi" w:cstheme="minorBidi"/>
              <w:noProof/>
              <w:sz w:val="22"/>
              <w:szCs w:val="22"/>
            </w:rPr>
          </w:pPr>
          <w:hyperlink w:anchor="_Toc262587249" w:history="1">
            <w:r w:rsidRPr="00C5064D">
              <w:rPr>
                <w:rStyle w:val="Hyperlink"/>
                <w:noProof/>
              </w:rPr>
              <w:t>3</w:t>
            </w:r>
            <w:r>
              <w:rPr>
                <w:rFonts w:asciiTheme="minorHAnsi" w:eastAsiaTheme="minorEastAsia" w:hAnsiTheme="minorHAnsi" w:cstheme="minorBidi"/>
                <w:noProof/>
                <w:sz w:val="22"/>
                <w:szCs w:val="22"/>
              </w:rPr>
              <w:tab/>
            </w:r>
            <w:r w:rsidRPr="00C5064D">
              <w:rPr>
                <w:rStyle w:val="Hyperlink"/>
                <w:noProof/>
              </w:rPr>
              <w:t>Thiết kế</w:t>
            </w:r>
            <w:r>
              <w:rPr>
                <w:noProof/>
                <w:webHidden/>
              </w:rPr>
              <w:tab/>
            </w:r>
            <w:r>
              <w:rPr>
                <w:noProof/>
                <w:webHidden/>
              </w:rPr>
              <w:fldChar w:fldCharType="begin"/>
            </w:r>
            <w:r>
              <w:rPr>
                <w:noProof/>
                <w:webHidden/>
              </w:rPr>
              <w:instrText xml:space="preserve"> PAGEREF _Toc262587249 \h </w:instrText>
            </w:r>
            <w:r>
              <w:rPr>
                <w:noProof/>
                <w:webHidden/>
              </w:rPr>
            </w:r>
            <w:r>
              <w:rPr>
                <w:noProof/>
                <w:webHidden/>
              </w:rPr>
              <w:fldChar w:fldCharType="separate"/>
            </w:r>
            <w:r>
              <w:rPr>
                <w:noProof/>
                <w:webHidden/>
              </w:rPr>
              <w:t>3-5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50" w:history="1">
            <w:r w:rsidRPr="00C5064D">
              <w:rPr>
                <w:rStyle w:val="Hyperlink"/>
                <w:noProof/>
              </w:rPr>
              <w:t>3.1</w:t>
            </w:r>
            <w:r>
              <w:rPr>
                <w:rFonts w:asciiTheme="minorHAnsi" w:eastAsiaTheme="minorEastAsia" w:hAnsiTheme="minorHAnsi" w:cstheme="minorBidi"/>
                <w:noProof/>
                <w:sz w:val="22"/>
                <w:szCs w:val="22"/>
              </w:rPr>
              <w:tab/>
            </w:r>
            <w:r w:rsidRPr="00C5064D">
              <w:rPr>
                <w:rStyle w:val="Hyperlink"/>
                <w:noProof/>
              </w:rPr>
              <w:t>Chức năng đăng nhập</w:t>
            </w:r>
            <w:r>
              <w:rPr>
                <w:noProof/>
                <w:webHidden/>
              </w:rPr>
              <w:tab/>
            </w:r>
            <w:r>
              <w:rPr>
                <w:noProof/>
                <w:webHidden/>
              </w:rPr>
              <w:fldChar w:fldCharType="begin"/>
            </w:r>
            <w:r>
              <w:rPr>
                <w:noProof/>
                <w:webHidden/>
              </w:rPr>
              <w:instrText xml:space="preserve"> PAGEREF _Toc262587250 \h </w:instrText>
            </w:r>
            <w:r>
              <w:rPr>
                <w:noProof/>
                <w:webHidden/>
              </w:rPr>
            </w:r>
            <w:r>
              <w:rPr>
                <w:noProof/>
                <w:webHidden/>
              </w:rPr>
              <w:fldChar w:fldCharType="separate"/>
            </w:r>
            <w:r>
              <w:rPr>
                <w:noProof/>
                <w:webHidden/>
              </w:rPr>
              <w:t>3-5</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51" w:history="1">
            <w:r w:rsidRPr="00C5064D">
              <w:rPr>
                <w:rStyle w:val="Hyperlink"/>
                <w:noProof/>
              </w:rPr>
              <w:t>3.1.1</w:t>
            </w:r>
            <w:r>
              <w:rPr>
                <w:rFonts w:asciiTheme="minorHAnsi" w:eastAsiaTheme="minorEastAsia" w:hAnsiTheme="minorHAnsi" w:cstheme="minorBidi"/>
                <w:noProof/>
                <w:sz w:val="22"/>
                <w:szCs w:val="22"/>
              </w:rPr>
              <w:tab/>
            </w:r>
            <w:r w:rsidRPr="00C5064D">
              <w:rPr>
                <w:rStyle w:val="Hyperlink"/>
                <w:noProof/>
              </w:rPr>
              <w:t>Hướng tiếp cận thiết kế (cách xử lý cơ bản chức năng này)</w:t>
            </w:r>
            <w:r>
              <w:rPr>
                <w:noProof/>
                <w:webHidden/>
              </w:rPr>
              <w:tab/>
            </w:r>
            <w:r>
              <w:rPr>
                <w:noProof/>
                <w:webHidden/>
              </w:rPr>
              <w:fldChar w:fldCharType="begin"/>
            </w:r>
            <w:r>
              <w:rPr>
                <w:noProof/>
                <w:webHidden/>
              </w:rPr>
              <w:instrText xml:space="preserve"> PAGEREF _Toc262587251 \h </w:instrText>
            </w:r>
            <w:r>
              <w:rPr>
                <w:noProof/>
                <w:webHidden/>
              </w:rPr>
            </w:r>
            <w:r>
              <w:rPr>
                <w:noProof/>
                <w:webHidden/>
              </w:rPr>
              <w:fldChar w:fldCharType="separate"/>
            </w:r>
            <w:r>
              <w:rPr>
                <w:noProof/>
                <w:webHidden/>
              </w:rPr>
              <w:t>3-5</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52" w:history="1">
            <w:r w:rsidRPr="00C5064D">
              <w:rPr>
                <w:rStyle w:val="Hyperlink"/>
                <w:noProof/>
              </w:rPr>
              <w:t>3.1.2</w:t>
            </w:r>
            <w:r>
              <w:rPr>
                <w:rFonts w:asciiTheme="minorHAnsi" w:eastAsiaTheme="minorEastAsia" w:hAnsiTheme="minorHAnsi" w:cstheme="minorBidi"/>
                <w:noProof/>
                <w:sz w:val="22"/>
                <w:szCs w:val="22"/>
              </w:rPr>
              <w:tab/>
            </w:r>
            <w:r w:rsidRPr="00C5064D">
              <w:rPr>
                <w:rStyle w:val="Hyperlink"/>
                <w:noProof/>
              </w:rPr>
              <w:t>Dữ liệu input</w:t>
            </w:r>
            <w:r>
              <w:rPr>
                <w:noProof/>
                <w:webHidden/>
              </w:rPr>
              <w:tab/>
            </w:r>
            <w:r>
              <w:rPr>
                <w:noProof/>
                <w:webHidden/>
              </w:rPr>
              <w:fldChar w:fldCharType="begin"/>
            </w:r>
            <w:r>
              <w:rPr>
                <w:noProof/>
                <w:webHidden/>
              </w:rPr>
              <w:instrText xml:space="preserve"> PAGEREF _Toc262587252 \h </w:instrText>
            </w:r>
            <w:r>
              <w:rPr>
                <w:noProof/>
                <w:webHidden/>
              </w:rPr>
            </w:r>
            <w:r>
              <w:rPr>
                <w:noProof/>
                <w:webHidden/>
              </w:rPr>
              <w:fldChar w:fldCharType="separate"/>
            </w:r>
            <w:r>
              <w:rPr>
                <w:noProof/>
                <w:webHidden/>
              </w:rPr>
              <w:t>3-5</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53" w:history="1">
            <w:r w:rsidRPr="00C5064D">
              <w:rPr>
                <w:rStyle w:val="Hyperlink"/>
                <w:noProof/>
              </w:rPr>
              <w:t>3.1.3</w:t>
            </w:r>
            <w:r>
              <w:rPr>
                <w:rFonts w:asciiTheme="minorHAnsi" w:eastAsiaTheme="minorEastAsia" w:hAnsiTheme="minorHAnsi" w:cstheme="minorBidi"/>
                <w:noProof/>
                <w:sz w:val="22"/>
                <w:szCs w:val="22"/>
              </w:rPr>
              <w:tab/>
            </w:r>
            <w:r w:rsidRPr="00C5064D">
              <w:rPr>
                <w:rStyle w:val="Hyperlink"/>
                <w:noProof/>
              </w:rPr>
              <w:t>Dữ liệu output</w:t>
            </w:r>
            <w:r>
              <w:rPr>
                <w:noProof/>
                <w:webHidden/>
              </w:rPr>
              <w:tab/>
            </w:r>
            <w:r>
              <w:rPr>
                <w:noProof/>
                <w:webHidden/>
              </w:rPr>
              <w:fldChar w:fldCharType="begin"/>
            </w:r>
            <w:r>
              <w:rPr>
                <w:noProof/>
                <w:webHidden/>
              </w:rPr>
              <w:instrText xml:space="preserve"> PAGEREF _Toc262587253 \h </w:instrText>
            </w:r>
            <w:r>
              <w:rPr>
                <w:noProof/>
                <w:webHidden/>
              </w:rPr>
            </w:r>
            <w:r>
              <w:rPr>
                <w:noProof/>
                <w:webHidden/>
              </w:rPr>
              <w:fldChar w:fldCharType="separate"/>
            </w:r>
            <w:r>
              <w:rPr>
                <w:noProof/>
                <w:webHidden/>
              </w:rPr>
              <w:t>3-5</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54" w:history="1">
            <w:r w:rsidRPr="00C5064D">
              <w:rPr>
                <w:rStyle w:val="Hyperlink"/>
                <w:noProof/>
              </w:rPr>
              <w:t>3.2</w:t>
            </w:r>
            <w:r>
              <w:rPr>
                <w:rFonts w:asciiTheme="minorHAnsi" w:eastAsiaTheme="minorEastAsia" w:hAnsiTheme="minorHAnsi" w:cstheme="minorBidi"/>
                <w:noProof/>
                <w:sz w:val="22"/>
                <w:szCs w:val="22"/>
              </w:rPr>
              <w:tab/>
            </w:r>
            <w:r w:rsidRPr="00C5064D">
              <w:rPr>
                <w:rStyle w:val="Hyperlink"/>
                <w:noProof/>
              </w:rPr>
              <w:t>Mô tả tổ chức dữ liệu chương trình</w:t>
            </w:r>
            <w:r>
              <w:rPr>
                <w:noProof/>
                <w:webHidden/>
              </w:rPr>
              <w:tab/>
            </w:r>
            <w:r>
              <w:rPr>
                <w:noProof/>
                <w:webHidden/>
              </w:rPr>
              <w:fldChar w:fldCharType="begin"/>
            </w:r>
            <w:r>
              <w:rPr>
                <w:noProof/>
                <w:webHidden/>
              </w:rPr>
              <w:instrText xml:space="preserve"> PAGEREF _Toc262587254 \h </w:instrText>
            </w:r>
            <w:r>
              <w:rPr>
                <w:noProof/>
                <w:webHidden/>
              </w:rPr>
            </w:r>
            <w:r>
              <w:rPr>
                <w:noProof/>
                <w:webHidden/>
              </w:rPr>
              <w:fldChar w:fldCharType="separate"/>
            </w:r>
            <w:r>
              <w:rPr>
                <w:noProof/>
                <w:webHidden/>
              </w:rPr>
              <w:t>3-5</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55" w:history="1">
            <w:r w:rsidRPr="00C5064D">
              <w:rPr>
                <w:rStyle w:val="Hyperlink"/>
                <w:noProof/>
              </w:rPr>
              <w:t>3.2.1</w:t>
            </w:r>
            <w:r>
              <w:rPr>
                <w:rFonts w:asciiTheme="minorHAnsi" w:eastAsiaTheme="minorEastAsia" w:hAnsiTheme="minorHAnsi" w:cstheme="minorBidi"/>
                <w:noProof/>
                <w:sz w:val="22"/>
                <w:szCs w:val="22"/>
              </w:rPr>
              <w:tab/>
            </w:r>
            <w:r w:rsidRPr="00C5064D">
              <w:rPr>
                <w:rStyle w:val="Hyperlink"/>
                <w:noProof/>
              </w:rPr>
              <w:t>Dữ liệu người dùng</w:t>
            </w:r>
            <w:r>
              <w:rPr>
                <w:noProof/>
                <w:webHidden/>
              </w:rPr>
              <w:tab/>
            </w:r>
            <w:r>
              <w:rPr>
                <w:noProof/>
                <w:webHidden/>
              </w:rPr>
              <w:fldChar w:fldCharType="begin"/>
            </w:r>
            <w:r>
              <w:rPr>
                <w:noProof/>
                <w:webHidden/>
              </w:rPr>
              <w:instrText xml:space="preserve"> PAGEREF _Toc262587255 \h </w:instrText>
            </w:r>
            <w:r>
              <w:rPr>
                <w:noProof/>
                <w:webHidden/>
              </w:rPr>
            </w:r>
            <w:r>
              <w:rPr>
                <w:noProof/>
                <w:webHidden/>
              </w:rPr>
              <w:fldChar w:fldCharType="separate"/>
            </w:r>
            <w:r>
              <w:rPr>
                <w:noProof/>
                <w:webHidden/>
              </w:rPr>
              <w:t>3-5</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56" w:history="1">
            <w:r w:rsidRPr="00C5064D">
              <w:rPr>
                <w:rStyle w:val="Hyperlink"/>
                <w:noProof/>
              </w:rPr>
              <w:t>3.2.2</w:t>
            </w:r>
            <w:r>
              <w:rPr>
                <w:rFonts w:asciiTheme="minorHAnsi" w:eastAsiaTheme="minorEastAsia" w:hAnsiTheme="minorHAnsi" w:cstheme="minorBidi"/>
                <w:noProof/>
                <w:sz w:val="22"/>
                <w:szCs w:val="22"/>
              </w:rPr>
              <w:tab/>
            </w:r>
            <w:r w:rsidRPr="00C5064D">
              <w:rPr>
                <w:rStyle w:val="Hyperlink"/>
                <w:noProof/>
              </w:rPr>
              <w:t>Dữ liệu chức năng bài học đại số</w:t>
            </w:r>
            <w:r>
              <w:rPr>
                <w:noProof/>
                <w:webHidden/>
              </w:rPr>
              <w:tab/>
            </w:r>
            <w:r>
              <w:rPr>
                <w:noProof/>
                <w:webHidden/>
              </w:rPr>
              <w:fldChar w:fldCharType="begin"/>
            </w:r>
            <w:r>
              <w:rPr>
                <w:noProof/>
                <w:webHidden/>
              </w:rPr>
              <w:instrText xml:space="preserve"> PAGEREF _Toc262587256 \h </w:instrText>
            </w:r>
            <w:r>
              <w:rPr>
                <w:noProof/>
                <w:webHidden/>
              </w:rPr>
            </w:r>
            <w:r>
              <w:rPr>
                <w:noProof/>
                <w:webHidden/>
              </w:rPr>
              <w:fldChar w:fldCharType="separate"/>
            </w:r>
            <w:r>
              <w:rPr>
                <w:noProof/>
                <w:webHidden/>
              </w:rPr>
              <w:t>3-7</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57" w:history="1">
            <w:r w:rsidRPr="00C5064D">
              <w:rPr>
                <w:rStyle w:val="Hyperlink"/>
                <w:noProof/>
              </w:rPr>
              <w:t>3.2.3</w:t>
            </w:r>
            <w:r>
              <w:rPr>
                <w:rFonts w:asciiTheme="minorHAnsi" w:eastAsiaTheme="minorEastAsia" w:hAnsiTheme="minorHAnsi" w:cstheme="minorBidi"/>
                <w:noProof/>
                <w:sz w:val="22"/>
                <w:szCs w:val="22"/>
              </w:rPr>
              <w:tab/>
            </w:r>
            <w:r w:rsidRPr="00C5064D">
              <w:rPr>
                <w:rStyle w:val="Hyperlink"/>
                <w:noProof/>
              </w:rPr>
              <w:t>Dữ liệu chức năng bài học hình học</w:t>
            </w:r>
            <w:r>
              <w:rPr>
                <w:noProof/>
                <w:webHidden/>
              </w:rPr>
              <w:tab/>
            </w:r>
            <w:r>
              <w:rPr>
                <w:noProof/>
                <w:webHidden/>
              </w:rPr>
              <w:fldChar w:fldCharType="begin"/>
            </w:r>
            <w:r>
              <w:rPr>
                <w:noProof/>
                <w:webHidden/>
              </w:rPr>
              <w:instrText xml:space="preserve"> PAGEREF _Toc262587257 \h </w:instrText>
            </w:r>
            <w:r>
              <w:rPr>
                <w:noProof/>
                <w:webHidden/>
              </w:rPr>
            </w:r>
            <w:r>
              <w:rPr>
                <w:noProof/>
                <w:webHidden/>
              </w:rPr>
              <w:fldChar w:fldCharType="separate"/>
            </w:r>
            <w:r>
              <w:rPr>
                <w:noProof/>
                <w:webHidden/>
              </w:rPr>
              <w:t>3-7</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58" w:history="1">
            <w:r w:rsidRPr="00C5064D">
              <w:rPr>
                <w:rStyle w:val="Hyperlink"/>
                <w:noProof/>
              </w:rPr>
              <w:t>3.2.4</w:t>
            </w:r>
            <w:r>
              <w:rPr>
                <w:rFonts w:asciiTheme="minorHAnsi" w:eastAsiaTheme="minorEastAsia" w:hAnsiTheme="minorHAnsi" w:cstheme="minorBidi"/>
                <w:noProof/>
                <w:sz w:val="22"/>
                <w:szCs w:val="22"/>
              </w:rPr>
              <w:tab/>
            </w:r>
            <w:r w:rsidRPr="00C5064D">
              <w:rPr>
                <w:rStyle w:val="Hyperlink"/>
                <w:noProof/>
              </w:rPr>
              <w:t>Dữ liệu chức năng bài tập trắc nghiệm</w:t>
            </w:r>
            <w:r>
              <w:rPr>
                <w:noProof/>
                <w:webHidden/>
              </w:rPr>
              <w:tab/>
            </w:r>
            <w:r>
              <w:rPr>
                <w:noProof/>
                <w:webHidden/>
              </w:rPr>
              <w:fldChar w:fldCharType="begin"/>
            </w:r>
            <w:r>
              <w:rPr>
                <w:noProof/>
                <w:webHidden/>
              </w:rPr>
              <w:instrText xml:space="preserve"> PAGEREF _Toc262587258 \h </w:instrText>
            </w:r>
            <w:r>
              <w:rPr>
                <w:noProof/>
                <w:webHidden/>
              </w:rPr>
            </w:r>
            <w:r>
              <w:rPr>
                <w:noProof/>
                <w:webHidden/>
              </w:rPr>
              <w:fldChar w:fldCharType="separate"/>
            </w:r>
            <w:r>
              <w:rPr>
                <w:noProof/>
                <w:webHidden/>
              </w:rPr>
              <w:t>3-7</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59" w:history="1">
            <w:r w:rsidRPr="00C5064D">
              <w:rPr>
                <w:rStyle w:val="Hyperlink"/>
                <w:noProof/>
              </w:rPr>
              <w:t>3.2.5</w:t>
            </w:r>
            <w:r>
              <w:rPr>
                <w:rFonts w:asciiTheme="minorHAnsi" w:eastAsiaTheme="minorEastAsia" w:hAnsiTheme="minorHAnsi" w:cstheme="minorBidi"/>
                <w:noProof/>
                <w:sz w:val="22"/>
                <w:szCs w:val="22"/>
              </w:rPr>
              <w:tab/>
            </w:r>
            <w:r w:rsidRPr="00C5064D">
              <w:rPr>
                <w:rStyle w:val="Hyperlink"/>
                <w:noProof/>
              </w:rPr>
              <w:t>Dữ liệu chức năng bài tập sắp xếp chứng minh</w:t>
            </w:r>
            <w:r>
              <w:rPr>
                <w:noProof/>
                <w:webHidden/>
              </w:rPr>
              <w:tab/>
            </w:r>
            <w:r>
              <w:rPr>
                <w:noProof/>
                <w:webHidden/>
              </w:rPr>
              <w:fldChar w:fldCharType="begin"/>
            </w:r>
            <w:r>
              <w:rPr>
                <w:noProof/>
                <w:webHidden/>
              </w:rPr>
              <w:instrText xml:space="preserve"> PAGEREF _Toc262587259 \h </w:instrText>
            </w:r>
            <w:r>
              <w:rPr>
                <w:noProof/>
                <w:webHidden/>
              </w:rPr>
            </w:r>
            <w:r>
              <w:rPr>
                <w:noProof/>
                <w:webHidden/>
              </w:rPr>
              <w:fldChar w:fldCharType="separate"/>
            </w:r>
            <w:r>
              <w:rPr>
                <w:noProof/>
                <w:webHidden/>
              </w:rPr>
              <w:t>3-7</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60" w:history="1">
            <w:r w:rsidRPr="00C5064D">
              <w:rPr>
                <w:rStyle w:val="Hyperlink"/>
                <w:noProof/>
              </w:rPr>
              <w:t>3.2.6</w:t>
            </w:r>
            <w:r>
              <w:rPr>
                <w:rFonts w:asciiTheme="minorHAnsi" w:eastAsiaTheme="minorEastAsia" w:hAnsiTheme="minorHAnsi" w:cstheme="minorBidi"/>
                <w:noProof/>
                <w:sz w:val="22"/>
                <w:szCs w:val="22"/>
              </w:rPr>
              <w:tab/>
            </w:r>
            <w:r w:rsidRPr="00C5064D">
              <w:rPr>
                <w:rStyle w:val="Hyperlink"/>
                <w:noProof/>
              </w:rPr>
              <w:t>Dữ liệu chức năng giải trí</w:t>
            </w:r>
            <w:r>
              <w:rPr>
                <w:noProof/>
                <w:webHidden/>
              </w:rPr>
              <w:tab/>
            </w:r>
            <w:r>
              <w:rPr>
                <w:noProof/>
                <w:webHidden/>
              </w:rPr>
              <w:fldChar w:fldCharType="begin"/>
            </w:r>
            <w:r>
              <w:rPr>
                <w:noProof/>
                <w:webHidden/>
              </w:rPr>
              <w:instrText xml:space="preserve"> PAGEREF _Toc262587260 \h </w:instrText>
            </w:r>
            <w:r>
              <w:rPr>
                <w:noProof/>
                <w:webHidden/>
              </w:rPr>
            </w:r>
            <w:r>
              <w:rPr>
                <w:noProof/>
                <w:webHidden/>
              </w:rPr>
              <w:fldChar w:fldCharType="separate"/>
            </w:r>
            <w:r>
              <w:rPr>
                <w:noProof/>
                <w:webHidden/>
              </w:rPr>
              <w:t>3-7</w:t>
            </w:r>
            <w:r>
              <w:rPr>
                <w:noProof/>
                <w:webHidden/>
              </w:rPr>
              <w:fldChar w:fldCharType="end"/>
            </w:r>
          </w:hyperlink>
        </w:p>
        <w:p w:rsidR="00DD4396" w:rsidRDefault="00DD4396">
          <w:pPr>
            <w:pStyle w:val="TOC3"/>
            <w:tabs>
              <w:tab w:val="left" w:pos="1320"/>
              <w:tab w:val="right" w:leader="dot" w:pos="10214"/>
            </w:tabs>
            <w:rPr>
              <w:rFonts w:asciiTheme="minorHAnsi" w:eastAsiaTheme="minorEastAsia" w:hAnsiTheme="minorHAnsi" w:cstheme="minorBidi"/>
              <w:noProof/>
              <w:sz w:val="22"/>
              <w:szCs w:val="22"/>
            </w:rPr>
          </w:pPr>
          <w:hyperlink w:anchor="_Toc262587261" w:history="1">
            <w:r w:rsidRPr="00C5064D">
              <w:rPr>
                <w:rStyle w:val="Hyperlink"/>
                <w:noProof/>
              </w:rPr>
              <w:t>3.2.7</w:t>
            </w:r>
            <w:r>
              <w:rPr>
                <w:rFonts w:asciiTheme="minorHAnsi" w:eastAsiaTheme="minorEastAsia" w:hAnsiTheme="minorHAnsi" w:cstheme="minorBidi"/>
                <w:noProof/>
                <w:sz w:val="22"/>
                <w:szCs w:val="22"/>
              </w:rPr>
              <w:tab/>
            </w:r>
            <w:r w:rsidRPr="00C5064D">
              <w:rPr>
                <w:rStyle w:val="Hyperlink"/>
                <w:noProof/>
              </w:rPr>
              <w:t>Dữ liệu chức năng giúp đỡ</w:t>
            </w:r>
            <w:r>
              <w:rPr>
                <w:noProof/>
                <w:webHidden/>
              </w:rPr>
              <w:tab/>
            </w:r>
            <w:r>
              <w:rPr>
                <w:noProof/>
                <w:webHidden/>
              </w:rPr>
              <w:fldChar w:fldCharType="begin"/>
            </w:r>
            <w:r>
              <w:rPr>
                <w:noProof/>
                <w:webHidden/>
              </w:rPr>
              <w:instrText xml:space="preserve"> PAGEREF _Toc262587261 \h </w:instrText>
            </w:r>
            <w:r>
              <w:rPr>
                <w:noProof/>
                <w:webHidden/>
              </w:rPr>
            </w:r>
            <w:r>
              <w:rPr>
                <w:noProof/>
                <w:webHidden/>
              </w:rPr>
              <w:fldChar w:fldCharType="separate"/>
            </w:r>
            <w:r>
              <w:rPr>
                <w:noProof/>
                <w:webHidden/>
              </w:rPr>
              <w:t>3-7</w:t>
            </w:r>
            <w:r>
              <w:rPr>
                <w:noProof/>
                <w:webHidden/>
              </w:rPr>
              <w:fldChar w:fldCharType="end"/>
            </w:r>
          </w:hyperlink>
        </w:p>
        <w:p w:rsidR="00DD4396" w:rsidRDefault="00DD4396">
          <w:pPr>
            <w:pStyle w:val="TOC2"/>
            <w:tabs>
              <w:tab w:val="left" w:pos="880"/>
              <w:tab w:val="right" w:leader="dot" w:pos="10214"/>
            </w:tabs>
            <w:rPr>
              <w:rFonts w:asciiTheme="minorHAnsi" w:eastAsiaTheme="minorEastAsia" w:hAnsiTheme="minorHAnsi" w:cstheme="minorBidi"/>
              <w:noProof/>
              <w:sz w:val="22"/>
              <w:szCs w:val="22"/>
            </w:rPr>
          </w:pPr>
          <w:hyperlink w:anchor="_Toc262587262" w:history="1">
            <w:r w:rsidRPr="00C5064D">
              <w:rPr>
                <w:rStyle w:val="Hyperlink"/>
                <w:noProof/>
              </w:rPr>
              <w:t>3.3</w:t>
            </w:r>
            <w:r>
              <w:rPr>
                <w:rFonts w:asciiTheme="minorHAnsi" w:eastAsiaTheme="minorEastAsia" w:hAnsiTheme="minorHAnsi" w:cstheme="minorBidi"/>
                <w:noProof/>
                <w:sz w:val="22"/>
                <w:szCs w:val="22"/>
              </w:rPr>
              <w:tab/>
            </w:r>
            <w:r w:rsidRPr="00C5064D">
              <w:rPr>
                <w:rStyle w:val="Hyperlink"/>
                <w:noProof/>
              </w:rPr>
              <w:t>Mô tả chi tiết tương ứng với các yêu cầu chức năng</w:t>
            </w:r>
            <w:r>
              <w:rPr>
                <w:noProof/>
                <w:webHidden/>
              </w:rPr>
              <w:tab/>
            </w:r>
            <w:r>
              <w:rPr>
                <w:noProof/>
                <w:webHidden/>
              </w:rPr>
              <w:fldChar w:fldCharType="begin"/>
            </w:r>
            <w:r>
              <w:rPr>
                <w:noProof/>
                <w:webHidden/>
              </w:rPr>
              <w:instrText xml:space="preserve"> PAGEREF _Toc262587262 \h </w:instrText>
            </w:r>
            <w:r>
              <w:rPr>
                <w:noProof/>
                <w:webHidden/>
              </w:rPr>
            </w:r>
            <w:r>
              <w:rPr>
                <w:noProof/>
                <w:webHidden/>
              </w:rPr>
              <w:fldChar w:fldCharType="separate"/>
            </w:r>
            <w:r>
              <w:rPr>
                <w:noProof/>
                <w:webHidden/>
              </w:rPr>
              <w:t>3-7</w:t>
            </w:r>
            <w:r>
              <w:rPr>
                <w:noProof/>
                <w:webHidden/>
              </w:rPr>
              <w:fldChar w:fldCharType="end"/>
            </w:r>
          </w:hyperlink>
        </w:p>
        <w:p w:rsidR="00EA376E" w:rsidRDefault="002442C5" w:rsidP="00785E4C">
          <w:r>
            <w:fldChar w:fldCharType="end"/>
          </w:r>
        </w:p>
      </w:sdtContent>
    </w:sdt>
    <w:p w:rsidR="00EA376E" w:rsidRDefault="00EA376E">
      <w:pPr>
        <w:spacing w:after="200" w:line="276" w:lineRule="auto"/>
        <w:ind w:left="720"/>
        <w:rPr>
          <w:noProof/>
          <w:sz w:val="20"/>
        </w:rPr>
      </w:pPr>
      <w:r>
        <w:rPr>
          <w:noProof/>
          <w:sz w:val="20"/>
        </w:rPr>
        <w:br w:type="page"/>
      </w:r>
    </w:p>
    <w:p w:rsidR="00216A3F" w:rsidRDefault="00216A3F" w:rsidP="00216A3F">
      <w:pPr>
        <w:pStyle w:val="DarkBlue"/>
      </w:pPr>
      <w:bookmarkStart w:id="5" w:name="_Toc434142307"/>
      <w:bookmarkStart w:id="6" w:name="_Toc434195698"/>
      <w:bookmarkStart w:id="7" w:name="_Toc436184370"/>
      <w:bookmarkEnd w:id="0"/>
    </w:p>
    <w:p w:rsidR="00216A3F" w:rsidRDefault="00216A3F" w:rsidP="00216A3F">
      <w:pPr>
        <w:pStyle w:val="Heading1"/>
      </w:pPr>
      <w:bookmarkStart w:id="8" w:name="_Toc262587237"/>
      <w:bookmarkEnd w:id="5"/>
      <w:bookmarkEnd w:id="6"/>
      <w:bookmarkEnd w:id="7"/>
      <w:r>
        <w:t>Giới thiệu</w:t>
      </w:r>
      <w:bookmarkEnd w:id="8"/>
    </w:p>
    <w:p w:rsidR="00216A3F" w:rsidRDefault="00216A3F" w:rsidP="00216A3F">
      <w:r>
        <w:t>Tài liệu này giải thích các thành phần của hệ thống, bao gồm: các module, danh sách các lớp, danh sách các hàm, mô hình dữ liệu.</w:t>
      </w:r>
    </w:p>
    <w:p w:rsidR="00216A3F" w:rsidRDefault="00216A3F" w:rsidP="00216A3F">
      <w:pPr>
        <w:pStyle w:val="Heading1"/>
      </w:pPr>
      <w:bookmarkStart w:id="9" w:name="_Toc262587238"/>
      <w:r>
        <w:t>Giao diện chương trình</w:t>
      </w:r>
      <w:bookmarkEnd w:id="9"/>
    </w:p>
    <w:p w:rsidR="00216A3F" w:rsidRDefault="00216A3F" w:rsidP="00216A3F">
      <w:r>
        <w:t>Liệt kê các màn hình chính của chương trình, chụp lại màn hình, và mô tả các thành phần chính trong màn hình đó. Màn hình này không cần thiết phải giống y chang như màn hình chương trình khi release cho người dùng, chỉ cần nội dung, các hàm liên quan không thay đổi.</w:t>
      </w:r>
    </w:p>
    <w:p w:rsidR="00216A3F" w:rsidRDefault="00216A3F" w:rsidP="00216A3F">
      <w:pPr>
        <w:pStyle w:val="Heading2"/>
      </w:pPr>
      <w:bookmarkStart w:id="10" w:name="_Toc262587239"/>
      <w:r>
        <w:t>Màn hình chính.</w:t>
      </w:r>
      <w:bookmarkEnd w:id="10"/>
    </w:p>
    <w:p w:rsidR="00216A3F" w:rsidRDefault="00216A3F" w:rsidP="00216A3F">
      <w:r>
        <w:t>Chụp ảnh màn hình.</w:t>
      </w:r>
    </w:p>
    <w:p w:rsidR="00216A3F" w:rsidRDefault="00216A3F" w:rsidP="00216A3F">
      <w:r>
        <w:t xml:space="preserve">Mục đích của màn hình: </w:t>
      </w:r>
    </w:p>
    <w:p w:rsidR="00216A3F" w:rsidRDefault="00216A3F" w:rsidP="00216A3F"/>
    <w:p w:rsidR="00216A3F" w:rsidRDefault="00216A3F" w:rsidP="00216A3F">
      <w:r>
        <w:t>Các thành phần chính trên màn hình:</w:t>
      </w:r>
    </w:p>
    <w:p w:rsidR="00216A3F" w:rsidRDefault="00216A3F" w:rsidP="00216A3F">
      <w:r>
        <w:t>Hình ảnh minh họa:</w:t>
      </w:r>
    </w:p>
    <w:p w:rsidR="00216A3F" w:rsidRDefault="00216A3F" w:rsidP="00216A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6840"/>
      </w:tblGrid>
      <w:tr w:rsidR="00216A3F" w:rsidTr="003B7C65">
        <w:tc>
          <w:tcPr>
            <w:tcW w:w="1998" w:type="dxa"/>
          </w:tcPr>
          <w:p w:rsidR="00216A3F" w:rsidRPr="00DD4396" w:rsidRDefault="00216A3F" w:rsidP="00DD4396">
            <w:pPr>
              <w:rPr>
                <w:b/>
              </w:rPr>
            </w:pPr>
            <w:r w:rsidRPr="00DD4396">
              <w:rPr>
                <w:b/>
              </w:rPr>
              <w:t>Tên thành phần</w:t>
            </w:r>
          </w:p>
        </w:tc>
        <w:tc>
          <w:tcPr>
            <w:tcW w:w="6840" w:type="dxa"/>
          </w:tcPr>
          <w:p w:rsidR="00216A3F" w:rsidRDefault="00216A3F" w:rsidP="003B7C65"/>
        </w:tc>
      </w:tr>
      <w:tr w:rsidR="00216A3F" w:rsidTr="003B7C65">
        <w:tc>
          <w:tcPr>
            <w:tcW w:w="1998" w:type="dxa"/>
          </w:tcPr>
          <w:p w:rsidR="00216A3F" w:rsidRPr="00DD4396" w:rsidRDefault="00216A3F" w:rsidP="00DD4396">
            <w:pPr>
              <w:rPr>
                <w:b/>
              </w:rPr>
            </w:pPr>
            <w:r w:rsidRPr="00DD4396">
              <w:rPr>
                <w:b/>
              </w:rPr>
              <w:t>Mục đích sử dụng</w:t>
            </w:r>
          </w:p>
        </w:tc>
        <w:tc>
          <w:tcPr>
            <w:tcW w:w="6840" w:type="dxa"/>
          </w:tcPr>
          <w:p w:rsidR="00216A3F" w:rsidRDefault="00216A3F" w:rsidP="003B7C65"/>
        </w:tc>
      </w:tr>
      <w:tr w:rsidR="00216A3F" w:rsidTr="003B7C65">
        <w:tc>
          <w:tcPr>
            <w:tcW w:w="1998" w:type="dxa"/>
          </w:tcPr>
          <w:p w:rsidR="00216A3F" w:rsidRPr="00DD4396" w:rsidRDefault="00216A3F" w:rsidP="00DD4396">
            <w:pPr>
              <w:rPr>
                <w:b/>
                <w:bCs/>
              </w:rPr>
            </w:pPr>
            <w:r w:rsidRPr="00DD4396">
              <w:rPr>
                <w:b/>
                <w:bCs/>
              </w:rPr>
              <w:t>Các thao tác</w:t>
            </w:r>
          </w:p>
        </w:tc>
        <w:tc>
          <w:tcPr>
            <w:tcW w:w="6840" w:type="dxa"/>
          </w:tcPr>
          <w:p w:rsidR="00216A3F" w:rsidRDefault="00216A3F" w:rsidP="003B7C65"/>
        </w:tc>
      </w:tr>
    </w:tbl>
    <w:p w:rsidR="00216A3F" w:rsidRDefault="00216A3F" w:rsidP="00216A3F">
      <w:pPr>
        <w:pStyle w:val="Heading2"/>
      </w:pPr>
      <w:bookmarkStart w:id="11" w:name="_Toc262587240"/>
      <w:r>
        <w:lastRenderedPageBreak/>
        <w:t>Màn hình đăng nhập.</w:t>
      </w:r>
      <w:bookmarkEnd w:id="11"/>
    </w:p>
    <w:p w:rsidR="00216A3F" w:rsidRDefault="00216A3F" w:rsidP="00216A3F">
      <w:pPr>
        <w:pStyle w:val="Heading2"/>
      </w:pPr>
      <w:bookmarkStart w:id="12" w:name="_Toc262587241"/>
      <w:r>
        <w:t>Màn hình đăng kí.</w:t>
      </w:r>
      <w:bookmarkEnd w:id="12"/>
    </w:p>
    <w:p w:rsidR="00216A3F" w:rsidRDefault="00216A3F" w:rsidP="00216A3F">
      <w:pPr>
        <w:pStyle w:val="Heading2"/>
      </w:pPr>
      <w:bookmarkStart w:id="13" w:name="_Toc262587242"/>
      <w:r>
        <w:t>Màn hình thay đổi thông tin.</w:t>
      </w:r>
      <w:bookmarkEnd w:id="13"/>
    </w:p>
    <w:p w:rsidR="00216A3F" w:rsidRDefault="00216A3F" w:rsidP="00216A3F">
      <w:pPr>
        <w:pStyle w:val="Heading2"/>
      </w:pPr>
      <w:bookmarkStart w:id="14" w:name="_Toc262587243"/>
      <w:r>
        <w:t>Màn hình chọn bài học (đại số/ hình học).</w:t>
      </w:r>
      <w:bookmarkEnd w:id="14"/>
    </w:p>
    <w:p w:rsidR="00216A3F" w:rsidRDefault="00216A3F" w:rsidP="00216A3F">
      <w:pPr>
        <w:pStyle w:val="Heading2"/>
      </w:pPr>
      <w:bookmarkStart w:id="15" w:name="_Toc262587244"/>
      <w:r>
        <w:t>Màn hình học lý thuyết và bài tập.</w:t>
      </w:r>
      <w:bookmarkEnd w:id="15"/>
    </w:p>
    <w:p w:rsidR="00216A3F" w:rsidRDefault="00216A3F" w:rsidP="00216A3F">
      <w:pPr>
        <w:pStyle w:val="Heading2"/>
      </w:pPr>
      <w:bookmarkStart w:id="16" w:name="_Toc262587245"/>
      <w:r>
        <w:t>Màn hình trắc nghiệm.</w:t>
      </w:r>
      <w:bookmarkEnd w:id="16"/>
    </w:p>
    <w:p w:rsidR="00216A3F" w:rsidRDefault="00216A3F" w:rsidP="00216A3F">
      <w:pPr>
        <w:pStyle w:val="Heading2"/>
      </w:pPr>
      <w:bookmarkStart w:id="17" w:name="_Toc262587246"/>
      <w:r>
        <w:t>Màn hình sắp xếp chứng minh.</w:t>
      </w:r>
      <w:bookmarkEnd w:id="17"/>
    </w:p>
    <w:p w:rsidR="00216A3F" w:rsidRDefault="00216A3F" w:rsidP="00216A3F">
      <w:pPr>
        <w:pStyle w:val="Heading2"/>
      </w:pPr>
      <w:bookmarkStart w:id="18" w:name="_Toc262587247"/>
      <w:r>
        <w:t>Màn hình giải trí.</w:t>
      </w:r>
      <w:bookmarkEnd w:id="18"/>
    </w:p>
    <w:p w:rsidR="00216A3F" w:rsidRPr="00216A3F" w:rsidRDefault="00216A3F" w:rsidP="00216A3F">
      <w:pPr>
        <w:pStyle w:val="Heading2"/>
      </w:pPr>
      <w:bookmarkStart w:id="19" w:name="_Toc262587248"/>
      <w:r>
        <w:t>Màn hình trợ giúp.</w:t>
      </w:r>
      <w:bookmarkEnd w:id="19"/>
    </w:p>
    <w:p w:rsidR="00216A3F" w:rsidRDefault="00216A3F" w:rsidP="00216A3F">
      <w:pPr>
        <w:pStyle w:val="Heading1"/>
      </w:pPr>
      <w:bookmarkStart w:id="20" w:name="_Toc434142310"/>
      <w:bookmarkStart w:id="21" w:name="_Toc262587249"/>
      <w:r>
        <w:t>Thiết kế</w:t>
      </w:r>
      <w:bookmarkEnd w:id="21"/>
    </w:p>
    <w:p w:rsidR="00216A3F" w:rsidRDefault="00216A3F" w:rsidP="00216A3F">
      <w:r>
        <w:t>Mô tả tổng quan và chi tiết các chức năng chính của chương trình.</w:t>
      </w:r>
    </w:p>
    <w:p w:rsidR="00216A3F" w:rsidRDefault="00216A3F" w:rsidP="00216A3F">
      <w:pPr>
        <w:pStyle w:val="Heading2"/>
      </w:pPr>
      <w:bookmarkStart w:id="22" w:name="_Toc262587250"/>
      <w:r>
        <w:t>Chức năng đăng nhập</w:t>
      </w:r>
      <w:bookmarkEnd w:id="22"/>
    </w:p>
    <w:p w:rsidR="00216A3F" w:rsidRPr="00D14465" w:rsidRDefault="00216A3F" w:rsidP="00216A3F">
      <w:pPr>
        <w:pStyle w:val="Heading3"/>
        <w:rPr>
          <w:rFonts w:eastAsia="Times New Roman"/>
        </w:rPr>
      </w:pPr>
      <w:bookmarkStart w:id="23" w:name="_Toc261539853"/>
      <w:bookmarkStart w:id="24" w:name="_Toc262080928"/>
      <w:bookmarkStart w:id="25" w:name="_Toc262587251"/>
      <w:r w:rsidRPr="00656664">
        <w:rPr>
          <w:rFonts w:eastAsia="Times New Roman"/>
        </w:rPr>
        <w:t>Hướng</w:t>
      </w:r>
      <w:r>
        <w:rPr>
          <w:rFonts w:eastAsia="Times New Roman"/>
        </w:rPr>
        <w:t xml:space="preserve"> tiếp cận thiết kế</w:t>
      </w:r>
      <w:bookmarkEnd w:id="23"/>
      <w:bookmarkEnd w:id="24"/>
      <w:r>
        <w:t xml:space="preserve"> (cách xử lý cơ bản chức năng này)</w:t>
      </w:r>
      <w:bookmarkEnd w:id="25"/>
    </w:p>
    <w:p w:rsidR="00216A3F" w:rsidRDefault="00216A3F" w:rsidP="00216A3F">
      <w:pPr>
        <w:pStyle w:val="Heading3"/>
      </w:pPr>
      <w:bookmarkStart w:id="26" w:name="_Toc261539856"/>
      <w:bookmarkStart w:id="27" w:name="_Toc262080929"/>
      <w:bookmarkStart w:id="28" w:name="_Toc262587252"/>
      <w:r>
        <w:rPr>
          <w:rFonts w:eastAsia="Times New Roman"/>
        </w:rPr>
        <w:t>Dữ liệu input</w:t>
      </w:r>
      <w:bookmarkEnd w:id="28"/>
      <w:r>
        <w:rPr>
          <w:rFonts w:eastAsia="Times New Roman"/>
        </w:rPr>
        <w:t xml:space="preserve"> </w:t>
      </w:r>
    </w:p>
    <w:p w:rsidR="00216A3F" w:rsidRDefault="00216A3F" w:rsidP="00216A3F">
      <w:pPr>
        <w:pStyle w:val="Heading3"/>
        <w:rPr>
          <w:rFonts w:eastAsia="Times New Roman"/>
        </w:rPr>
      </w:pPr>
      <w:bookmarkStart w:id="29" w:name="_Toc262587253"/>
      <w:r>
        <w:t xml:space="preserve">Dữ liệu </w:t>
      </w:r>
      <w:r>
        <w:rPr>
          <w:rFonts w:eastAsia="Times New Roman"/>
        </w:rPr>
        <w:t>output</w:t>
      </w:r>
      <w:bookmarkEnd w:id="26"/>
      <w:bookmarkEnd w:id="27"/>
      <w:bookmarkEnd w:id="29"/>
    </w:p>
    <w:p w:rsidR="00216A3F" w:rsidRDefault="00216A3F" w:rsidP="00216A3F">
      <w:pPr>
        <w:pStyle w:val="Heading2"/>
      </w:pPr>
      <w:bookmarkStart w:id="30" w:name="_Toc262587254"/>
      <w:r>
        <w:t xml:space="preserve">Mô tả tổ </w:t>
      </w:r>
      <w:r w:rsidRPr="00FA2F81">
        <w:t>chức</w:t>
      </w:r>
      <w:r>
        <w:t xml:space="preserve"> dữ liệu chương trình</w:t>
      </w:r>
      <w:bookmarkEnd w:id="30"/>
    </w:p>
    <w:p w:rsidR="00216A3F" w:rsidRDefault="00216A3F" w:rsidP="00216A3F">
      <w:r>
        <w:t>Mô tả cách tổ chức dữ liệu tương ứng với từng chức năng của chương trình (lưu ở đâu, các file tương ứng với từng bài,…).</w:t>
      </w:r>
    </w:p>
    <w:p w:rsidR="00216A3F" w:rsidRDefault="00216A3F" w:rsidP="00216A3F">
      <w:pPr>
        <w:pStyle w:val="Heading3"/>
      </w:pPr>
      <w:bookmarkStart w:id="31" w:name="_Toc262587255"/>
      <w:r>
        <w:t>Dữ liệu người dùng</w:t>
      </w:r>
      <w:bookmarkEnd w:id="31"/>
    </w:p>
    <w:p w:rsidR="00C469F0" w:rsidRPr="001D4D43" w:rsidRDefault="00C469F0" w:rsidP="00C469F0">
      <w:r>
        <w:t>Tạm thời c</w:t>
      </w:r>
      <w:r w:rsidRPr="001D4D43">
        <w:t>húng ta sẽ có 2 lọai tài khoản là tài khỏan Giáo Viên và tài khỏan Học Sinh, 2 lọai tài khoản sẽ có chức năng riêng. Sơ đồ lưu trữ như sau:</w:t>
      </w:r>
    </w:p>
    <w:p w:rsidR="00C469F0" w:rsidRPr="001D4D43" w:rsidRDefault="00C469F0" w:rsidP="00C469F0">
      <w:r>
        <w:pict>
          <v:group id="_x0000_s1026" editas="canvas" style="width:533.25pt;height:270.5pt;mso-position-horizontal-relative:char;mso-position-vertical-relative:line" coordorigin="1440,2240" coordsize="10665,54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240;width:10665;height:5410" o:preferrelative="f">
              <v:fill o:detectmouseclick="t"/>
              <v:path o:extrusionok="t" o:connecttype="none"/>
              <o:lock v:ext="edit" text="t"/>
            </v:shape>
            <v:rect id="_x0000_s1028" style="position:absolute;left:5595;top:2535;width:1156;height:555">
              <v:textbox style="mso-next-textbox:#_x0000_s1028">
                <w:txbxContent>
                  <w:p w:rsidR="00C469F0" w:rsidRDefault="00C469F0" w:rsidP="00C469F0">
                    <w:pPr>
                      <w:jc w:val="center"/>
                    </w:pPr>
                    <w:r>
                      <w:t>Account</w:t>
                    </w:r>
                  </w:p>
                </w:txbxContent>
              </v:textbox>
            </v:rect>
            <v:shapetype id="_x0000_t32" coordsize="21600,21600" o:spt="32" o:oned="t" path="m,l21600,21600e" filled="f">
              <v:path arrowok="t" fillok="f" o:connecttype="none"/>
              <o:lock v:ext="edit" shapetype="t"/>
            </v:shapetype>
            <v:shape id="_x0000_s1029" type="#_x0000_t32" style="position:absolute;left:4185;top:3480;width:3900;height:1" o:connectortype="straight"/>
            <v:shape id="_x0000_s1030" type="#_x0000_t32" style="position:absolute;left:4185;top:3480;width:1;height:390" o:connectortype="straight"/>
            <v:shape id="_x0000_s1031" type="#_x0000_t32" style="position:absolute;left:6166;top:3090;width:1;height:390" o:connectortype="straight"/>
            <v:shape id="_x0000_s1032" type="#_x0000_t32" style="position:absolute;left:8085;top:3481;width:1;height:390" o:connectortype="straight"/>
            <v:rect id="_x0000_s1033" style="position:absolute;left:3075;top:3870;width:2085;height:435">
              <v:textbox style="mso-next-textbox:#_x0000_s1033">
                <w:txbxContent>
                  <w:p w:rsidR="00C469F0" w:rsidRDefault="00C469F0" w:rsidP="00C469F0">
                    <w:pPr>
                      <w:jc w:val="center"/>
                    </w:pPr>
                    <w:r>
                      <w:t>TeacherAccount</w:t>
                    </w:r>
                  </w:p>
                </w:txbxContent>
              </v:textbox>
            </v:rect>
            <v:rect id="_x0000_s1034" style="position:absolute;left:7140;top:3870;width:1905;height:435">
              <v:textbox style="mso-next-textbox:#_x0000_s1034">
                <w:txbxContent>
                  <w:p w:rsidR="00C469F0" w:rsidRDefault="00C469F0" w:rsidP="00C469F0">
                    <w:pPr>
                      <w:jc w:val="center"/>
                    </w:pPr>
                    <w:r>
                      <w:t>PupilAccount</w:t>
                    </w:r>
                  </w:p>
                </w:txbxContent>
              </v:textbox>
            </v:rect>
            <v:shape id="_x0000_s1035" type="#_x0000_t32" style="position:absolute;left:2640;top:4696;width:2325;height:1" o:connectortype="straight"/>
            <v:shape id="_x0000_s1036" type="#_x0000_t32" style="position:absolute;left:2640;top:4696;width:1;height:390" o:connectortype="straight"/>
            <v:shape id="_x0000_s1037" type="#_x0000_t32" style="position:absolute;left:3676;top:4305;width:1;height:390" o:connectortype="straight"/>
            <v:shape id="_x0000_s1038" type="#_x0000_t32" style="position:absolute;left:4170;top:4695;width:1;height:390" o:connectortype="straight"/>
            <v:rect id="_x0000_s1039" style="position:absolute;left:1605;top:5085;width:1380;height:435">
              <v:textbox style="mso-next-textbox:#_x0000_s1039">
                <w:txbxContent>
                  <w:p w:rsidR="00C469F0" w:rsidRDefault="00C469F0" w:rsidP="00C469F0">
                    <w:pPr>
                      <w:jc w:val="center"/>
                    </w:pPr>
                    <w:r>
                      <w:t>UserName1</w:t>
                    </w:r>
                  </w:p>
                  <w:p w:rsidR="00C469F0" w:rsidRDefault="00C469F0" w:rsidP="00C469F0">
                    <w:pPr>
                      <w:jc w:val="center"/>
                    </w:pPr>
                  </w:p>
                </w:txbxContent>
              </v:textbox>
            </v:rect>
            <v:rect id="_x0000_s1040" style="position:absolute;left:3481;top:5086;width:1380;height:435">
              <v:textbox style="mso-next-textbox:#_x0000_s1040">
                <w:txbxContent>
                  <w:p w:rsidR="00C469F0" w:rsidRDefault="00C469F0" w:rsidP="00C469F0">
                    <w:pPr>
                      <w:jc w:val="center"/>
                    </w:pPr>
                    <w:r>
                      <w:t>UserName2</w:t>
                    </w:r>
                  </w:p>
                  <w:p w:rsidR="00C469F0" w:rsidRDefault="00C469F0" w:rsidP="00C469F0">
                    <w:pPr>
                      <w:jc w:val="center"/>
                    </w:pPr>
                  </w:p>
                </w:txbxContent>
              </v:textbox>
            </v:rect>
            <v:shape id="_x0000_s1041" type="#_x0000_t32" style="position:absolute;left:4965;top:4695;width:765;height:1" o:connectortype="straight">
              <v:stroke dashstyle="dash"/>
            </v:shape>
            <v:shape id="_x0000_s1042" type="#_x0000_t32" style="position:absolute;left:7095;top:4696;width:2325;height:1" o:connectortype="straight"/>
            <v:shape id="_x0000_s1043" type="#_x0000_t32" style="position:absolute;left:7095;top:4696;width:1;height:390" o:connectortype="straight"/>
            <v:shape id="_x0000_s1044" type="#_x0000_t32" style="position:absolute;left:8131;top:4305;width:1;height:390" o:connectortype="straight"/>
            <v:shape id="_x0000_s1045" type="#_x0000_t32" style="position:absolute;left:8625;top:4695;width:1;height:390" o:connectortype="straight"/>
            <v:rect id="_x0000_s1046" style="position:absolute;left:6060;top:5085;width:1380;height:435">
              <v:textbox style="mso-next-textbox:#_x0000_s1046">
                <w:txbxContent>
                  <w:p w:rsidR="00C469F0" w:rsidRDefault="00C469F0" w:rsidP="00C469F0">
                    <w:pPr>
                      <w:jc w:val="center"/>
                    </w:pPr>
                    <w:r>
                      <w:t>UserName3</w:t>
                    </w:r>
                  </w:p>
                  <w:p w:rsidR="00C469F0" w:rsidRDefault="00C469F0" w:rsidP="00C469F0">
                    <w:pPr>
                      <w:jc w:val="center"/>
                    </w:pPr>
                  </w:p>
                </w:txbxContent>
              </v:textbox>
            </v:rect>
            <v:rect id="_x0000_s1047" style="position:absolute;left:7936;top:5086;width:1380;height:435">
              <v:textbox style="mso-next-textbox:#_x0000_s1047">
                <w:txbxContent>
                  <w:p w:rsidR="00C469F0" w:rsidRDefault="00C469F0" w:rsidP="00C469F0">
                    <w:pPr>
                      <w:jc w:val="center"/>
                    </w:pPr>
                    <w:r>
                      <w:t>UserName4</w:t>
                    </w:r>
                  </w:p>
                  <w:p w:rsidR="00C469F0" w:rsidRDefault="00C469F0" w:rsidP="00C469F0">
                    <w:pPr>
                      <w:jc w:val="center"/>
                    </w:pPr>
                  </w:p>
                </w:txbxContent>
              </v:textbox>
            </v:rect>
            <v:shape id="_x0000_s1048" type="#_x0000_t32" style="position:absolute;left:9420;top:4695;width:765;height:1" o:connectortype="straight">
              <v:stroke dashstyle="dash"/>
            </v:shape>
            <v:shape id="_x0000_s1049" type="#_x0000_t32" style="position:absolute;left:2250;top:5521;width:1;height:390" o:connectortype="straight"/>
            <v:rect id="_x0000_s1050" style="position:absolute;left:1530;top:5911;width:1455;height:1079">
              <v:textbox style="mso-next-textbox:#_x0000_s1050">
                <w:txbxContent>
                  <w:p w:rsidR="00C469F0" w:rsidRDefault="00C469F0" w:rsidP="00C469F0">
                    <w:pPr>
                      <w:jc w:val="center"/>
                    </w:pPr>
                    <w:r>
                      <w:t>Userinfo.xml</w:t>
                    </w:r>
                  </w:p>
                  <w:p w:rsidR="00C469F0" w:rsidRDefault="00C469F0" w:rsidP="00C469F0">
                    <w:pPr>
                      <w:jc w:val="center"/>
                    </w:pPr>
                    <w:r>
                      <w:t>……</w:t>
                    </w:r>
                  </w:p>
                  <w:p w:rsidR="00C469F0" w:rsidRDefault="00C469F0" w:rsidP="00C469F0">
                    <w:pPr>
                      <w:jc w:val="center"/>
                    </w:pPr>
                  </w:p>
                </w:txbxContent>
              </v:textbox>
            </v:rect>
            <v:shape id="_x0000_s1051" type="#_x0000_t32" style="position:absolute;left:4170;top:5536;width:1;height:390" o:connectortype="straight"/>
            <v:rect id="_x0000_s1052" style="position:absolute;left:3450;top:5926;width:1455;height:1079">
              <v:textbox style="mso-next-textbox:#_x0000_s1052">
                <w:txbxContent>
                  <w:p w:rsidR="00C469F0" w:rsidRDefault="00C469F0" w:rsidP="00C469F0">
                    <w:pPr>
                      <w:jc w:val="center"/>
                    </w:pPr>
                    <w:r>
                      <w:t>Userinfo.xml</w:t>
                    </w:r>
                  </w:p>
                  <w:p w:rsidR="00C469F0" w:rsidRDefault="00C469F0" w:rsidP="00C469F0">
                    <w:pPr>
                      <w:jc w:val="center"/>
                    </w:pPr>
                    <w:r>
                      <w:t>……</w:t>
                    </w:r>
                  </w:p>
                  <w:p w:rsidR="00C469F0" w:rsidRDefault="00C469F0" w:rsidP="00C469F0">
                    <w:pPr>
                      <w:jc w:val="center"/>
                    </w:pPr>
                  </w:p>
                </w:txbxContent>
              </v:textbox>
            </v:rect>
            <v:shape id="_x0000_s1053" type="#_x0000_t32" style="position:absolute;left:6705;top:5521;width:1;height:390" o:connectortype="straight"/>
            <v:rect id="_x0000_s1054" style="position:absolute;left:5985;top:5911;width:1455;height:1079">
              <v:textbox style="mso-next-textbox:#_x0000_s1054">
                <w:txbxContent>
                  <w:p w:rsidR="00C469F0" w:rsidRDefault="00C469F0" w:rsidP="00C469F0">
                    <w:pPr>
                      <w:jc w:val="center"/>
                    </w:pPr>
                    <w:r>
                      <w:t>Userinfo.xml</w:t>
                    </w:r>
                  </w:p>
                  <w:p w:rsidR="00C469F0" w:rsidRDefault="00C469F0" w:rsidP="00C469F0">
                    <w:pPr>
                      <w:jc w:val="center"/>
                    </w:pPr>
                    <w:r>
                      <w:t>……</w:t>
                    </w:r>
                  </w:p>
                  <w:p w:rsidR="00C469F0" w:rsidRDefault="00C469F0" w:rsidP="00C469F0">
                    <w:pPr>
                      <w:jc w:val="center"/>
                    </w:pPr>
                  </w:p>
                </w:txbxContent>
              </v:textbox>
            </v:rect>
            <v:shape id="_x0000_s1055" type="#_x0000_t32" style="position:absolute;left:8656;top:5536;width:1;height:390" o:connectortype="straight"/>
            <v:rect id="_x0000_s1056" style="position:absolute;left:7936;top:5926;width:1455;height:1079">
              <v:textbox style="mso-next-textbox:#_x0000_s1056">
                <w:txbxContent>
                  <w:p w:rsidR="00C469F0" w:rsidRDefault="00C469F0" w:rsidP="00C469F0">
                    <w:pPr>
                      <w:jc w:val="center"/>
                    </w:pPr>
                    <w:r>
                      <w:t>Userinfo.xml</w:t>
                    </w:r>
                  </w:p>
                  <w:p w:rsidR="00C469F0" w:rsidRDefault="00C469F0" w:rsidP="00C469F0">
                    <w:pPr>
                      <w:jc w:val="center"/>
                    </w:pPr>
                    <w:r>
                      <w:t>……</w:t>
                    </w:r>
                  </w:p>
                  <w:p w:rsidR="00C469F0" w:rsidRDefault="00C469F0" w:rsidP="00C469F0">
                    <w:pPr>
                      <w:jc w:val="center"/>
                    </w:pPr>
                  </w:p>
                </w:txbxContent>
              </v:textbox>
            </v:rect>
            <v:shapetype id="_x0000_t202" coordsize="21600,21600" o:spt="202" path="m,l,21600r21600,l21600,xe">
              <v:stroke joinstyle="miter"/>
              <v:path gradientshapeok="t" o:connecttype="rect"/>
            </v:shapetype>
            <v:shape id="_x0000_s1057" type="#_x0000_t202" style="position:absolute;left:6885;top:2535;width:2611;height:660" stroked="f">
              <v:textbox>
                <w:txbxContent>
                  <w:p w:rsidR="00C469F0" w:rsidRPr="00C469F0" w:rsidRDefault="00C469F0" w:rsidP="00C469F0">
                    <w:r w:rsidRPr="00C469F0">
                      <w:t>Th</w:t>
                    </w:r>
                    <w:r w:rsidRPr="00C469F0">
                      <w:rPr>
                        <w:lang w:val="vi-VN"/>
                      </w:rPr>
                      <w:t xml:space="preserve">ư </w:t>
                    </w:r>
                    <w:r w:rsidRPr="00C469F0">
                      <w:t xml:space="preserve">mục cấp 1 </w:t>
                    </w:r>
                  </w:p>
                </w:txbxContent>
              </v:textbox>
            </v:shape>
            <v:shape id="_x0000_s1059" type="#_x0000_t202" style="position:absolute;left:9420;top:5085;width:2611;height:660" stroked="f">
              <v:textbox>
                <w:txbxContent>
                  <w:p w:rsidR="00C469F0" w:rsidRPr="001D4D43" w:rsidRDefault="00C469F0" w:rsidP="00C469F0">
                    <w:r w:rsidRPr="001D4D43">
                      <w:t>Th</w:t>
                    </w:r>
                    <w:r w:rsidRPr="001D4D43">
                      <w:rPr>
                        <w:lang w:val="vi-VN"/>
                      </w:rPr>
                      <w:t xml:space="preserve">ư </w:t>
                    </w:r>
                    <w:r w:rsidRPr="001D4D43">
                      <w:t xml:space="preserve">mục cấp </w:t>
                    </w:r>
                    <w:r>
                      <w:t>3</w:t>
                    </w:r>
                    <w:r w:rsidRPr="001D4D43">
                      <w:t xml:space="preserve"> </w:t>
                    </w:r>
                  </w:p>
                </w:txbxContent>
              </v:textbox>
            </v:shape>
            <v:shape id="_x0000_s1058" type="#_x0000_t202" style="position:absolute;left:5280;top:3870;width:1815;height:660" stroked="f">
              <v:textbox>
                <w:txbxContent>
                  <w:p w:rsidR="00C469F0" w:rsidRPr="00C469F0" w:rsidRDefault="00C469F0" w:rsidP="00C469F0">
                    <w:r w:rsidRPr="00C469F0">
                      <w:t>Th</w:t>
                    </w:r>
                    <w:r w:rsidRPr="00C469F0">
                      <w:rPr>
                        <w:lang w:val="vi-VN"/>
                      </w:rPr>
                      <w:t xml:space="preserve">ư </w:t>
                    </w:r>
                    <w:r w:rsidRPr="00C469F0">
                      <w:t xml:space="preserve">mục cấp 2 </w:t>
                    </w:r>
                  </w:p>
                </w:txbxContent>
              </v:textbox>
            </v:shape>
            <w10:wrap type="none"/>
            <w10:anchorlock/>
          </v:group>
        </w:pict>
      </w:r>
    </w:p>
    <w:p w:rsidR="00C469F0" w:rsidRPr="001D4D43" w:rsidRDefault="00C469F0" w:rsidP="00C469F0">
      <w:r w:rsidRPr="001D4D43">
        <w:t xml:space="preserve">Sẽ  có thư mục cha </w:t>
      </w:r>
      <w:r>
        <w:t xml:space="preserve">(cấp 1) </w:t>
      </w:r>
      <w:r w:rsidRPr="001D4D43">
        <w:t>tên là Account chứa các loại tài khoản user ( tạm thời chúng ta chỉ lưu trữ 2 loại tài khoản Giáo Viên (thư mục TeacherAccount) và tài khoản Học Sinh (thư mục PupilAccount), sau này c</w:t>
      </w:r>
      <w:r>
        <w:t>ó</w:t>
      </w:r>
      <w:r w:rsidRPr="001D4D43">
        <w:t xml:space="preserve"> phát sinh th</w:t>
      </w:r>
      <w:r>
        <w:t>ê</w:t>
      </w:r>
      <w:r w:rsidRPr="001D4D43">
        <w:t>m l</w:t>
      </w:r>
      <w:r>
        <w:t>oại tài khoản nào thì chỉ việc thê</w:t>
      </w:r>
      <w:r w:rsidRPr="001D4D43">
        <w:t>m 1 thư mục mới vào đây.</w:t>
      </w:r>
    </w:p>
    <w:p w:rsidR="00C469F0" w:rsidRDefault="00C469F0" w:rsidP="00C469F0">
      <w:r>
        <w:t>Thư mục cấp 2 là loại tài khoản, dùng để chứa các Tài khoản tương ứng (TeacherAccout chứa tài khoản Giáo Viên, PupilAccoutn chứa tài khoản Học Sinh)</w:t>
      </w:r>
    </w:p>
    <w:p w:rsidR="00C469F0" w:rsidRDefault="00C469F0" w:rsidP="00C469F0">
      <w:r>
        <w:t>Thư mục cấp 3 để chứa thông tin, dữ liệu của từng user, tên thư mục sẽ đồng thời là tên tài khoản của user đó. Trong mỗi thư mục sẽ có 1 file userinfo.xml chứa password, thông tin cá nhân của user. Sau này sẽ phát triển thêm các chức năng như lưu điểm, lưu bài làm của user, ta sẽ lưu trữ các phần đó vào folder tương ứng này.</w:t>
      </w:r>
    </w:p>
    <w:p w:rsidR="00216A3F" w:rsidRDefault="00216A3F" w:rsidP="00216A3F">
      <w:pPr>
        <w:pStyle w:val="Heading3"/>
      </w:pPr>
      <w:bookmarkStart w:id="32" w:name="_Toc262587256"/>
      <w:r>
        <w:lastRenderedPageBreak/>
        <w:t>Dữ liệu chức năng bài học đại số</w:t>
      </w:r>
      <w:bookmarkEnd w:id="32"/>
    </w:p>
    <w:p w:rsidR="00216A3F" w:rsidRDefault="00216A3F" w:rsidP="00216A3F">
      <w:pPr>
        <w:pStyle w:val="Heading3"/>
      </w:pPr>
      <w:bookmarkStart w:id="33" w:name="_Toc262587257"/>
      <w:r>
        <w:t>Dữ liệu chức năng bài học hình học</w:t>
      </w:r>
      <w:bookmarkEnd w:id="33"/>
    </w:p>
    <w:p w:rsidR="00216A3F" w:rsidRDefault="00216A3F" w:rsidP="00216A3F">
      <w:pPr>
        <w:pStyle w:val="Heading3"/>
      </w:pPr>
      <w:bookmarkStart w:id="34" w:name="_Toc262587258"/>
      <w:r>
        <w:t>Dữ liệu chức năng bài tập trắc nghiệm</w:t>
      </w:r>
      <w:bookmarkEnd w:id="34"/>
    </w:p>
    <w:p w:rsidR="00216A3F" w:rsidRDefault="00216A3F" w:rsidP="00216A3F">
      <w:pPr>
        <w:pStyle w:val="Heading3"/>
      </w:pPr>
      <w:bookmarkStart w:id="35" w:name="_Toc262587259"/>
      <w:r>
        <w:t>Dữ liệu chức năng bài tập sắp xếp chứng minh</w:t>
      </w:r>
      <w:bookmarkEnd w:id="35"/>
    </w:p>
    <w:p w:rsidR="00216A3F" w:rsidRDefault="00216A3F" w:rsidP="00216A3F">
      <w:pPr>
        <w:pStyle w:val="Heading3"/>
      </w:pPr>
      <w:bookmarkStart w:id="36" w:name="_Toc262587260"/>
      <w:r>
        <w:t>Dữ liệu chức năng giải trí</w:t>
      </w:r>
      <w:bookmarkEnd w:id="36"/>
    </w:p>
    <w:p w:rsidR="00216A3F" w:rsidRDefault="00216A3F" w:rsidP="00216A3F">
      <w:pPr>
        <w:pStyle w:val="Heading3"/>
      </w:pPr>
      <w:bookmarkStart w:id="37" w:name="_Toc262587261"/>
      <w:r>
        <w:t>Dữ liệu chức năng giúp đỡ</w:t>
      </w:r>
      <w:bookmarkEnd w:id="37"/>
    </w:p>
    <w:p w:rsidR="00216A3F" w:rsidRDefault="00216A3F" w:rsidP="00216A3F">
      <w:pPr>
        <w:pStyle w:val="Heading2"/>
      </w:pPr>
      <w:bookmarkStart w:id="38" w:name="_Toc262587262"/>
      <w:bookmarkEnd w:id="20"/>
      <w:r>
        <w:t>Mô tả chi tiết tương ứng với các yêu cầu chức năng</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428"/>
      </w:tblGrid>
      <w:tr w:rsidR="00216A3F" w:rsidRPr="00216A3F" w:rsidTr="003B7C65">
        <w:tc>
          <w:tcPr>
            <w:tcW w:w="4428" w:type="dxa"/>
            <w:tcBorders>
              <w:top w:val="single" w:sz="6" w:space="0" w:color="auto"/>
              <w:left w:val="single" w:sz="6" w:space="0" w:color="auto"/>
              <w:bottom w:val="single" w:sz="6" w:space="0" w:color="auto"/>
              <w:right w:val="single" w:sz="6" w:space="0" w:color="auto"/>
            </w:tcBorders>
            <w:shd w:val="clear" w:color="auto" w:fill="000080"/>
          </w:tcPr>
          <w:p w:rsidR="00216A3F" w:rsidRPr="00216A3F" w:rsidRDefault="00216A3F" w:rsidP="00216A3F">
            <w:pPr>
              <w:rPr>
                <w:b/>
              </w:rPr>
            </w:pPr>
            <w:r w:rsidRPr="00216A3F">
              <w:rPr>
                <w:b/>
              </w:rPr>
              <w:t>Yêu cầu chức năng</w:t>
            </w:r>
          </w:p>
        </w:tc>
        <w:tc>
          <w:tcPr>
            <w:tcW w:w="4428" w:type="dxa"/>
            <w:tcBorders>
              <w:top w:val="single" w:sz="6" w:space="0" w:color="auto"/>
              <w:left w:val="single" w:sz="6" w:space="0" w:color="auto"/>
              <w:bottom w:val="single" w:sz="6" w:space="0" w:color="auto"/>
              <w:right w:val="single" w:sz="6" w:space="0" w:color="auto"/>
            </w:tcBorders>
            <w:shd w:val="clear" w:color="auto" w:fill="000080"/>
          </w:tcPr>
          <w:p w:rsidR="00216A3F" w:rsidRPr="00216A3F" w:rsidRDefault="00216A3F" w:rsidP="00216A3F">
            <w:pPr>
              <w:rPr>
                <w:b/>
              </w:rPr>
            </w:pPr>
            <w:r w:rsidRPr="00216A3F">
              <w:rPr>
                <w:b/>
              </w:rPr>
              <w:t>Mô tả chi tiết</w:t>
            </w:r>
          </w:p>
        </w:tc>
      </w:tr>
      <w:tr w:rsidR="00216A3F" w:rsidTr="003B7C65">
        <w:tc>
          <w:tcPr>
            <w:tcW w:w="4428" w:type="dxa"/>
            <w:tcBorders>
              <w:top w:val="nil"/>
            </w:tcBorders>
          </w:tcPr>
          <w:p w:rsidR="00216A3F" w:rsidRDefault="00216A3F" w:rsidP="00216A3F">
            <w:r>
              <w:t>4.1 Feature 1</w:t>
            </w:r>
          </w:p>
        </w:tc>
        <w:tc>
          <w:tcPr>
            <w:tcW w:w="4428" w:type="dxa"/>
            <w:tcBorders>
              <w:top w:val="nil"/>
            </w:tcBorders>
          </w:tcPr>
          <w:p w:rsidR="00216A3F" w:rsidRDefault="00216A3F" w:rsidP="00216A3F">
            <w:r>
              <w:t>3.1.1 Screen XYZ</w:t>
            </w:r>
            <w:r>
              <w:br/>
              <w:t>3.2.1 Report XYZ</w:t>
            </w:r>
          </w:p>
        </w:tc>
      </w:tr>
    </w:tbl>
    <w:p w:rsidR="00216A3F" w:rsidRDefault="00216A3F" w:rsidP="00216A3F"/>
    <w:p w:rsidR="005E6684" w:rsidRPr="00E4654D" w:rsidRDefault="005E6684" w:rsidP="00216A3F">
      <w:pPr>
        <w:keepNext/>
      </w:pPr>
    </w:p>
    <w:sectPr w:rsidR="005E6684" w:rsidRPr="00E4654D" w:rsidSect="00E76765">
      <w:headerReference w:type="default" r:id="rId9"/>
      <w:footerReference w:type="default" r:id="rId10"/>
      <w:footerReference w:type="first" r:id="rId11"/>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E42" w:rsidRDefault="00630E42" w:rsidP="00603010">
      <w:r>
        <w:separator/>
      </w:r>
    </w:p>
  </w:endnote>
  <w:endnote w:type="continuationSeparator" w:id="1">
    <w:p w:rsidR="00630E42" w:rsidRDefault="00630E42"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05" w:rsidRDefault="00780B05">
    <w:pPr>
      <w:pStyle w:val="Footer"/>
    </w:pPr>
    <w:r>
      <w:rPr>
        <w:sz w:val="12"/>
      </w:rPr>
      <w:t>Group 11, 12, 13, 14, 15</w:t>
    </w:r>
    <w:r>
      <w:tab/>
    </w:r>
    <w:r w:rsidRPr="009562A9">
      <w:rPr>
        <w:sz w:val="18"/>
      </w:rPr>
      <w:t>ARCHITECTURE AND DESIGN</w:t>
    </w:r>
    <w:r w:rsidRPr="009562A9">
      <w:rPr>
        <w:b/>
        <w:sz w:val="24"/>
      </w:rPr>
      <w:t xml:space="preserve"> </w:t>
    </w:r>
    <w:r>
      <w:rPr>
        <w:sz w:val="24"/>
      </w:rPr>
      <w:t>-</w:t>
    </w:r>
    <w:r w:rsidR="002442C5">
      <w:rPr>
        <w:rStyle w:val="PageNumber"/>
      </w:rPr>
      <w:fldChar w:fldCharType="begin"/>
    </w:r>
    <w:r>
      <w:rPr>
        <w:rStyle w:val="PageNumber"/>
      </w:rPr>
      <w:instrText xml:space="preserve"> PAGE </w:instrText>
    </w:r>
    <w:r w:rsidR="002442C5">
      <w:rPr>
        <w:rStyle w:val="PageNumber"/>
      </w:rPr>
      <w:fldChar w:fldCharType="separate"/>
    </w:r>
    <w:r w:rsidR="00DD4396">
      <w:rPr>
        <w:rStyle w:val="PageNumber"/>
        <w:noProof/>
      </w:rPr>
      <w:t>1-2</w:t>
    </w:r>
    <w:r w:rsidR="002442C5">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05" w:rsidRDefault="00780B05">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E42" w:rsidRDefault="00630E42" w:rsidP="00603010">
      <w:r>
        <w:separator/>
      </w:r>
    </w:p>
  </w:footnote>
  <w:footnote w:type="continuationSeparator" w:id="1">
    <w:p w:rsidR="00630E42" w:rsidRDefault="00630E42"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05" w:rsidRDefault="002442C5">
    <w:pPr>
      <w:pStyle w:val="Header"/>
    </w:pPr>
    <w:fldSimple w:instr=" STYLEREF &quot;Project Name&quot; \* MERGEFORMAT ">
      <w:r w:rsidR="00DD4396">
        <w:rPr>
          <w:noProof/>
        </w:rPr>
        <w:t>Tự học toán lớp 8 – &lt;Mô hình chi tiết&gt;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27">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37"/>
  </w:num>
  <w:num w:numId="4">
    <w:abstractNumId w:val="25"/>
  </w:num>
  <w:num w:numId="5">
    <w:abstractNumId w:val="31"/>
  </w:num>
  <w:num w:numId="6">
    <w:abstractNumId w:val="17"/>
  </w:num>
  <w:num w:numId="7">
    <w:abstractNumId w:val="21"/>
  </w:num>
  <w:num w:numId="8">
    <w:abstractNumId w:val="20"/>
  </w:num>
  <w:num w:numId="9">
    <w:abstractNumId w:val="34"/>
  </w:num>
  <w:num w:numId="10">
    <w:abstractNumId w:val="35"/>
  </w:num>
  <w:num w:numId="11">
    <w:abstractNumId w:val="8"/>
  </w:num>
  <w:num w:numId="12">
    <w:abstractNumId w:val="22"/>
  </w:num>
  <w:num w:numId="13">
    <w:abstractNumId w:val="26"/>
  </w:num>
  <w:num w:numId="14">
    <w:abstractNumId w:val="18"/>
  </w:num>
  <w:num w:numId="15">
    <w:abstractNumId w:val="32"/>
  </w:num>
  <w:num w:numId="16">
    <w:abstractNumId w:val="28"/>
  </w:num>
  <w:num w:numId="17">
    <w:abstractNumId w:val="27"/>
  </w:num>
  <w:num w:numId="18">
    <w:abstractNumId w:val="27"/>
  </w:num>
  <w:num w:numId="19">
    <w:abstractNumId w:val="16"/>
  </w:num>
  <w:num w:numId="20">
    <w:abstractNumId w:val="15"/>
  </w:num>
  <w:num w:numId="21">
    <w:abstractNumId w:val="30"/>
  </w:num>
  <w:num w:numId="22">
    <w:abstractNumId w:val="12"/>
  </w:num>
  <w:num w:numId="23">
    <w:abstractNumId w:val="5"/>
  </w:num>
  <w:num w:numId="24">
    <w:abstractNumId w:val="19"/>
  </w:num>
  <w:num w:numId="25">
    <w:abstractNumId w:val="3"/>
  </w:num>
  <w:num w:numId="26">
    <w:abstractNumId w:val="14"/>
  </w:num>
  <w:num w:numId="27">
    <w:abstractNumId w:val="36"/>
  </w:num>
  <w:num w:numId="28">
    <w:abstractNumId w:val="9"/>
  </w:num>
  <w:num w:numId="29">
    <w:abstractNumId w:val="13"/>
  </w:num>
  <w:num w:numId="30">
    <w:abstractNumId w:val="38"/>
  </w:num>
  <w:num w:numId="31">
    <w:abstractNumId w:val="24"/>
  </w:num>
  <w:num w:numId="32">
    <w:abstractNumId w:val="0"/>
  </w:num>
  <w:num w:numId="33">
    <w:abstractNumId w:val="1"/>
  </w:num>
  <w:num w:numId="34">
    <w:abstractNumId w:val="7"/>
  </w:num>
  <w:num w:numId="35">
    <w:abstractNumId w:val="2"/>
  </w:num>
  <w:num w:numId="36">
    <w:abstractNumId w:val="23"/>
  </w:num>
  <w:num w:numId="37">
    <w:abstractNumId w:val="29"/>
  </w:num>
  <w:num w:numId="38">
    <w:abstractNumId w:val="11"/>
  </w:num>
  <w:num w:numId="39">
    <w:abstractNumId w:val="10"/>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43E0"/>
    <w:rsid w:val="00025353"/>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266AA"/>
    <w:rsid w:val="00131EEA"/>
    <w:rsid w:val="00133414"/>
    <w:rsid w:val="001346B4"/>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6A3F"/>
    <w:rsid w:val="002173B0"/>
    <w:rsid w:val="0021793A"/>
    <w:rsid w:val="0022372D"/>
    <w:rsid w:val="00226726"/>
    <w:rsid w:val="002274E1"/>
    <w:rsid w:val="002336A2"/>
    <w:rsid w:val="002339E3"/>
    <w:rsid w:val="002442C5"/>
    <w:rsid w:val="002561A0"/>
    <w:rsid w:val="0025636C"/>
    <w:rsid w:val="00257FE7"/>
    <w:rsid w:val="00264231"/>
    <w:rsid w:val="0026515A"/>
    <w:rsid w:val="00271A64"/>
    <w:rsid w:val="00273E0B"/>
    <w:rsid w:val="00275EB2"/>
    <w:rsid w:val="00277632"/>
    <w:rsid w:val="00280791"/>
    <w:rsid w:val="00280FBF"/>
    <w:rsid w:val="00281367"/>
    <w:rsid w:val="002817DB"/>
    <w:rsid w:val="0028564E"/>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7"/>
    <w:rsid w:val="003177B3"/>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B7C65"/>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38F0"/>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51666"/>
    <w:rsid w:val="00560321"/>
    <w:rsid w:val="00560D88"/>
    <w:rsid w:val="00561DB7"/>
    <w:rsid w:val="00565A10"/>
    <w:rsid w:val="0057081D"/>
    <w:rsid w:val="005751DD"/>
    <w:rsid w:val="00583D8E"/>
    <w:rsid w:val="005843D9"/>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F5E13"/>
    <w:rsid w:val="005F6DEF"/>
    <w:rsid w:val="00602A1F"/>
    <w:rsid w:val="00603010"/>
    <w:rsid w:val="00610686"/>
    <w:rsid w:val="00611CA3"/>
    <w:rsid w:val="00620350"/>
    <w:rsid w:val="00620B08"/>
    <w:rsid w:val="00621A77"/>
    <w:rsid w:val="006250AC"/>
    <w:rsid w:val="00627B18"/>
    <w:rsid w:val="00630E26"/>
    <w:rsid w:val="00630E42"/>
    <w:rsid w:val="006361F1"/>
    <w:rsid w:val="00643FBF"/>
    <w:rsid w:val="006460FA"/>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0B9"/>
    <w:rsid w:val="007076D0"/>
    <w:rsid w:val="0071324B"/>
    <w:rsid w:val="00716386"/>
    <w:rsid w:val="007169C2"/>
    <w:rsid w:val="00721B1B"/>
    <w:rsid w:val="007306B3"/>
    <w:rsid w:val="0073237D"/>
    <w:rsid w:val="0073360B"/>
    <w:rsid w:val="00737772"/>
    <w:rsid w:val="00745851"/>
    <w:rsid w:val="00755010"/>
    <w:rsid w:val="00757D03"/>
    <w:rsid w:val="00760BFC"/>
    <w:rsid w:val="007612EE"/>
    <w:rsid w:val="00767FE0"/>
    <w:rsid w:val="0077139A"/>
    <w:rsid w:val="00771638"/>
    <w:rsid w:val="00776382"/>
    <w:rsid w:val="00780B05"/>
    <w:rsid w:val="00780F76"/>
    <w:rsid w:val="00785E4C"/>
    <w:rsid w:val="00790C5E"/>
    <w:rsid w:val="007913AA"/>
    <w:rsid w:val="00794B07"/>
    <w:rsid w:val="007A0129"/>
    <w:rsid w:val="007B2326"/>
    <w:rsid w:val="007B31AE"/>
    <w:rsid w:val="007B4F43"/>
    <w:rsid w:val="007C1163"/>
    <w:rsid w:val="007C2B5A"/>
    <w:rsid w:val="007C387F"/>
    <w:rsid w:val="007C3B2D"/>
    <w:rsid w:val="007C4771"/>
    <w:rsid w:val="007C79CA"/>
    <w:rsid w:val="007E3505"/>
    <w:rsid w:val="007E4170"/>
    <w:rsid w:val="007F35DE"/>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7512B"/>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CB1"/>
    <w:rsid w:val="009444A7"/>
    <w:rsid w:val="00944F10"/>
    <w:rsid w:val="009457FA"/>
    <w:rsid w:val="00951A20"/>
    <w:rsid w:val="00952ADB"/>
    <w:rsid w:val="00953CB3"/>
    <w:rsid w:val="00955ECC"/>
    <w:rsid w:val="009562A9"/>
    <w:rsid w:val="00965FBA"/>
    <w:rsid w:val="0097019C"/>
    <w:rsid w:val="0097561D"/>
    <w:rsid w:val="0097563D"/>
    <w:rsid w:val="00975E2E"/>
    <w:rsid w:val="009808AE"/>
    <w:rsid w:val="0098131B"/>
    <w:rsid w:val="00981427"/>
    <w:rsid w:val="00983EA2"/>
    <w:rsid w:val="009842CE"/>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393F"/>
    <w:rsid w:val="00B64298"/>
    <w:rsid w:val="00B730C6"/>
    <w:rsid w:val="00B74B97"/>
    <w:rsid w:val="00B81A2D"/>
    <w:rsid w:val="00B84302"/>
    <w:rsid w:val="00B8607B"/>
    <w:rsid w:val="00B90587"/>
    <w:rsid w:val="00B934FB"/>
    <w:rsid w:val="00B95AED"/>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6749"/>
    <w:rsid w:val="00C17B7C"/>
    <w:rsid w:val="00C214B3"/>
    <w:rsid w:val="00C24384"/>
    <w:rsid w:val="00C25CD3"/>
    <w:rsid w:val="00C265B7"/>
    <w:rsid w:val="00C328CB"/>
    <w:rsid w:val="00C40C31"/>
    <w:rsid w:val="00C41160"/>
    <w:rsid w:val="00C4268D"/>
    <w:rsid w:val="00C43E4D"/>
    <w:rsid w:val="00C469F0"/>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396"/>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 type="connector" idref="#_x0000_s1055"/>
        <o:r id="V:Rule2" type="connector" idref="#_x0000_s1051"/>
        <o:r id="V:Rule3" type="connector" idref="#_x0000_s1053"/>
        <o:r id="V:Rule4" type="connector" idref="#_x0000_s1049"/>
        <o:r id="V:Rule5" type="connector" idref="#_x0000_s1037"/>
        <o:r id="V:Rule6" type="connector" idref="#_x0000_s1038"/>
        <o:r id="V:Rule7" type="connector" idref="#_x0000_s1048"/>
        <o:r id="V:Rule8" type="connector" idref="#_x0000_s1030"/>
        <o:r id="V:Rule9" type="connector" idref="#_x0000_s1041"/>
        <o:r id="V:Rule10" type="connector" idref="#_x0000_s1044"/>
        <o:r id="V:Rule11" type="connector" idref="#_x0000_s1036"/>
        <o:r id="V:Rule12" type="connector" idref="#_x0000_s1029"/>
        <o:r id="V:Rule13" type="connector" idref="#_x0000_s1035"/>
        <o:r id="V:Rule14" type="connector" idref="#_x0000_s1045"/>
        <o:r id="V:Rule15" type="connector" idref="#_x0000_s1031"/>
        <o:r id="V:Rule16" type="connector" idref="#_x0000_s1043"/>
        <o:r id="V:Rule17" type="connector" idref="#_x0000_s1042"/>
        <o:r id="V:Rule1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9F0"/>
    <w:pPr>
      <w:spacing w:after="0" w:line="360" w:lineRule="auto"/>
      <w:ind w:left="0"/>
    </w:pPr>
    <w:rPr>
      <w:rFonts w:ascii="Times New Roman" w:eastAsia="Times New Roman" w:hAnsi="Times New Roman" w:cs="Times New Roman"/>
      <w:sz w:val="24"/>
      <w:szCs w:val="20"/>
      <w:lang w:val="en-US"/>
    </w:rPr>
  </w:style>
  <w:style w:type="paragraph" w:styleId="Heading1">
    <w:name w:val="heading 1"/>
    <w:basedOn w:val="Heading3"/>
    <w:next w:val="ChapterTitle"/>
    <w:link w:val="Heading1Char"/>
    <w:qFormat/>
    <w:rsid w:val="0028564E"/>
    <w:pPr>
      <w:keepLines w:val="0"/>
      <w:numPr>
        <w:ilvl w:val="0"/>
      </w:numPr>
      <w:spacing w:before="0" w:after="80"/>
      <w:outlineLvl w:val="0"/>
    </w:pPr>
    <w:rPr>
      <w:rFonts w:eastAsia="Times New Roman" w:cs="Times New Roman"/>
      <w:bCs w:val="0"/>
      <w:kern w:val="28"/>
    </w:rPr>
  </w:style>
  <w:style w:type="paragraph" w:styleId="Heading2">
    <w:name w:val="heading 2"/>
    <w:basedOn w:val="Normal"/>
    <w:next w:val="Normal"/>
    <w:link w:val="Heading2Char"/>
    <w:uiPriority w:val="9"/>
    <w:unhideWhenUsed/>
    <w:qFormat/>
    <w:rsid w:val="0028564E"/>
    <w:pPr>
      <w:keepNext/>
      <w:keepLines/>
      <w:numPr>
        <w:ilvl w:val="1"/>
        <w:numId w:val="2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8564E"/>
    <w:pPr>
      <w:keepNext/>
      <w:keepLines/>
      <w:numPr>
        <w:ilvl w:val="2"/>
        <w:numId w:val="25"/>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64E"/>
    <w:rPr>
      <w:rFonts w:ascii="Times New Roman" w:eastAsia="Times New Roman" w:hAnsi="Times New Roman"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28564E"/>
    <w:rPr>
      <w:rFonts w:ascii="Times New Roman" w:eastAsiaTheme="majorEastAsia" w:hAnsi="Times New Roman"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28564E"/>
    <w:rPr>
      <w:rFonts w:ascii="Times New Roman" w:eastAsiaTheme="majorEastAsia" w:hAnsi="Times New Roman"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CommentText">
    <w:name w:val="annotation text"/>
    <w:basedOn w:val="Normal"/>
    <w:link w:val="CommentTextChar"/>
    <w:uiPriority w:val="99"/>
    <w:rsid w:val="00216A3F"/>
    <w:pPr>
      <w:autoSpaceDE w:val="0"/>
      <w:autoSpaceDN w:val="0"/>
    </w:pPr>
    <w:rPr>
      <w:rFonts w:ascii="Arial" w:eastAsiaTheme="minorEastAsia" w:hAnsi="Arial" w:cs="Arial"/>
      <w:sz w:val="20"/>
    </w:rPr>
  </w:style>
  <w:style w:type="character" w:customStyle="1" w:styleId="CommentTextChar">
    <w:name w:val="Comment Text Char"/>
    <w:basedOn w:val="DefaultParagraphFont"/>
    <w:link w:val="CommentText"/>
    <w:uiPriority w:val="99"/>
    <w:rsid w:val="00216A3F"/>
    <w:rPr>
      <w:rFonts w:ascii="Arial" w:eastAsiaTheme="minorEastAsia" w:hAnsi="Arial" w:cs="Arial"/>
      <w:sz w:val="20"/>
      <w:szCs w:val="20"/>
      <w:lang w:val="en-US"/>
    </w:rPr>
  </w:style>
  <w:style w:type="paragraph" w:customStyle="1" w:styleId="DarkBlue">
    <w:name w:val="DarkBlue"/>
    <w:basedOn w:val="Normal"/>
    <w:uiPriority w:val="99"/>
    <w:rsid w:val="00216A3F"/>
    <w:pPr>
      <w:autoSpaceDE w:val="0"/>
      <w:autoSpaceDN w:val="0"/>
    </w:pPr>
    <w:rPr>
      <w:rFonts w:ascii="Century Gothic" w:eastAsiaTheme="minorEastAsia" w:hAnsi="Century Gothic" w:cs="Century Gothic"/>
      <w:b/>
      <w:bCs/>
      <w:noProof/>
      <w:color w:val="0000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20B0-5BC0-4E4C-A382-D5775749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ThanhPhuc</dc:creator>
  <cp:lastModifiedBy>TNT</cp:lastModifiedBy>
  <cp:revision>6</cp:revision>
  <dcterms:created xsi:type="dcterms:W3CDTF">2010-05-25T14:32:00Z</dcterms:created>
  <dcterms:modified xsi:type="dcterms:W3CDTF">2010-05-25T14:45:00Z</dcterms:modified>
</cp:coreProperties>
</file>