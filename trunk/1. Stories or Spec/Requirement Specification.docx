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Pr="009A0F25" w:rsidRDefault="006A310F" w:rsidP="00596658">
            <w:pPr>
              <w:jc w:val="right"/>
            </w:pPr>
            <w:bookmarkStart w:id="0" w:name="_GoBack"/>
            <w:bookmarkStart w:id="1" w:name="_Toc358000941"/>
            <w:bookmarkEnd w:id="0"/>
          </w:p>
        </w:tc>
        <w:tc>
          <w:tcPr>
            <w:tcW w:w="7740" w:type="dxa"/>
          </w:tcPr>
          <w:p w:rsidR="006A310F" w:rsidRPr="009A0F25" w:rsidRDefault="0021680B" w:rsidP="00596658">
            <w:pPr>
              <w:pStyle w:val="ChapterTitle"/>
              <w:jc w:val="right"/>
              <w:rPr>
                <w:rFonts w:ascii="Times New Roman" w:hAnsi="Times New Roman"/>
                <w:sz w:val="40"/>
              </w:rPr>
            </w:pPr>
            <w:r w:rsidRPr="009A0F25">
              <w:rPr>
                <w:rFonts w:ascii="Times New Roman" w:hAnsi="Times New Roman"/>
                <w:sz w:val="40"/>
              </w:rPr>
              <w:t>Requirement Specification</w:t>
            </w:r>
          </w:p>
        </w:tc>
      </w:tr>
      <w:tr w:rsidR="006A310F" w:rsidTr="00596658">
        <w:trPr>
          <w:cantSplit/>
        </w:trPr>
        <w:tc>
          <w:tcPr>
            <w:tcW w:w="10188" w:type="dxa"/>
            <w:gridSpan w:val="2"/>
          </w:tcPr>
          <w:p w:rsidR="006A310F" w:rsidRPr="009A0F25" w:rsidRDefault="006A310F" w:rsidP="00FE1F81">
            <w:pPr>
              <w:pStyle w:val="ProjectName"/>
              <w:jc w:val="right"/>
              <w:rPr>
                <w:rFonts w:ascii="Times New Roman" w:hAnsi="Times New Roman"/>
                <w:noProof/>
                <w:sz w:val="16"/>
              </w:rPr>
            </w:pPr>
            <w:r w:rsidRPr="009A0F25">
              <w:rPr>
                <w:rFonts w:ascii="Times New Roman" w:hAnsi="Times New Roman"/>
                <w:sz w:val="40"/>
              </w:rPr>
              <w:t xml:space="preserve">Tự học </w:t>
            </w:r>
            <w:r w:rsidR="00FE1F81" w:rsidRPr="009A0F25">
              <w:rPr>
                <w:rFonts w:ascii="Times New Roman" w:hAnsi="Times New Roman"/>
                <w:sz w:val="40"/>
              </w:rPr>
              <w:t>toán lớp 8</w:t>
            </w:r>
            <w:r w:rsidRPr="009A0F25">
              <w:rPr>
                <w:rFonts w:ascii="Times New Roman" w:hAnsi="Times New Roman"/>
                <w:sz w:val="40"/>
              </w:rPr>
              <w:t xml:space="preserve"> – </w:t>
            </w:r>
            <w:r w:rsidR="0021680B" w:rsidRPr="009A0F25">
              <w:rPr>
                <w:rFonts w:ascii="Times New Roman" w:hAnsi="Times New Roman"/>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CE6B7C">
            <w:pPr>
              <w:spacing w:before="60" w:after="60"/>
              <w:ind w:firstLine="0"/>
              <w:jc w:val="both"/>
              <w:rPr>
                <w:b/>
                <w:sz w:val="24"/>
              </w:rPr>
            </w:pPr>
            <w:r>
              <w:rPr>
                <w:b/>
                <w:sz w:val="24"/>
              </w:rPr>
              <w:t>Thông tin dự án</w:t>
            </w:r>
          </w:p>
        </w:tc>
        <w:tc>
          <w:tcPr>
            <w:tcW w:w="2700" w:type="dxa"/>
            <w:tcBorders>
              <w:left w:val="nil"/>
              <w:bottom w:val="nil"/>
            </w:tcBorders>
          </w:tcPr>
          <w:p w:rsidR="006A310F" w:rsidRDefault="006A310F" w:rsidP="00CE6B7C">
            <w:pPr>
              <w:spacing w:before="60" w:after="60"/>
              <w:ind w:firstLine="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CE6B7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6A310F" w:rsidP="00CE6B7C">
            <w:pPr>
              <w:spacing w:before="60" w:after="60"/>
              <w:ind w:firstLine="0"/>
              <w:jc w:val="both"/>
            </w:pPr>
            <w:r>
              <w:t>1.0</w:t>
            </w:r>
          </w:p>
        </w:tc>
      </w:tr>
      <w:tr w:rsidR="006A310F" w:rsidTr="00596658">
        <w:tc>
          <w:tcPr>
            <w:tcW w:w="2718" w:type="dxa"/>
          </w:tcPr>
          <w:p w:rsidR="006A310F" w:rsidRDefault="006A310F" w:rsidP="00CE6B7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CE6B7C">
            <w:pPr>
              <w:spacing w:before="60" w:after="60"/>
              <w:ind w:firstLine="0"/>
              <w:jc w:val="both"/>
            </w:pPr>
          </w:p>
        </w:tc>
        <w:tc>
          <w:tcPr>
            <w:tcW w:w="2070" w:type="dxa"/>
          </w:tcPr>
          <w:p w:rsidR="006A310F" w:rsidRDefault="006A310F" w:rsidP="00CE6B7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E6B7C">
            <w:pPr>
              <w:spacing w:before="60" w:after="60"/>
              <w:ind w:firstLine="0"/>
              <w:jc w:val="both"/>
            </w:pPr>
            <w:r>
              <w:t>Th</w:t>
            </w:r>
            <w:r w:rsidR="00C812F4">
              <w:t>ầy</w:t>
            </w:r>
            <w:r>
              <w:t xml:space="preserve"> Ngô Huy Biên</w:t>
            </w:r>
          </w:p>
        </w:tc>
      </w:tr>
      <w:tr w:rsidR="006A310F" w:rsidTr="00596658">
        <w:tc>
          <w:tcPr>
            <w:tcW w:w="2718" w:type="dxa"/>
          </w:tcPr>
          <w:p w:rsidR="006A310F" w:rsidRDefault="006A310F" w:rsidP="00CE6B7C">
            <w:pPr>
              <w:spacing w:before="60" w:after="60"/>
              <w:ind w:firstLine="0"/>
              <w:jc w:val="right"/>
            </w:pPr>
            <w:r>
              <w:t>Nhóm thực hiện</w:t>
            </w:r>
          </w:p>
        </w:tc>
        <w:tc>
          <w:tcPr>
            <w:tcW w:w="2700" w:type="dxa"/>
          </w:tcPr>
          <w:p w:rsidR="006A310F" w:rsidRDefault="00620350" w:rsidP="00CE6B7C">
            <w:pPr>
              <w:spacing w:before="60" w:after="60"/>
              <w:ind w:firstLine="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CE6B7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CE6B7C">
            <w:pPr>
              <w:spacing w:before="60" w:after="60"/>
              <w:ind w:firstLine="0"/>
              <w:jc w:val="both"/>
            </w:pPr>
            <w:r>
              <w:t>13/06/2010</w:t>
            </w:r>
          </w:p>
        </w:tc>
      </w:tr>
      <w:tr w:rsidR="006A310F" w:rsidTr="00596658">
        <w:tc>
          <w:tcPr>
            <w:tcW w:w="2718" w:type="dxa"/>
          </w:tcPr>
          <w:p w:rsidR="006A310F" w:rsidRDefault="006A310F" w:rsidP="00CE6B7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CE6B7C">
            <w:pPr>
              <w:spacing w:before="60" w:after="60"/>
              <w:ind w:firstLine="0"/>
              <w:jc w:val="both"/>
            </w:pPr>
            <w:r>
              <w:t>5/04/2010</w:t>
            </w:r>
          </w:p>
        </w:tc>
        <w:tc>
          <w:tcPr>
            <w:tcW w:w="2070" w:type="dxa"/>
          </w:tcPr>
          <w:p w:rsidR="006A310F" w:rsidRDefault="006A310F" w:rsidP="00CE6B7C">
            <w:pPr>
              <w:spacing w:before="60" w:after="60"/>
              <w:ind w:firstLine="0"/>
              <w:jc w:val="right"/>
            </w:pPr>
            <w:r>
              <w:t>Ngày kết thúc</w:t>
            </w:r>
          </w:p>
        </w:tc>
        <w:tc>
          <w:tcPr>
            <w:tcW w:w="2700" w:type="dxa"/>
          </w:tcPr>
          <w:p w:rsidR="006A310F" w:rsidRDefault="006A310F" w:rsidP="00CE6B7C">
            <w:pPr>
              <w:spacing w:before="60" w:after="60"/>
              <w:ind w:firstLine="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E543A9" w:rsidRPr="00CE6B7C" w:rsidTr="00E543A9">
        <w:tc>
          <w:tcPr>
            <w:tcW w:w="2304"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Tác giả</w:t>
            </w:r>
          </w:p>
        </w:tc>
      </w:tr>
      <w:tr w:rsidR="00BC58CC" w:rsidRPr="00CE6B7C" w:rsidTr="00E543A9">
        <w:trPr>
          <w:trHeight w:val="840"/>
        </w:trPr>
        <w:tc>
          <w:tcPr>
            <w:tcW w:w="2304"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after="0"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17/04/2010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0.1</w:t>
            </w:r>
          </w:p>
        </w:tc>
        <w:tc>
          <w:tcPr>
            <w:tcW w:w="3960"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w:t>
            </w:r>
          </w:p>
        </w:tc>
      </w:tr>
      <w:tr w:rsidR="00BC58CC"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0.2</w:t>
            </w: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r w:rsidR="008F6B0F"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0.3</w:t>
            </w:r>
          </w:p>
        </w:tc>
        <w:tc>
          <w:tcPr>
            <w:tcW w:w="396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 Trương Nguyễn Thành Long</w:t>
            </w:r>
          </w:p>
        </w:tc>
      </w:tr>
      <w:tr w:rsidR="00A016C2" w:rsidRPr="00CE6B7C" w:rsidTr="00A76218">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A016C2" w:rsidRPr="00CE6B7C" w:rsidRDefault="00F3696C"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1.0</w:t>
            </w:r>
          </w:p>
        </w:tc>
        <w:tc>
          <w:tcPr>
            <w:tcW w:w="3960"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Hoàn tất phần Use Case</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Nguyễn Hoàng Minh</w:t>
            </w:r>
          </w:p>
        </w:tc>
      </w:tr>
      <w:tr w:rsidR="00F92B8B" w:rsidRPr="00CE6B7C" w:rsidTr="00E543A9">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18/5/2010</w:t>
            </w:r>
          </w:p>
        </w:tc>
        <w:tc>
          <w:tcPr>
            <w:tcW w:w="139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1.1.0</w:t>
            </w:r>
          </w:p>
        </w:tc>
        <w:tc>
          <w:tcPr>
            <w:tcW w:w="396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Chỉnh sửa 1 số chức năng không phù hợp với nội dung bài học lớp 8</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imes New Roman" w:hAnsi="Times New Roman"/>
        </w:rPr>
      </w:sdtEndPr>
      <w:sdtContent>
        <w:p w:rsidR="00EA376E" w:rsidRDefault="00EA376E">
          <w:pPr>
            <w:pStyle w:val="TOCHeading"/>
          </w:pPr>
          <w:r>
            <w:t>Mục lục</w:t>
          </w:r>
        </w:p>
        <w:p w:rsidR="00EA376E" w:rsidRPr="00EA376E" w:rsidRDefault="00EA376E" w:rsidP="00EA376E"/>
        <w:p w:rsidR="00D54539" w:rsidRDefault="009E3AC1">
          <w:pPr>
            <w:pStyle w:val="TOC1"/>
            <w:tabs>
              <w:tab w:val="left" w:pos="110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2981483" w:history="1">
            <w:r w:rsidR="00D54539" w:rsidRPr="00862ED3">
              <w:rPr>
                <w:rStyle w:val="Hyperlink"/>
                <w:rFonts w:cs="Arial"/>
                <w:noProof/>
              </w:rPr>
              <w:t>1</w:t>
            </w:r>
            <w:r w:rsidR="00D54539">
              <w:rPr>
                <w:rFonts w:asciiTheme="minorHAnsi" w:eastAsiaTheme="minorEastAsia" w:hAnsiTheme="minorHAnsi" w:cstheme="minorBidi"/>
                <w:noProof/>
                <w:szCs w:val="22"/>
              </w:rPr>
              <w:tab/>
            </w:r>
            <w:r w:rsidR="00D54539" w:rsidRPr="00862ED3">
              <w:rPr>
                <w:rStyle w:val="Hyperlink"/>
                <w:rFonts w:cs="Arial"/>
                <w:noProof/>
              </w:rPr>
              <w:t>Giới thiệu</w:t>
            </w:r>
            <w:r w:rsidR="00D54539">
              <w:rPr>
                <w:noProof/>
                <w:webHidden/>
              </w:rPr>
              <w:tab/>
            </w:r>
            <w:r>
              <w:rPr>
                <w:noProof/>
                <w:webHidden/>
              </w:rPr>
              <w:fldChar w:fldCharType="begin"/>
            </w:r>
            <w:r w:rsidR="00D54539">
              <w:rPr>
                <w:noProof/>
                <w:webHidden/>
              </w:rPr>
              <w:instrText xml:space="preserve"> PAGEREF _Toc262981483 \h </w:instrText>
            </w:r>
            <w:r>
              <w:rPr>
                <w:noProof/>
                <w:webHidden/>
              </w:rPr>
            </w:r>
            <w:r>
              <w:rPr>
                <w:noProof/>
                <w:webHidden/>
              </w:rPr>
              <w:fldChar w:fldCharType="separate"/>
            </w:r>
            <w:r w:rsidR="00D54539">
              <w:rPr>
                <w:noProof/>
                <w:webHidden/>
              </w:rPr>
              <w:t>1-4</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84" w:history="1">
            <w:r w:rsidR="00D54539" w:rsidRPr="00862ED3">
              <w:rPr>
                <w:rStyle w:val="Hyperlink"/>
                <w:rFonts w:cs="Arial"/>
                <w:noProof/>
              </w:rPr>
              <w:t>2</w:t>
            </w:r>
            <w:r w:rsidR="00D54539">
              <w:rPr>
                <w:rFonts w:asciiTheme="minorHAnsi" w:eastAsiaTheme="minorEastAsia" w:hAnsiTheme="minorHAnsi" w:cstheme="minorBidi"/>
                <w:noProof/>
                <w:szCs w:val="22"/>
              </w:rPr>
              <w:tab/>
            </w:r>
            <w:r w:rsidR="00D54539" w:rsidRPr="00862ED3">
              <w:rPr>
                <w:rStyle w:val="Hyperlink"/>
                <w:rFonts w:cs="Arial"/>
                <w:noProof/>
              </w:rPr>
              <w:t>Tầm quan trọng</w:t>
            </w:r>
            <w:r w:rsidR="00D54539">
              <w:rPr>
                <w:noProof/>
                <w:webHidden/>
              </w:rPr>
              <w:tab/>
            </w:r>
            <w:r>
              <w:rPr>
                <w:noProof/>
                <w:webHidden/>
              </w:rPr>
              <w:fldChar w:fldCharType="begin"/>
            </w:r>
            <w:r w:rsidR="00D54539">
              <w:rPr>
                <w:noProof/>
                <w:webHidden/>
              </w:rPr>
              <w:instrText xml:space="preserve"> PAGEREF _Toc262981484 \h </w:instrText>
            </w:r>
            <w:r>
              <w:rPr>
                <w:noProof/>
                <w:webHidden/>
              </w:rPr>
            </w:r>
            <w:r>
              <w:rPr>
                <w:noProof/>
                <w:webHidden/>
              </w:rPr>
              <w:fldChar w:fldCharType="separate"/>
            </w:r>
            <w:r w:rsidR="00D54539">
              <w:rPr>
                <w:noProof/>
                <w:webHidden/>
              </w:rPr>
              <w:t>2-4</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85" w:history="1">
            <w:r w:rsidR="00D54539" w:rsidRPr="00862ED3">
              <w:rPr>
                <w:rStyle w:val="Hyperlink"/>
                <w:rFonts w:cs="Arial"/>
                <w:noProof/>
                <w:lang w:val="vi-VN"/>
              </w:rPr>
              <w:t>3</w:t>
            </w:r>
            <w:r w:rsidR="00D54539">
              <w:rPr>
                <w:rFonts w:asciiTheme="minorHAnsi" w:eastAsiaTheme="minorEastAsia" w:hAnsiTheme="minorHAnsi" w:cstheme="minorBidi"/>
                <w:noProof/>
                <w:szCs w:val="22"/>
              </w:rPr>
              <w:tab/>
            </w:r>
            <w:r w:rsidR="00D54539" w:rsidRPr="00862ED3">
              <w:rPr>
                <w:rStyle w:val="Hyperlink"/>
                <w:rFonts w:cs="Arial"/>
                <w:noProof/>
                <w:lang w:val="vi-VN"/>
              </w:rPr>
              <w:t>Phạm vi và môi trường</w:t>
            </w:r>
            <w:r w:rsidR="00D54539">
              <w:rPr>
                <w:noProof/>
                <w:webHidden/>
              </w:rPr>
              <w:tab/>
            </w:r>
            <w:r>
              <w:rPr>
                <w:noProof/>
                <w:webHidden/>
              </w:rPr>
              <w:fldChar w:fldCharType="begin"/>
            </w:r>
            <w:r w:rsidR="00D54539">
              <w:rPr>
                <w:noProof/>
                <w:webHidden/>
              </w:rPr>
              <w:instrText xml:space="preserve"> PAGEREF _Toc262981485 \h </w:instrText>
            </w:r>
            <w:r>
              <w:rPr>
                <w:noProof/>
                <w:webHidden/>
              </w:rPr>
            </w:r>
            <w:r>
              <w:rPr>
                <w:noProof/>
                <w:webHidden/>
              </w:rPr>
              <w:fldChar w:fldCharType="separate"/>
            </w:r>
            <w:r w:rsidR="00D54539">
              <w:rPr>
                <w:noProof/>
                <w:webHidden/>
              </w:rPr>
              <w:t>3-4</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86" w:history="1">
            <w:r w:rsidR="00D54539" w:rsidRPr="00862ED3">
              <w:rPr>
                <w:rStyle w:val="Hyperlink"/>
                <w:rFonts w:eastAsia="Arial"/>
                <w:noProof/>
                <w:lang w:val="vi-VN"/>
              </w:rPr>
              <w:t>4</w:t>
            </w:r>
            <w:r w:rsidR="00D54539">
              <w:rPr>
                <w:rFonts w:asciiTheme="minorHAnsi" w:eastAsiaTheme="minorEastAsia" w:hAnsiTheme="minorHAnsi" w:cstheme="minorBidi"/>
                <w:noProof/>
                <w:szCs w:val="22"/>
              </w:rPr>
              <w:tab/>
            </w:r>
            <w:r w:rsidR="00D54539" w:rsidRPr="00862ED3">
              <w:rPr>
                <w:rStyle w:val="Hyperlink"/>
                <w:rFonts w:eastAsia="Arial"/>
                <w:noProof/>
                <w:lang w:val="vi-VN"/>
              </w:rPr>
              <w:t>Tham khảo và nhận xét các phần mềm cùng chức năng.</w:t>
            </w:r>
            <w:r w:rsidR="00D54539">
              <w:rPr>
                <w:noProof/>
                <w:webHidden/>
              </w:rPr>
              <w:tab/>
            </w:r>
            <w:r>
              <w:rPr>
                <w:noProof/>
                <w:webHidden/>
              </w:rPr>
              <w:fldChar w:fldCharType="begin"/>
            </w:r>
            <w:r w:rsidR="00D54539">
              <w:rPr>
                <w:noProof/>
                <w:webHidden/>
              </w:rPr>
              <w:instrText xml:space="preserve"> PAGEREF _Toc262981486 \h </w:instrText>
            </w:r>
            <w:r>
              <w:rPr>
                <w:noProof/>
                <w:webHidden/>
              </w:rPr>
            </w:r>
            <w:r>
              <w:rPr>
                <w:noProof/>
                <w:webHidden/>
              </w:rPr>
              <w:fldChar w:fldCharType="separate"/>
            </w:r>
            <w:r w:rsidR="00D54539">
              <w:rPr>
                <w:noProof/>
                <w:webHidden/>
              </w:rPr>
              <w:t>4-4</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87" w:history="1">
            <w:r w:rsidR="00D54539" w:rsidRPr="00862ED3">
              <w:rPr>
                <w:rStyle w:val="Hyperlink"/>
                <w:noProof/>
              </w:rPr>
              <w:t>5</w:t>
            </w:r>
            <w:r w:rsidR="00D54539">
              <w:rPr>
                <w:rFonts w:asciiTheme="minorHAnsi" w:eastAsiaTheme="minorEastAsia" w:hAnsiTheme="minorHAnsi" w:cstheme="minorBidi"/>
                <w:noProof/>
                <w:szCs w:val="22"/>
              </w:rPr>
              <w:tab/>
            </w:r>
            <w:r w:rsidR="00D54539" w:rsidRPr="00862ED3">
              <w:rPr>
                <w:rStyle w:val="Hyperlink"/>
                <w:noProof/>
              </w:rPr>
              <w:t xml:space="preserve">Miêu tả </w:t>
            </w:r>
            <w:r w:rsidR="00D54539" w:rsidRPr="00862ED3">
              <w:rPr>
                <w:rStyle w:val="Hyperlink"/>
                <w:noProof/>
                <w:lang w:val="vi-VN"/>
              </w:rPr>
              <w:t>Stakeholder và người dùng.</w:t>
            </w:r>
            <w:r w:rsidR="00D54539">
              <w:rPr>
                <w:noProof/>
                <w:webHidden/>
              </w:rPr>
              <w:tab/>
            </w:r>
            <w:r>
              <w:rPr>
                <w:noProof/>
                <w:webHidden/>
              </w:rPr>
              <w:fldChar w:fldCharType="begin"/>
            </w:r>
            <w:r w:rsidR="00D54539">
              <w:rPr>
                <w:noProof/>
                <w:webHidden/>
              </w:rPr>
              <w:instrText xml:space="preserve"> PAGEREF _Toc262981487 \h </w:instrText>
            </w:r>
            <w:r>
              <w:rPr>
                <w:noProof/>
                <w:webHidden/>
              </w:rPr>
            </w:r>
            <w:r>
              <w:rPr>
                <w:noProof/>
                <w:webHidden/>
              </w:rPr>
              <w:fldChar w:fldCharType="separate"/>
            </w:r>
            <w:r w:rsidR="00D54539">
              <w:rPr>
                <w:noProof/>
                <w:webHidden/>
              </w:rPr>
              <w:t>5-4</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488" w:history="1">
            <w:r w:rsidR="00D54539" w:rsidRPr="00862ED3">
              <w:rPr>
                <w:rStyle w:val="Hyperlink"/>
                <w:noProof/>
                <w:lang w:val="vi-VN"/>
              </w:rPr>
              <w:t>5.1</w:t>
            </w:r>
            <w:r w:rsidR="00D54539">
              <w:rPr>
                <w:rFonts w:asciiTheme="minorHAnsi" w:eastAsiaTheme="minorEastAsia" w:hAnsiTheme="minorHAnsi" w:cstheme="minorBidi"/>
                <w:noProof/>
                <w:szCs w:val="22"/>
              </w:rPr>
              <w:tab/>
            </w:r>
            <w:r w:rsidR="00D54539" w:rsidRPr="00862ED3">
              <w:rPr>
                <w:rStyle w:val="Hyperlink"/>
                <w:noProof/>
                <w:lang w:val="vi-VN"/>
              </w:rPr>
              <w:t>Stakeholder</w:t>
            </w:r>
            <w:r w:rsidR="00D54539">
              <w:rPr>
                <w:noProof/>
                <w:webHidden/>
              </w:rPr>
              <w:tab/>
            </w:r>
            <w:r>
              <w:rPr>
                <w:noProof/>
                <w:webHidden/>
              </w:rPr>
              <w:fldChar w:fldCharType="begin"/>
            </w:r>
            <w:r w:rsidR="00D54539">
              <w:rPr>
                <w:noProof/>
                <w:webHidden/>
              </w:rPr>
              <w:instrText xml:space="preserve"> PAGEREF _Toc262981488 \h </w:instrText>
            </w:r>
            <w:r>
              <w:rPr>
                <w:noProof/>
                <w:webHidden/>
              </w:rPr>
            </w:r>
            <w:r>
              <w:rPr>
                <w:noProof/>
                <w:webHidden/>
              </w:rPr>
              <w:fldChar w:fldCharType="separate"/>
            </w:r>
            <w:r w:rsidR="00D54539">
              <w:rPr>
                <w:noProof/>
                <w:webHidden/>
              </w:rPr>
              <w:t>5-4</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489" w:history="1">
            <w:r w:rsidR="00D54539" w:rsidRPr="00862ED3">
              <w:rPr>
                <w:rStyle w:val="Hyperlink"/>
                <w:noProof/>
              </w:rPr>
              <w:t>5.2</w:t>
            </w:r>
            <w:r w:rsidR="00D54539">
              <w:rPr>
                <w:rFonts w:asciiTheme="minorHAnsi" w:eastAsiaTheme="minorEastAsia" w:hAnsiTheme="minorHAnsi" w:cstheme="minorBidi"/>
                <w:noProof/>
                <w:szCs w:val="22"/>
              </w:rPr>
              <w:tab/>
            </w:r>
            <w:r w:rsidR="00D54539" w:rsidRPr="00862ED3">
              <w:rPr>
                <w:rStyle w:val="Hyperlink"/>
                <w:noProof/>
                <w:lang w:val="vi-VN"/>
              </w:rPr>
              <w:t>Ngư</w:t>
            </w:r>
            <w:r w:rsidR="00D54539" w:rsidRPr="00862ED3">
              <w:rPr>
                <w:rStyle w:val="Hyperlink"/>
                <w:noProof/>
              </w:rPr>
              <w:t>ời dùng</w:t>
            </w:r>
            <w:r w:rsidR="00D54539">
              <w:rPr>
                <w:noProof/>
                <w:webHidden/>
              </w:rPr>
              <w:tab/>
            </w:r>
            <w:r>
              <w:rPr>
                <w:noProof/>
                <w:webHidden/>
              </w:rPr>
              <w:fldChar w:fldCharType="begin"/>
            </w:r>
            <w:r w:rsidR="00D54539">
              <w:rPr>
                <w:noProof/>
                <w:webHidden/>
              </w:rPr>
              <w:instrText xml:space="preserve"> PAGEREF _Toc262981489 \h </w:instrText>
            </w:r>
            <w:r>
              <w:rPr>
                <w:noProof/>
                <w:webHidden/>
              </w:rPr>
            </w:r>
            <w:r>
              <w:rPr>
                <w:noProof/>
                <w:webHidden/>
              </w:rPr>
              <w:fldChar w:fldCharType="separate"/>
            </w:r>
            <w:r w:rsidR="00D54539">
              <w:rPr>
                <w:noProof/>
                <w:webHidden/>
              </w:rPr>
              <w:t>5-5</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490" w:history="1">
            <w:r w:rsidR="00D54539" w:rsidRPr="00862ED3">
              <w:rPr>
                <w:rStyle w:val="Hyperlink"/>
                <w:noProof/>
              </w:rPr>
              <w:t>5.3</w:t>
            </w:r>
            <w:r w:rsidR="00D54539">
              <w:rPr>
                <w:rFonts w:asciiTheme="minorHAnsi" w:eastAsiaTheme="minorEastAsia" w:hAnsiTheme="minorHAnsi" w:cstheme="minorBidi"/>
                <w:noProof/>
                <w:szCs w:val="22"/>
              </w:rPr>
              <w:tab/>
            </w:r>
            <w:r w:rsidR="00D54539" w:rsidRPr="00862ED3">
              <w:rPr>
                <w:rStyle w:val="Hyperlink"/>
                <w:noProof/>
              </w:rPr>
              <w:t>Stakeholder / User cần (User Needs)</w:t>
            </w:r>
            <w:r w:rsidR="00D54539">
              <w:rPr>
                <w:noProof/>
                <w:webHidden/>
              </w:rPr>
              <w:tab/>
            </w:r>
            <w:r>
              <w:rPr>
                <w:noProof/>
                <w:webHidden/>
              </w:rPr>
              <w:fldChar w:fldCharType="begin"/>
            </w:r>
            <w:r w:rsidR="00D54539">
              <w:rPr>
                <w:noProof/>
                <w:webHidden/>
              </w:rPr>
              <w:instrText xml:space="preserve"> PAGEREF _Toc262981490 \h </w:instrText>
            </w:r>
            <w:r>
              <w:rPr>
                <w:noProof/>
                <w:webHidden/>
              </w:rPr>
            </w:r>
            <w:r>
              <w:rPr>
                <w:noProof/>
                <w:webHidden/>
              </w:rPr>
              <w:fldChar w:fldCharType="separate"/>
            </w:r>
            <w:r w:rsidR="00D54539">
              <w:rPr>
                <w:noProof/>
                <w:webHidden/>
              </w:rPr>
              <w:t>5-5</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91" w:history="1">
            <w:r w:rsidR="00D54539" w:rsidRPr="00862ED3">
              <w:rPr>
                <w:rStyle w:val="Hyperlink"/>
                <w:noProof/>
                <w:lang w:val="vi-VN"/>
              </w:rPr>
              <w:t>6</w:t>
            </w:r>
            <w:r w:rsidR="00D54539">
              <w:rPr>
                <w:rFonts w:asciiTheme="minorHAnsi" w:eastAsiaTheme="minorEastAsia" w:hAnsiTheme="minorHAnsi" w:cstheme="minorBidi"/>
                <w:noProof/>
                <w:szCs w:val="22"/>
              </w:rPr>
              <w:tab/>
            </w:r>
            <w:r w:rsidR="00D54539" w:rsidRPr="00862ED3">
              <w:rPr>
                <w:rStyle w:val="Hyperlink"/>
                <w:noProof/>
                <w:lang w:val="vi-VN"/>
              </w:rPr>
              <w:t>Kết quả phỏng vấn giáo viên dạy Toán 8</w:t>
            </w:r>
            <w:r w:rsidR="00D54539">
              <w:rPr>
                <w:noProof/>
                <w:webHidden/>
              </w:rPr>
              <w:tab/>
            </w:r>
            <w:r>
              <w:rPr>
                <w:noProof/>
                <w:webHidden/>
              </w:rPr>
              <w:fldChar w:fldCharType="begin"/>
            </w:r>
            <w:r w:rsidR="00D54539">
              <w:rPr>
                <w:noProof/>
                <w:webHidden/>
              </w:rPr>
              <w:instrText xml:space="preserve"> PAGEREF _Toc262981491 \h </w:instrText>
            </w:r>
            <w:r>
              <w:rPr>
                <w:noProof/>
                <w:webHidden/>
              </w:rPr>
            </w:r>
            <w:r>
              <w:rPr>
                <w:noProof/>
                <w:webHidden/>
              </w:rPr>
              <w:fldChar w:fldCharType="separate"/>
            </w:r>
            <w:r w:rsidR="00D54539">
              <w:rPr>
                <w:noProof/>
                <w:webHidden/>
              </w:rPr>
              <w:t>6-6</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492" w:history="1">
            <w:r w:rsidR="00D54539" w:rsidRPr="00862ED3">
              <w:rPr>
                <w:rStyle w:val="Hyperlink"/>
                <w:noProof/>
              </w:rPr>
              <w:t>7</w:t>
            </w:r>
            <w:r w:rsidR="00D54539">
              <w:rPr>
                <w:rFonts w:asciiTheme="minorHAnsi" w:eastAsiaTheme="minorEastAsia" w:hAnsiTheme="minorHAnsi" w:cstheme="minorBidi"/>
                <w:noProof/>
                <w:szCs w:val="22"/>
              </w:rPr>
              <w:tab/>
            </w:r>
            <w:r w:rsidR="00D54539" w:rsidRPr="00862ED3">
              <w:rPr>
                <w:rStyle w:val="Hyperlink"/>
                <w:noProof/>
              </w:rPr>
              <w:t>Các yêu cầu người dùng</w:t>
            </w:r>
            <w:r w:rsidR="00D54539">
              <w:rPr>
                <w:noProof/>
                <w:webHidden/>
              </w:rPr>
              <w:tab/>
            </w:r>
            <w:r>
              <w:rPr>
                <w:noProof/>
                <w:webHidden/>
              </w:rPr>
              <w:fldChar w:fldCharType="begin"/>
            </w:r>
            <w:r w:rsidR="00D54539">
              <w:rPr>
                <w:noProof/>
                <w:webHidden/>
              </w:rPr>
              <w:instrText xml:space="preserve"> PAGEREF _Toc262981492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493" w:history="1">
            <w:r w:rsidR="00D54539" w:rsidRPr="00862ED3">
              <w:rPr>
                <w:rStyle w:val="Hyperlink"/>
                <w:noProof/>
              </w:rPr>
              <w:t>7.1</w:t>
            </w:r>
            <w:r w:rsidR="00D54539">
              <w:rPr>
                <w:rFonts w:asciiTheme="minorHAnsi" w:eastAsiaTheme="minorEastAsia" w:hAnsiTheme="minorHAnsi" w:cstheme="minorBidi"/>
                <w:noProof/>
                <w:szCs w:val="22"/>
              </w:rPr>
              <w:tab/>
            </w:r>
            <w:r w:rsidR="00D54539" w:rsidRPr="00862ED3">
              <w:rPr>
                <w:rStyle w:val="Hyperlink"/>
                <w:noProof/>
              </w:rPr>
              <w:t>Yêu cầu chức năng</w:t>
            </w:r>
            <w:r w:rsidR="00D54539">
              <w:rPr>
                <w:noProof/>
                <w:webHidden/>
              </w:rPr>
              <w:tab/>
            </w:r>
            <w:r>
              <w:rPr>
                <w:noProof/>
                <w:webHidden/>
              </w:rPr>
              <w:fldChar w:fldCharType="begin"/>
            </w:r>
            <w:r w:rsidR="00D54539">
              <w:rPr>
                <w:noProof/>
                <w:webHidden/>
              </w:rPr>
              <w:instrText xml:space="preserve"> PAGEREF _Toc262981493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494" w:history="1">
            <w:r w:rsidR="00D54539" w:rsidRPr="00862ED3">
              <w:rPr>
                <w:rStyle w:val="Hyperlink"/>
                <w:noProof/>
                <w:lang w:val="vi-VN"/>
              </w:rPr>
              <w:t>7.1.1</w:t>
            </w:r>
            <w:r w:rsidR="00D54539">
              <w:rPr>
                <w:rFonts w:asciiTheme="minorHAnsi" w:eastAsiaTheme="minorEastAsia" w:hAnsiTheme="minorHAnsi" w:cstheme="minorBidi"/>
                <w:noProof/>
                <w:szCs w:val="22"/>
              </w:rPr>
              <w:tab/>
            </w:r>
            <w:r w:rsidR="00D54539" w:rsidRPr="00862ED3">
              <w:rPr>
                <w:rStyle w:val="Hyperlink"/>
                <w:noProof/>
                <w:lang w:val="vi-VN"/>
              </w:rPr>
              <w:t>Các thao tác với tài khoản</w:t>
            </w:r>
            <w:r w:rsidR="00D54539">
              <w:rPr>
                <w:noProof/>
                <w:webHidden/>
              </w:rPr>
              <w:tab/>
            </w:r>
            <w:r>
              <w:rPr>
                <w:noProof/>
                <w:webHidden/>
              </w:rPr>
              <w:fldChar w:fldCharType="begin"/>
            </w:r>
            <w:r w:rsidR="00D54539">
              <w:rPr>
                <w:noProof/>
                <w:webHidden/>
              </w:rPr>
              <w:instrText xml:space="preserve"> PAGEREF _Toc262981494 \h </w:instrText>
            </w:r>
            <w:r>
              <w:rPr>
                <w:noProof/>
                <w:webHidden/>
              </w:rPr>
            </w:r>
            <w:r>
              <w:rPr>
                <w:noProof/>
                <w:webHidden/>
              </w:rPr>
              <w:fldChar w:fldCharType="separate"/>
            </w:r>
            <w:r w:rsidR="00D54539">
              <w:rPr>
                <w:noProof/>
                <w:webHidden/>
              </w:rPr>
              <w:t>7-8</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495" w:history="1">
            <w:r w:rsidR="00D54539" w:rsidRPr="00862ED3">
              <w:rPr>
                <w:rStyle w:val="Hyperlink"/>
                <w:noProof/>
              </w:rPr>
              <w:t>7.1.2</w:t>
            </w:r>
            <w:r w:rsidR="00D54539">
              <w:rPr>
                <w:rFonts w:asciiTheme="minorHAnsi" w:eastAsiaTheme="minorEastAsia" w:hAnsiTheme="minorHAnsi" w:cstheme="minorBidi"/>
                <w:noProof/>
                <w:szCs w:val="22"/>
              </w:rPr>
              <w:tab/>
            </w:r>
            <w:r w:rsidR="00D54539" w:rsidRPr="00862ED3">
              <w:rPr>
                <w:rStyle w:val="Hyperlink"/>
                <w:noProof/>
              </w:rPr>
              <w:t>Chức năng học tập</w:t>
            </w:r>
            <w:r w:rsidR="00D54539">
              <w:rPr>
                <w:noProof/>
                <w:webHidden/>
              </w:rPr>
              <w:tab/>
            </w:r>
            <w:r>
              <w:rPr>
                <w:noProof/>
                <w:webHidden/>
              </w:rPr>
              <w:fldChar w:fldCharType="begin"/>
            </w:r>
            <w:r w:rsidR="00D54539">
              <w:rPr>
                <w:noProof/>
                <w:webHidden/>
              </w:rPr>
              <w:instrText xml:space="preserve"> PAGEREF _Toc262981495 \h </w:instrText>
            </w:r>
            <w:r>
              <w:rPr>
                <w:noProof/>
                <w:webHidden/>
              </w:rPr>
            </w:r>
            <w:r>
              <w:rPr>
                <w:noProof/>
                <w:webHidden/>
              </w:rPr>
              <w:fldChar w:fldCharType="separate"/>
            </w:r>
            <w:r w:rsidR="00D54539">
              <w:rPr>
                <w:noProof/>
                <w:webHidden/>
              </w:rPr>
              <w:t>7-11</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496" w:history="1">
            <w:r w:rsidR="00D54539" w:rsidRPr="00862ED3">
              <w:rPr>
                <w:rStyle w:val="Hyperlink"/>
                <w:noProof/>
                <w:lang w:val="vi-VN"/>
              </w:rPr>
              <w:t>7.1.3</w:t>
            </w:r>
            <w:r w:rsidR="00D54539">
              <w:rPr>
                <w:rFonts w:asciiTheme="minorHAnsi" w:eastAsiaTheme="minorEastAsia" w:hAnsiTheme="minorHAnsi" w:cstheme="minorBidi"/>
                <w:noProof/>
                <w:szCs w:val="22"/>
              </w:rPr>
              <w:tab/>
            </w:r>
            <w:r w:rsidR="00D54539" w:rsidRPr="00862ED3">
              <w:rPr>
                <w:rStyle w:val="Hyperlink"/>
                <w:noProof/>
                <w:lang w:val="vi-VN"/>
              </w:rPr>
              <w:t>Các thao tác với bài học/ bài tập (giống editor cho chương trình)</w:t>
            </w:r>
            <w:r w:rsidR="00D54539">
              <w:rPr>
                <w:noProof/>
                <w:webHidden/>
              </w:rPr>
              <w:tab/>
            </w:r>
            <w:r>
              <w:rPr>
                <w:noProof/>
                <w:webHidden/>
              </w:rPr>
              <w:fldChar w:fldCharType="begin"/>
            </w:r>
            <w:r w:rsidR="00D54539">
              <w:rPr>
                <w:noProof/>
                <w:webHidden/>
              </w:rPr>
              <w:instrText xml:space="preserve"> PAGEREF _Toc262981496 \h </w:instrText>
            </w:r>
            <w:r>
              <w:rPr>
                <w:noProof/>
                <w:webHidden/>
              </w:rPr>
            </w:r>
            <w:r>
              <w:rPr>
                <w:noProof/>
                <w:webHidden/>
              </w:rPr>
              <w:fldChar w:fldCharType="separate"/>
            </w:r>
            <w:r w:rsidR="00D54539">
              <w:rPr>
                <w:noProof/>
                <w:webHidden/>
              </w:rPr>
              <w:t>7-14</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497" w:history="1">
            <w:r w:rsidR="00D54539" w:rsidRPr="00862ED3">
              <w:rPr>
                <w:rStyle w:val="Hyperlink"/>
                <w:noProof/>
              </w:rPr>
              <w:t>7.1.4</w:t>
            </w:r>
            <w:r w:rsidR="00D54539">
              <w:rPr>
                <w:rFonts w:asciiTheme="minorHAnsi" w:eastAsiaTheme="minorEastAsia" w:hAnsiTheme="minorHAnsi" w:cstheme="minorBidi"/>
                <w:noProof/>
                <w:szCs w:val="22"/>
              </w:rPr>
              <w:tab/>
            </w:r>
            <w:r w:rsidR="00D54539" w:rsidRPr="00862ED3">
              <w:rPr>
                <w:rStyle w:val="Hyperlink"/>
                <w:noProof/>
              </w:rPr>
              <w:t>Công cụ hỗ trợ giải bài tập</w:t>
            </w:r>
            <w:r w:rsidR="00D54539">
              <w:rPr>
                <w:noProof/>
                <w:webHidden/>
              </w:rPr>
              <w:tab/>
            </w:r>
            <w:r>
              <w:rPr>
                <w:noProof/>
                <w:webHidden/>
              </w:rPr>
              <w:fldChar w:fldCharType="begin"/>
            </w:r>
            <w:r w:rsidR="00D54539">
              <w:rPr>
                <w:noProof/>
                <w:webHidden/>
              </w:rPr>
              <w:instrText xml:space="preserve"> PAGEREF _Toc262981497 \h </w:instrText>
            </w:r>
            <w:r>
              <w:rPr>
                <w:noProof/>
                <w:webHidden/>
              </w:rPr>
            </w:r>
            <w:r>
              <w:rPr>
                <w:noProof/>
                <w:webHidden/>
              </w:rPr>
              <w:fldChar w:fldCharType="separate"/>
            </w:r>
            <w:r w:rsidR="00D54539">
              <w:rPr>
                <w:noProof/>
                <w:webHidden/>
              </w:rPr>
              <w:t>7-15</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498" w:history="1">
            <w:r w:rsidR="00D54539" w:rsidRPr="00862ED3">
              <w:rPr>
                <w:rStyle w:val="Hyperlink"/>
                <w:noProof/>
              </w:rPr>
              <w:t>7.1.5</w:t>
            </w:r>
            <w:r w:rsidR="00D54539">
              <w:rPr>
                <w:rFonts w:asciiTheme="minorHAnsi" w:eastAsiaTheme="minorEastAsia" w:hAnsiTheme="minorHAnsi" w:cstheme="minorBidi"/>
                <w:noProof/>
                <w:szCs w:val="22"/>
              </w:rPr>
              <w:tab/>
            </w:r>
            <w:r w:rsidR="00D54539" w:rsidRPr="00862ED3">
              <w:rPr>
                <w:rStyle w:val="Hyperlink"/>
                <w:noProof/>
              </w:rPr>
              <w:t>Các chức năng mở rộng khác</w:t>
            </w:r>
            <w:r w:rsidR="00D54539">
              <w:rPr>
                <w:noProof/>
                <w:webHidden/>
              </w:rPr>
              <w:tab/>
            </w:r>
            <w:r>
              <w:rPr>
                <w:noProof/>
                <w:webHidden/>
              </w:rPr>
              <w:fldChar w:fldCharType="begin"/>
            </w:r>
            <w:r w:rsidR="00D54539">
              <w:rPr>
                <w:noProof/>
                <w:webHidden/>
              </w:rPr>
              <w:instrText xml:space="preserve"> PAGEREF _Toc262981498 \h </w:instrText>
            </w:r>
            <w:r>
              <w:rPr>
                <w:noProof/>
                <w:webHidden/>
              </w:rPr>
            </w:r>
            <w:r>
              <w:rPr>
                <w:noProof/>
                <w:webHidden/>
              </w:rPr>
              <w:fldChar w:fldCharType="separate"/>
            </w:r>
            <w:r w:rsidR="00D54539">
              <w:rPr>
                <w:noProof/>
                <w:webHidden/>
              </w:rPr>
              <w:t>7-16</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499" w:history="1">
            <w:r w:rsidR="00D54539" w:rsidRPr="00862ED3">
              <w:rPr>
                <w:rStyle w:val="Hyperlink"/>
                <w:noProof/>
                <w:lang w:val="vi-VN"/>
              </w:rPr>
              <w:t>7.2</w:t>
            </w:r>
            <w:r w:rsidR="00D54539">
              <w:rPr>
                <w:rFonts w:asciiTheme="minorHAnsi" w:eastAsiaTheme="minorEastAsia" w:hAnsiTheme="minorHAnsi" w:cstheme="minorBidi"/>
                <w:noProof/>
                <w:szCs w:val="22"/>
              </w:rPr>
              <w:tab/>
            </w:r>
            <w:r w:rsidR="00D54539" w:rsidRPr="00862ED3">
              <w:rPr>
                <w:rStyle w:val="Hyperlink"/>
                <w:noProof/>
                <w:lang w:val="vi-VN"/>
              </w:rPr>
              <w:t xml:space="preserve">Yêu </w:t>
            </w:r>
            <w:r w:rsidR="00D54539" w:rsidRPr="00862ED3">
              <w:rPr>
                <w:rStyle w:val="Hyperlink"/>
                <w:noProof/>
              </w:rPr>
              <w:t>cầu</w:t>
            </w:r>
            <w:r w:rsidR="00D54539" w:rsidRPr="00862ED3">
              <w:rPr>
                <w:rStyle w:val="Hyperlink"/>
                <w:noProof/>
                <w:lang w:val="vi-VN"/>
              </w:rPr>
              <w:t xml:space="preserve"> phi chức năng</w:t>
            </w:r>
            <w:r w:rsidR="00D54539">
              <w:rPr>
                <w:noProof/>
                <w:webHidden/>
              </w:rPr>
              <w:tab/>
            </w:r>
            <w:r>
              <w:rPr>
                <w:noProof/>
                <w:webHidden/>
              </w:rPr>
              <w:fldChar w:fldCharType="begin"/>
            </w:r>
            <w:r w:rsidR="00D54539">
              <w:rPr>
                <w:noProof/>
                <w:webHidden/>
              </w:rPr>
              <w:instrText xml:space="preserve"> PAGEREF _Toc262981499 \h </w:instrText>
            </w:r>
            <w:r>
              <w:rPr>
                <w:noProof/>
                <w:webHidden/>
              </w:rPr>
            </w:r>
            <w:r>
              <w:rPr>
                <w:noProof/>
                <w:webHidden/>
              </w:rPr>
              <w:fldChar w:fldCharType="separate"/>
            </w:r>
            <w:r w:rsidR="00D54539">
              <w:rPr>
                <w:noProof/>
                <w:webHidden/>
              </w:rPr>
              <w:t>7-18</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500" w:history="1">
            <w:r w:rsidR="00D54539" w:rsidRPr="00862ED3">
              <w:rPr>
                <w:rStyle w:val="Hyperlink"/>
                <w:noProof/>
              </w:rPr>
              <w:t>7.3</w:t>
            </w:r>
            <w:r w:rsidR="00D54539">
              <w:rPr>
                <w:rFonts w:asciiTheme="minorHAnsi" w:eastAsiaTheme="minorEastAsia" w:hAnsiTheme="minorHAnsi" w:cstheme="minorBidi"/>
                <w:noProof/>
                <w:szCs w:val="22"/>
              </w:rPr>
              <w:tab/>
            </w:r>
            <w:r w:rsidR="00D54539" w:rsidRPr="00862ED3">
              <w:rPr>
                <w:rStyle w:val="Hyperlink"/>
                <w:noProof/>
              </w:rPr>
              <w:t>Yêu cầu hệ thống</w:t>
            </w:r>
            <w:r w:rsidR="00D54539">
              <w:rPr>
                <w:noProof/>
                <w:webHidden/>
              </w:rPr>
              <w:tab/>
            </w:r>
            <w:r>
              <w:rPr>
                <w:noProof/>
                <w:webHidden/>
              </w:rPr>
              <w:fldChar w:fldCharType="begin"/>
            </w:r>
            <w:r w:rsidR="00D54539">
              <w:rPr>
                <w:noProof/>
                <w:webHidden/>
              </w:rPr>
              <w:instrText xml:space="preserve"> PAGEREF _Toc262981500 \h </w:instrText>
            </w:r>
            <w:r>
              <w:rPr>
                <w:noProof/>
                <w:webHidden/>
              </w:rPr>
            </w:r>
            <w:r>
              <w:rPr>
                <w:noProof/>
                <w:webHidden/>
              </w:rPr>
              <w:fldChar w:fldCharType="separate"/>
            </w:r>
            <w:r w:rsidR="00D54539">
              <w:rPr>
                <w:noProof/>
                <w:webHidden/>
              </w:rPr>
              <w:t>7-18</w:t>
            </w:r>
            <w:r>
              <w:rPr>
                <w:noProof/>
                <w:webHidden/>
              </w:rPr>
              <w:fldChar w:fldCharType="end"/>
            </w:r>
          </w:hyperlink>
        </w:p>
        <w:p w:rsidR="00D54539" w:rsidRDefault="009E3AC1">
          <w:pPr>
            <w:pStyle w:val="TOC1"/>
            <w:tabs>
              <w:tab w:val="left" w:pos="1100"/>
              <w:tab w:val="right" w:leader="dot" w:pos="10214"/>
            </w:tabs>
            <w:rPr>
              <w:rFonts w:asciiTheme="minorHAnsi" w:eastAsiaTheme="minorEastAsia" w:hAnsiTheme="minorHAnsi" w:cstheme="minorBidi"/>
              <w:noProof/>
              <w:szCs w:val="22"/>
            </w:rPr>
          </w:pPr>
          <w:hyperlink w:anchor="_Toc262981501" w:history="1">
            <w:r w:rsidR="00D54539" w:rsidRPr="00862ED3">
              <w:rPr>
                <w:rStyle w:val="Hyperlink"/>
                <w:noProof/>
              </w:rPr>
              <w:t>8</w:t>
            </w:r>
            <w:r w:rsidR="00D54539">
              <w:rPr>
                <w:rFonts w:asciiTheme="minorHAnsi" w:eastAsiaTheme="minorEastAsia" w:hAnsiTheme="minorHAnsi" w:cstheme="minorBidi"/>
                <w:noProof/>
                <w:szCs w:val="22"/>
              </w:rPr>
              <w:tab/>
            </w:r>
            <w:r w:rsidR="00D54539" w:rsidRPr="00862ED3">
              <w:rPr>
                <w:rStyle w:val="Hyperlink"/>
                <w:noProof/>
              </w:rPr>
              <w:t>Mô hình Use-case :</w:t>
            </w:r>
            <w:r w:rsidR="00D54539">
              <w:rPr>
                <w:noProof/>
                <w:webHidden/>
              </w:rPr>
              <w:tab/>
            </w:r>
            <w:r>
              <w:rPr>
                <w:noProof/>
                <w:webHidden/>
              </w:rPr>
              <w:fldChar w:fldCharType="begin"/>
            </w:r>
            <w:r w:rsidR="00D54539">
              <w:rPr>
                <w:noProof/>
                <w:webHidden/>
              </w:rPr>
              <w:instrText xml:space="preserve"> PAGEREF _Toc262981501 \h </w:instrText>
            </w:r>
            <w:r>
              <w:rPr>
                <w:noProof/>
                <w:webHidden/>
              </w:rPr>
            </w:r>
            <w:r>
              <w:rPr>
                <w:noProof/>
                <w:webHidden/>
              </w:rPr>
              <w:fldChar w:fldCharType="separate"/>
            </w:r>
            <w:r w:rsidR="00D54539">
              <w:rPr>
                <w:noProof/>
                <w:webHidden/>
              </w:rPr>
              <w:t>8-18</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502" w:history="1">
            <w:r w:rsidR="00D54539" w:rsidRPr="00862ED3">
              <w:rPr>
                <w:rStyle w:val="Hyperlink"/>
                <w:noProof/>
              </w:rPr>
              <w:t>8.1</w:t>
            </w:r>
            <w:r w:rsidR="00D54539">
              <w:rPr>
                <w:rFonts w:asciiTheme="minorHAnsi" w:eastAsiaTheme="minorEastAsia" w:hAnsiTheme="minorHAnsi" w:cstheme="minorBidi"/>
                <w:noProof/>
                <w:szCs w:val="22"/>
              </w:rPr>
              <w:tab/>
            </w:r>
            <w:r w:rsidR="00D54539" w:rsidRPr="00862ED3">
              <w:rPr>
                <w:rStyle w:val="Hyperlink"/>
                <w:noProof/>
              </w:rPr>
              <w:t>Tác nhân(Actor)</w:t>
            </w:r>
            <w:r w:rsidR="00D54539">
              <w:rPr>
                <w:noProof/>
                <w:webHidden/>
              </w:rPr>
              <w:tab/>
            </w:r>
            <w:r>
              <w:rPr>
                <w:noProof/>
                <w:webHidden/>
              </w:rPr>
              <w:fldChar w:fldCharType="begin"/>
            </w:r>
            <w:r w:rsidR="00D54539">
              <w:rPr>
                <w:noProof/>
                <w:webHidden/>
              </w:rPr>
              <w:instrText xml:space="preserve"> PAGEREF _Toc262981502 \h </w:instrText>
            </w:r>
            <w:r>
              <w:rPr>
                <w:noProof/>
                <w:webHidden/>
              </w:rPr>
            </w:r>
            <w:r>
              <w:rPr>
                <w:noProof/>
                <w:webHidden/>
              </w:rPr>
              <w:fldChar w:fldCharType="separate"/>
            </w:r>
            <w:r w:rsidR="00D54539">
              <w:rPr>
                <w:noProof/>
                <w:webHidden/>
              </w:rPr>
              <w:t>8-18</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503" w:history="1">
            <w:r w:rsidR="00D54539" w:rsidRPr="00862ED3">
              <w:rPr>
                <w:rStyle w:val="Hyperlink"/>
                <w:noProof/>
              </w:rPr>
              <w:t>8.2</w:t>
            </w:r>
            <w:r w:rsidR="00D54539">
              <w:rPr>
                <w:rFonts w:asciiTheme="minorHAnsi" w:eastAsiaTheme="minorEastAsia" w:hAnsiTheme="minorHAnsi" w:cstheme="minorBidi"/>
                <w:noProof/>
                <w:szCs w:val="22"/>
              </w:rPr>
              <w:tab/>
            </w:r>
            <w:r w:rsidR="00D54539" w:rsidRPr="00862ED3">
              <w:rPr>
                <w:rStyle w:val="Hyperlink"/>
                <w:noProof/>
              </w:rPr>
              <w:t>Sơ đồ Use-case</w:t>
            </w:r>
            <w:r w:rsidR="00D54539">
              <w:rPr>
                <w:noProof/>
                <w:webHidden/>
              </w:rPr>
              <w:tab/>
            </w:r>
            <w:r>
              <w:rPr>
                <w:noProof/>
                <w:webHidden/>
              </w:rPr>
              <w:fldChar w:fldCharType="begin"/>
            </w:r>
            <w:r w:rsidR="00D54539">
              <w:rPr>
                <w:noProof/>
                <w:webHidden/>
              </w:rPr>
              <w:instrText xml:space="preserve"> PAGEREF _Toc262981503 \h </w:instrText>
            </w:r>
            <w:r>
              <w:rPr>
                <w:noProof/>
                <w:webHidden/>
              </w:rPr>
            </w:r>
            <w:r>
              <w:rPr>
                <w:noProof/>
                <w:webHidden/>
              </w:rPr>
              <w:fldChar w:fldCharType="separate"/>
            </w:r>
            <w:r w:rsidR="00D54539">
              <w:rPr>
                <w:noProof/>
                <w:webHidden/>
              </w:rPr>
              <w:t>8-19</w:t>
            </w:r>
            <w:r>
              <w:rPr>
                <w:noProof/>
                <w:webHidden/>
              </w:rPr>
              <w:fldChar w:fldCharType="end"/>
            </w:r>
          </w:hyperlink>
        </w:p>
        <w:p w:rsidR="00D54539" w:rsidRDefault="009E3AC1">
          <w:pPr>
            <w:pStyle w:val="TOC2"/>
            <w:tabs>
              <w:tab w:val="left" w:pos="1540"/>
              <w:tab w:val="right" w:leader="dot" w:pos="10214"/>
            </w:tabs>
            <w:rPr>
              <w:rFonts w:asciiTheme="minorHAnsi" w:eastAsiaTheme="minorEastAsia" w:hAnsiTheme="minorHAnsi" w:cstheme="minorBidi"/>
              <w:noProof/>
              <w:szCs w:val="22"/>
            </w:rPr>
          </w:pPr>
          <w:hyperlink w:anchor="_Toc262981504" w:history="1">
            <w:r w:rsidR="00D54539" w:rsidRPr="00862ED3">
              <w:rPr>
                <w:rStyle w:val="Hyperlink"/>
                <w:noProof/>
              </w:rPr>
              <w:t>8.3</w:t>
            </w:r>
            <w:r w:rsidR="00D54539">
              <w:rPr>
                <w:rFonts w:asciiTheme="minorHAnsi" w:eastAsiaTheme="minorEastAsia" w:hAnsiTheme="minorHAnsi" w:cstheme="minorBidi"/>
                <w:noProof/>
                <w:szCs w:val="22"/>
              </w:rPr>
              <w:tab/>
            </w:r>
            <w:r w:rsidR="00D54539" w:rsidRPr="00862ED3">
              <w:rPr>
                <w:rStyle w:val="Hyperlink"/>
                <w:noProof/>
              </w:rPr>
              <w:t>Đặc tả Use-Case</w:t>
            </w:r>
            <w:r w:rsidR="00D54539">
              <w:rPr>
                <w:noProof/>
                <w:webHidden/>
              </w:rPr>
              <w:tab/>
            </w:r>
            <w:r>
              <w:rPr>
                <w:noProof/>
                <w:webHidden/>
              </w:rPr>
              <w:fldChar w:fldCharType="begin"/>
            </w:r>
            <w:r w:rsidR="00D54539">
              <w:rPr>
                <w:noProof/>
                <w:webHidden/>
              </w:rPr>
              <w:instrText xml:space="preserve"> PAGEREF _Toc262981504 \h </w:instrText>
            </w:r>
            <w:r>
              <w:rPr>
                <w:noProof/>
                <w:webHidden/>
              </w:rPr>
            </w:r>
            <w:r>
              <w:rPr>
                <w:noProof/>
                <w:webHidden/>
              </w:rPr>
              <w:fldChar w:fldCharType="separate"/>
            </w:r>
            <w:r w:rsidR="00D54539">
              <w:rPr>
                <w:noProof/>
                <w:webHidden/>
              </w:rPr>
              <w:t>8-21</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05" w:history="1">
            <w:r w:rsidR="00D54539" w:rsidRPr="00862ED3">
              <w:rPr>
                <w:rStyle w:val="Hyperlink"/>
                <w:noProof/>
              </w:rPr>
              <w:t>8.3.1</w:t>
            </w:r>
            <w:r w:rsidR="00D54539">
              <w:rPr>
                <w:rFonts w:asciiTheme="minorHAnsi" w:eastAsiaTheme="minorEastAsia" w:hAnsiTheme="minorHAnsi" w:cstheme="minorBidi"/>
                <w:noProof/>
                <w:szCs w:val="22"/>
              </w:rPr>
              <w:tab/>
            </w:r>
            <w:r w:rsidR="00D54539" w:rsidRPr="00862ED3">
              <w:rPr>
                <w:rStyle w:val="Hyperlink"/>
                <w:noProof/>
              </w:rPr>
              <w:t>UC-00 : Đăng Nhập</w:t>
            </w:r>
            <w:r w:rsidR="00D54539">
              <w:rPr>
                <w:noProof/>
                <w:webHidden/>
              </w:rPr>
              <w:tab/>
            </w:r>
            <w:r>
              <w:rPr>
                <w:noProof/>
                <w:webHidden/>
              </w:rPr>
              <w:fldChar w:fldCharType="begin"/>
            </w:r>
            <w:r w:rsidR="00D54539">
              <w:rPr>
                <w:noProof/>
                <w:webHidden/>
              </w:rPr>
              <w:instrText xml:space="preserve"> PAGEREF _Toc262981505 \h </w:instrText>
            </w:r>
            <w:r>
              <w:rPr>
                <w:noProof/>
                <w:webHidden/>
              </w:rPr>
            </w:r>
            <w:r>
              <w:rPr>
                <w:noProof/>
                <w:webHidden/>
              </w:rPr>
              <w:fldChar w:fldCharType="separate"/>
            </w:r>
            <w:r w:rsidR="00D54539">
              <w:rPr>
                <w:noProof/>
                <w:webHidden/>
              </w:rPr>
              <w:t>8-21</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17" w:history="1">
            <w:r w:rsidR="00D54539" w:rsidRPr="00862ED3">
              <w:rPr>
                <w:rStyle w:val="Hyperlink"/>
                <w:noProof/>
              </w:rPr>
              <w:t>8.3.2</w:t>
            </w:r>
            <w:r w:rsidR="00D54539">
              <w:rPr>
                <w:rFonts w:asciiTheme="minorHAnsi" w:eastAsiaTheme="minorEastAsia" w:hAnsiTheme="minorHAnsi" w:cstheme="minorBidi"/>
                <w:noProof/>
                <w:szCs w:val="22"/>
              </w:rPr>
              <w:tab/>
            </w:r>
            <w:r w:rsidR="00D54539" w:rsidRPr="00862ED3">
              <w:rPr>
                <w:rStyle w:val="Hyperlink"/>
                <w:noProof/>
              </w:rPr>
              <w:t>UC-01: Quản Lý Tài Khoản</w:t>
            </w:r>
            <w:r w:rsidR="00D54539">
              <w:rPr>
                <w:noProof/>
                <w:webHidden/>
              </w:rPr>
              <w:tab/>
            </w:r>
            <w:r>
              <w:rPr>
                <w:noProof/>
                <w:webHidden/>
              </w:rPr>
              <w:fldChar w:fldCharType="begin"/>
            </w:r>
            <w:r w:rsidR="00D54539">
              <w:rPr>
                <w:noProof/>
                <w:webHidden/>
              </w:rPr>
              <w:instrText xml:space="preserve"> PAGEREF _Toc262981517 \h </w:instrText>
            </w:r>
            <w:r>
              <w:rPr>
                <w:noProof/>
                <w:webHidden/>
              </w:rPr>
            </w:r>
            <w:r>
              <w:rPr>
                <w:noProof/>
                <w:webHidden/>
              </w:rPr>
              <w:fldChar w:fldCharType="separate"/>
            </w:r>
            <w:r w:rsidR="00D54539">
              <w:rPr>
                <w:noProof/>
                <w:webHidden/>
              </w:rPr>
              <w:t>8-22</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18" w:history="1">
            <w:r w:rsidR="00D54539" w:rsidRPr="00862ED3">
              <w:rPr>
                <w:rStyle w:val="Hyperlink"/>
                <w:noProof/>
              </w:rPr>
              <w:t>8.3.3</w:t>
            </w:r>
            <w:r w:rsidR="00D54539">
              <w:rPr>
                <w:rFonts w:asciiTheme="minorHAnsi" w:eastAsiaTheme="minorEastAsia" w:hAnsiTheme="minorHAnsi" w:cstheme="minorBidi"/>
                <w:noProof/>
                <w:szCs w:val="22"/>
              </w:rPr>
              <w:tab/>
            </w:r>
            <w:r w:rsidR="00D54539" w:rsidRPr="00862ED3">
              <w:rPr>
                <w:rStyle w:val="Hyperlink"/>
                <w:noProof/>
              </w:rPr>
              <w:t>UC-02 : Nhập Tài Khoản Từ Tập Tin</w:t>
            </w:r>
            <w:r w:rsidR="00D54539">
              <w:rPr>
                <w:noProof/>
                <w:webHidden/>
              </w:rPr>
              <w:tab/>
            </w:r>
            <w:r>
              <w:rPr>
                <w:noProof/>
                <w:webHidden/>
              </w:rPr>
              <w:fldChar w:fldCharType="begin"/>
            </w:r>
            <w:r w:rsidR="00D54539">
              <w:rPr>
                <w:noProof/>
                <w:webHidden/>
              </w:rPr>
              <w:instrText xml:space="preserve"> PAGEREF _Toc262981518 \h </w:instrText>
            </w:r>
            <w:r>
              <w:rPr>
                <w:noProof/>
                <w:webHidden/>
              </w:rPr>
            </w:r>
            <w:r>
              <w:rPr>
                <w:noProof/>
                <w:webHidden/>
              </w:rPr>
              <w:fldChar w:fldCharType="separate"/>
            </w:r>
            <w:r w:rsidR="00D54539">
              <w:rPr>
                <w:noProof/>
                <w:webHidden/>
              </w:rPr>
              <w:t>8-24</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21" w:history="1">
            <w:r w:rsidR="00D54539" w:rsidRPr="00862ED3">
              <w:rPr>
                <w:rStyle w:val="Hyperlink"/>
                <w:noProof/>
              </w:rPr>
              <w:t>8.3.6</w:t>
            </w:r>
            <w:r w:rsidR="00D54539">
              <w:rPr>
                <w:rFonts w:asciiTheme="minorHAnsi" w:eastAsiaTheme="minorEastAsia" w:hAnsiTheme="minorHAnsi" w:cstheme="minorBidi"/>
                <w:noProof/>
                <w:szCs w:val="22"/>
              </w:rPr>
              <w:tab/>
            </w:r>
            <w:r w:rsidR="00D54539" w:rsidRPr="00862ED3">
              <w:rPr>
                <w:rStyle w:val="Hyperlink"/>
                <w:noProof/>
              </w:rPr>
              <w:t>UC-10:  Học Lý Thuyết</w:t>
            </w:r>
            <w:r w:rsidR="00D54539">
              <w:rPr>
                <w:noProof/>
                <w:webHidden/>
              </w:rPr>
              <w:tab/>
            </w:r>
            <w:r>
              <w:rPr>
                <w:noProof/>
                <w:webHidden/>
              </w:rPr>
              <w:fldChar w:fldCharType="begin"/>
            </w:r>
            <w:r w:rsidR="00D54539">
              <w:rPr>
                <w:noProof/>
                <w:webHidden/>
              </w:rPr>
              <w:instrText xml:space="preserve"> PAGEREF _Toc262981521 \h </w:instrText>
            </w:r>
            <w:r>
              <w:rPr>
                <w:noProof/>
                <w:webHidden/>
              </w:rPr>
            </w:r>
            <w:r>
              <w:rPr>
                <w:noProof/>
                <w:webHidden/>
              </w:rPr>
              <w:fldChar w:fldCharType="separate"/>
            </w:r>
            <w:r w:rsidR="00D54539">
              <w:rPr>
                <w:noProof/>
                <w:webHidden/>
              </w:rPr>
              <w:t>8-25</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22" w:history="1">
            <w:r w:rsidR="00D54539" w:rsidRPr="00862ED3">
              <w:rPr>
                <w:rStyle w:val="Hyperlink"/>
                <w:rFonts w:cs="Arial"/>
                <w:noProof/>
              </w:rPr>
              <w:t>8.3.7</w:t>
            </w:r>
            <w:r w:rsidR="00D54539">
              <w:rPr>
                <w:rFonts w:asciiTheme="minorHAnsi" w:eastAsiaTheme="minorEastAsia" w:hAnsiTheme="minorHAnsi" w:cstheme="minorBidi"/>
                <w:noProof/>
                <w:szCs w:val="22"/>
              </w:rPr>
              <w:tab/>
            </w:r>
            <w:r w:rsidR="00D54539" w:rsidRPr="00862ED3">
              <w:rPr>
                <w:rStyle w:val="Hyperlink"/>
                <w:rFonts w:ascii="Arial" w:hAnsi="Arial" w:cs="Arial"/>
                <w:noProof/>
                <w:lang w:val="vi-VN"/>
              </w:rPr>
              <w:t>UC-</w:t>
            </w:r>
            <w:r w:rsidR="00D54539" w:rsidRPr="00862ED3">
              <w:rPr>
                <w:rStyle w:val="Hyperlink"/>
                <w:rFonts w:ascii="Arial" w:hAnsi="Arial" w:cs="Arial"/>
                <w:noProof/>
              </w:rPr>
              <w:t>20:Làm Bài Tập</w:t>
            </w:r>
            <w:r w:rsidR="00D54539">
              <w:rPr>
                <w:noProof/>
                <w:webHidden/>
              </w:rPr>
              <w:tab/>
            </w:r>
            <w:r>
              <w:rPr>
                <w:noProof/>
                <w:webHidden/>
              </w:rPr>
              <w:fldChar w:fldCharType="begin"/>
            </w:r>
            <w:r w:rsidR="00D54539">
              <w:rPr>
                <w:noProof/>
                <w:webHidden/>
              </w:rPr>
              <w:instrText xml:space="preserve"> PAGEREF _Toc262981522 \h </w:instrText>
            </w:r>
            <w:r>
              <w:rPr>
                <w:noProof/>
                <w:webHidden/>
              </w:rPr>
            </w:r>
            <w:r>
              <w:rPr>
                <w:noProof/>
                <w:webHidden/>
              </w:rPr>
              <w:fldChar w:fldCharType="separate"/>
            </w:r>
            <w:r w:rsidR="00D54539">
              <w:rPr>
                <w:noProof/>
                <w:webHidden/>
              </w:rPr>
              <w:t>8-25</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23" w:history="1">
            <w:r w:rsidR="00D54539" w:rsidRPr="00862ED3">
              <w:rPr>
                <w:rStyle w:val="Hyperlink"/>
                <w:noProof/>
              </w:rPr>
              <w:t>8.3.8</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21:Làm Trắc Nghiệm</w:t>
            </w:r>
            <w:r w:rsidR="00D54539">
              <w:rPr>
                <w:noProof/>
                <w:webHidden/>
              </w:rPr>
              <w:tab/>
            </w:r>
            <w:r>
              <w:rPr>
                <w:noProof/>
                <w:webHidden/>
              </w:rPr>
              <w:fldChar w:fldCharType="begin"/>
            </w:r>
            <w:r w:rsidR="00D54539">
              <w:rPr>
                <w:noProof/>
                <w:webHidden/>
              </w:rPr>
              <w:instrText xml:space="preserve"> PAGEREF _Toc262981523 \h </w:instrText>
            </w:r>
            <w:r>
              <w:rPr>
                <w:noProof/>
                <w:webHidden/>
              </w:rPr>
            </w:r>
            <w:r>
              <w:rPr>
                <w:noProof/>
                <w:webHidden/>
              </w:rPr>
              <w:fldChar w:fldCharType="separate"/>
            </w:r>
            <w:r w:rsidR="00D54539">
              <w:rPr>
                <w:noProof/>
                <w:webHidden/>
              </w:rPr>
              <w:t>8-26</w:t>
            </w:r>
            <w:r>
              <w:rPr>
                <w:noProof/>
                <w:webHidden/>
              </w:rPr>
              <w:fldChar w:fldCharType="end"/>
            </w:r>
          </w:hyperlink>
        </w:p>
        <w:p w:rsidR="00D54539" w:rsidRDefault="009E3AC1">
          <w:pPr>
            <w:pStyle w:val="TOC3"/>
            <w:tabs>
              <w:tab w:val="left" w:pos="1820"/>
              <w:tab w:val="right" w:leader="dot" w:pos="10214"/>
            </w:tabs>
            <w:rPr>
              <w:rFonts w:asciiTheme="minorHAnsi" w:eastAsiaTheme="minorEastAsia" w:hAnsiTheme="minorHAnsi" w:cstheme="minorBidi"/>
              <w:noProof/>
              <w:szCs w:val="22"/>
            </w:rPr>
          </w:pPr>
          <w:hyperlink w:anchor="_Toc262981524" w:history="1">
            <w:r w:rsidR="00D54539" w:rsidRPr="00862ED3">
              <w:rPr>
                <w:rStyle w:val="Hyperlink"/>
                <w:noProof/>
                <w:lang w:val="vi-VN"/>
              </w:rPr>
              <w:t>8.3.9</w:t>
            </w:r>
            <w:r w:rsidR="00D54539">
              <w:rPr>
                <w:rFonts w:asciiTheme="minorHAnsi" w:eastAsiaTheme="minorEastAsia" w:hAnsiTheme="minorHAnsi" w:cstheme="minorBidi"/>
                <w:noProof/>
                <w:szCs w:val="22"/>
              </w:rPr>
              <w:tab/>
            </w:r>
            <w:r w:rsidR="00D54539" w:rsidRPr="00862ED3">
              <w:rPr>
                <w:rStyle w:val="Hyperlink"/>
                <w:noProof/>
                <w:lang w:val="vi-VN"/>
              </w:rPr>
              <w:t xml:space="preserve">UC-22 : Làm Bài </w:t>
            </w:r>
            <w:r w:rsidR="00D54539" w:rsidRPr="00862ED3">
              <w:rPr>
                <w:rStyle w:val="Hyperlink"/>
                <w:noProof/>
              </w:rPr>
              <w:t>Kiểm</w:t>
            </w:r>
            <w:r w:rsidR="00D54539">
              <w:rPr>
                <w:noProof/>
                <w:webHidden/>
              </w:rPr>
              <w:tab/>
            </w:r>
            <w:r>
              <w:rPr>
                <w:noProof/>
                <w:webHidden/>
              </w:rPr>
              <w:fldChar w:fldCharType="begin"/>
            </w:r>
            <w:r w:rsidR="00D54539">
              <w:rPr>
                <w:noProof/>
                <w:webHidden/>
              </w:rPr>
              <w:instrText xml:space="preserve"> PAGEREF _Toc262981524 \h </w:instrText>
            </w:r>
            <w:r>
              <w:rPr>
                <w:noProof/>
                <w:webHidden/>
              </w:rPr>
            </w:r>
            <w:r>
              <w:rPr>
                <w:noProof/>
                <w:webHidden/>
              </w:rPr>
              <w:fldChar w:fldCharType="separate"/>
            </w:r>
            <w:r w:rsidR="00D54539">
              <w:rPr>
                <w:noProof/>
                <w:webHidden/>
              </w:rPr>
              <w:t>8-26</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25" w:history="1">
            <w:r w:rsidR="00D54539" w:rsidRPr="00862ED3">
              <w:rPr>
                <w:rStyle w:val="Hyperlink"/>
                <w:noProof/>
                <w:lang w:val="vi-VN"/>
              </w:rPr>
              <w:t>8.3.10</w:t>
            </w:r>
            <w:r w:rsidR="00D54539">
              <w:rPr>
                <w:rFonts w:asciiTheme="minorHAnsi" w:eastAsiaTheme="minorEastAsia" w:hAnsiTheme="minorHAnsi" w:cstheme="minorBidi"/>
                <w:noProof/>
                <w:szCs w:val="22"/>
              </w:rPr>
              <w:tab/>
            </w:r>
            <w:r w:rsidR="00D54539" w:rsidRPr="00862ED3">
              <w:rPr>
                <w:rStyle w:val="Hyperlink"/>
                <w:noProof/>
                <w:lang w:val="vi-VN"/>
              </w:rPr>
              <w:t>UC-23 : Soạn Bài Kiểm</w:t>
            </w:r>
            <w:r w:rsidR="00D54539">
              <w:rPr>
                <w:noProof/>
                <w:webHidden/>
              </w:rPr>
              <w:tab/>
            </w:r>
            <w:r>
              <w:rPr>
                <w:noProof/>
                <w:webHidden/>
              </w:rPr>
              <w:fldChar w:fldCharType="begin"/>
            </w:r>
            <w:r w:rsidR="00D54539">
              <w:rPr>
                <w:noProof/>
                <w:webHidden/>
              </w:rPr>
              <w:instrText xml:space="preserve"> PAGEREF _Toc262981525 \h </w:instrText>
            </w:r>
            <w:r>
              <w:rPr>
                <w:noProof/>
                <w:webHidden/>
              </w:rPr>
            </w:r>
            <w:r>
              <w:rPr>
                <w:noProof/>
                <w:webHidden/>
              </w:rPr>
              <w:fldChar w:fldCharType="separate"/>
            </w:r>
            <w:r w:rsidR="00D54539">
              <w:rPr>
                <w:noProof/>
                <w:webHidden/>
              </w:rPr>
              <w:t>8-27</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26" w:history="1">
            <w:r w:rsidR="00D54539" w:rsidRPr="00862ED3">
              <w:rPr>
                <w:rStyle w:val="Hyperlink"/>
                <w:noProof/>
                <w:lang w:val="vi-VN"/>
              </w:rPr>
              <w:t>8.3.11</w:t>
            </w:r>
            <w:r w:rsidR="00D54539">
              <w:rPr>
                <w:rFonts w:asciiTheme="minorHAnsi" w:eastAsiaTheme="minorEastAsia" w:hAnsiTheme="minorHAnsi" w:cstheme="minorBidi"/>
                <w:noProof/>
                <w:szCs w:val="22"/>
              </w:rPr>
              <w:tab/>
            </w:r>
            <w:r w:rsidR="00D54539" w:rsidRPr="00862ED3">
              <w:rPr>
                <w:rStyle w:val="Hyperlink"/>
                <w:noProof/>
                <w:lang w:val="vi-VN"/>
              </w:rPr>
              <w:t>UC-24 : Chấm Điểm</w:t>
            </w:r>
            <w:r w:rsidR="00D54539">
              <w:rPr>
                <w:noProof/>
                <w:webHidden/>
              </w:rPr>
              <w:tab/>
            </w:r>
            <w:r>
              <w:rPr>
                <w:noProof/>
                <w:webHidden/>
              </w:rPr>
              <w:fldChar w:fldCharType="begin"/>
            </w:r>
            <w:r w:rsidR="00D54539">
              <w:rPr>
                <w:noProof/>
                <w:webHidden/>
              </w:rPr>
              <w:instrText xml:space="preserve"> PAGEREF _Toc262981526 \h </w:instrText>
            </w:r>
            <w:r>
              <w:rPr>
                <w:noProof/>
                <w:webHidden/>
              </w:rPr>
            </w:r>
            <w:r>
              <w:rPr>
                <w:noProof/>
                <w:webHidden/>
              </w:rPr>
              <w:fldChar w:fldCharType="separate"/>
            </w:r>
            <w:r w:rsidR="00D54539">
              <w:rPr>
                <w:noProof/>
                <w:webHidden/>
              </w:rPr>
              <w:t>8-27</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27" w:history="1">
            <w:r w:rsidR="00D54539" w:rsidRPr="00862ED3">
              <w:rPr>
                <w:rStyle w:val="Hyperlink"/>
                <w:noProof/>
              </w:rPr>
              <w:t>8.3.12</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30: Xem Bài Làm</w:t>
            </w:r>
            <w:r w:rsidR="00D54539">
              <w:rPr>
                <w:noProof/>
                <w:webHidden/>
              </w:rPr>
              <w:tab/>
            </w:r>
            <w:r>
              <w:rPr>
                <w:noProof/>
                <w:webHidden/>
              </w:rPr>
              <w:fldChar w:fldCharType="begin"/>
            </w:r>
            <w:r w:rsidR="00D54539">
              <w:rPr>
                <w:noProof/>
                <w:webHidden/>
              </w:rPr>
              <w:instrText xml:space="preserve"> PAGEREF _Toc262981527 \h </w:instrText>
            </w:r>
            <w:r>
              <w:rPr>
                <w:noProof/>
                <w:webHidden/>
              </w:rPr>
            </w:r>
            <w:r>
              <w:rPr>
                <w:noProof/>
                <w:webHidden/>
              </w:rPr>
              <w:fldChar w:fldCharType="separate"/>
            </w:r>
            <w:r w:rsidR="00D54539">
              <w:rPr>
                <w:noProof/>
                <w:webHidden/>
              </w:rPr>
              <w:t>8-28</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28" w:history="1">
            <w:r w:rsidR="00D54539" w:rsidRPr="00862ED3">
              <w:rPr>
                <w:rStyle w:val="Hyperlink"/>
                <w:noProof/>
              </w:rPr>
              <w:t>8.3.13</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31: Xem Bảng Điểm</w:t>
            </w:r>
            <w:r w:rsidR="00D54539">
              <w:rPr>
                <w:noProof/>
                <w:webHidden/>
              </w:rPr>
              <w:tab/>
            </w:r>
            <w:r>
              <w:rPr>
                <w:noProof/>
                <w:webHidden/>
              </w:rPr>
              <w:fldChar w:fldCharType="begin"/>
            </w:r>
            <w:r w:rsidR="00D54539">
              <w:rPr>
                <w:noProof/>
                <w:webHidden/>
              </w:rPr>
              <w:instrText xml:space="preserve"> PAGEREF _Toc262981528 \h </w:instrText>
            </w:r>
            <w:r>
              <w:rPr>
                <w:noProof/>
                <w:webHidden/>
              </w:rPr>
            </w:r>
            <w:r>
              <w:rPr>
                <w:noProof/>
                <w:webHidden/>
              </w:rPr>
              <w:fldChar w:fldCharType="separate"/>
            </w:r>
            <w:r w:rsidR="00D54539">
              <w:rPr>
                <w:noProof/>
                <w:webHidden/>
              </w:rPr>
              <w:t>8-28</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29" w:history="1">
            <w:r w:rsidR="00D54539" w:rsidRPr="00862ED3">
              <w:rPr>
                <w:rStyle w:val="Hyperlink"/>
                <w:noProof/>
                <w:lang w:val="vi-VN"/>
              </w:rPr>
              <w:t>8.3.14</w:t>
            </w:r>
            <w:r w:rsidR="00D54539">
              <w:rPr>
                <w:rFonts w:asciiTheme="minorHAnsi" w:eastAsiaTheme="minorEastAsia" w:hAnsiTheme="minorHAnsi" w:cstheme="minorBidi"/>
                <w:noProof/>
                <w:szCs w:val="22"/>
              </w:rPr>
              <w:tab/>
            </w:r>
            <w:r w:rsidR="00D54539" w:rsidRPr="00862ED3">
              <w:rPr>
                <w:rStyle w:val="Hyperlink"/>
                <w:noProof/>
                <w:lang w:val="vi-VN"/>
              </w:rPr>
              <w:t xml:space="preserve">UC-32: Xem Bài </w:t>
            </w:r>
            <w:r w:rsidR="00D54539" w:rsidRPr="00862ED3">
              <w:rPr>
                <w:rStyle w:val="Hyperlink"/>
                <w:noProof/>
              </w:rPr>
              <w:t>Làm</w:t>
            </w:r>
            <w:r w:rsidR="00D54539" w:rsidRPr="00862ED3">
              <w:rPr>
                <w:rStyle w:val="Hyperlink"/>
                <w:noProof/>
                <w:lang w:val="vi-VN"/>
              </w:rPr>
              <w:t xml:space="preserve"> Lớp</w:t>
            </w:r>
            <w:r w:rsidR="00D54539">
              <w:rPr>
                <w:noProof/>
                <w:webHidden/>
              </w:rPr>
              <w:tab/>
            </w:r>
            <w:r>
              <w:rPr>
                <w:noProof/>
                <w:webHidden/>
              </w:rPr>
              <w:fldChar w:fldCharType="begin"/>
            </w:r>
            <w:r w:rsidR="00D54539">
              <w:rPr>
                <w:noProof/>
                <w:webHidden/>
              </w:rPr>
              <w:instrText xml:space="preserve"> PAGEREF _Toc262981529 \h </w:instrText>
            </w:r>
            <w:r>
              <w:rPr>
                <w:noProof/>
                <w:webHidden/>
              </w:rPr>
            </w:r>
            <w:r>
              <w:rPr>
                <w:noProof/>
                <w:webHidden/>
              </w:rPr>
              <w:fldChar w:fldCharType="separate"/>
            </w:r>
            <w:r w:rsidR="00D54539">
              <w:rPr>
                <w:noProof/>
                <w:webHidden/>
              </w:rPr>
              <w:t>8-29</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30" w:history="1">
            <w:r w:rsidR="00D54539" w:rsidRPr="00862ED3">
              <w:rPr>
                <w:rStyle w:val="Hyperlink"/>
                <w:noProof/>
                <w:lang w:val="vi-VN"/>
              </w:rPr>
              <w:t>8.3.15</w:t>
            </w:r>
            <w:r w:rsidR="00D54539">
              <w:rPr>
                <w:rFonts w:asciiTheme="minorHAnsi" w:eastAsiaTheme="minorEastAsia" w:hAnsiTheme="minorHAnsi" w:cstheme="minorBidi"/>
                <w:noProof/>
                <w:szCs w:val="22"/>
              </w:rPr>
              <w:tab/>
            </w:r>
            <w:r w:rsidR="00D54539" w:rsidRPr="00862ED3">
              <w:rPr>
                <w:rStyle w:val="Hyperlink"/>
                <w:noProof/>
                <w:lang w:val="vi-VN"/>
              </w:rPr>
              <w:t>UC-33: Xem Bảng Điểm Lớp</w:t>
            </w:r>
            <w:r w:rsidR="00D54539">
              <w:rPr>
                <w:noProof/>
                <w:webHidden/>
              </w:rPr>
              <w:tab/>
            </w:r>
            <w:r>
              <w:rPr>
                <w:noProof/>
                <w:webHidden/>
              </w:rPr>
              <w:fldChar w:fldCharType="begin"/>
            </w:r>
            <w:r w:rsidR="00D54539">
              <w:rPr>
                <w:noProof/>
                <w:webHidden/>
              </w:rPr>
              <w:instrText xml:space="preserve"> PAGEREF _Toc262981530 \h </w:instrText>
            </w:r>
            <w:r>
              <w:rPr>
                <w:noProof/>
                <w:webHidden/>
              </w:rPr>
            </w:r>
            <w:r>
              <w:rPr>
                <w:noProof/>
                <w:webHidden/>
              </w:rPr>
              <w:fldChar w:fldCharType="separate"/>
            </w:r>
            <w:r w:rsidR="00D54539">
              <w:rPr>
                <w:noProof/>
                <w:webHidden/>
              </w:rPr>
              <w:t>8-29</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31" w:history="1">
            <w:r w:rsidR="00D54539" w:rsidRPr="00862ED3">
              <w:rPr>
                <w:rStyle w:val="Hyperlink"/>
                <w:noProof/>
                <w:lang w:val="vi-VN"/>
              </w:rPr>
              <w:t>8.3.16</w:t>
            </w:r>
            <w:r w:rsidR="00D54539">
              <w:rPr>
                <w:rFonts w:asciiTheme="minorHAnsi" w:eastAsiaTheme="minorEastAsia" w:hAnsiTheme="minorHAnsi" w:cstheme="minorBidi"/>
                <w:noProof/>
                <w:szCs w:val="22"/>
              </w:rPr>
              <w:tab/>
            </w:r>
            <w:r w:rsidR="00D54539" w:rsidRPr="00862ED3">
              <w:rPr>
                <w:rStyle w:val="Hyperlink"/>
                <w:noProof/>
                <w:lang w:val="vi-VN"/>
              </w:rPr>
              <w:t>UC-34: Xem Bảng Thống Kê</w:t>
            </w:r>
            <w:r w:rsidR="00D54539">
              <w:rPr>
                <w:noProof/>
                <w:webHidden/>
              </w:rPr>
              <w:tab/>
            </w:r>
            <w:r>
              <w:rPr>
                <w:noProof/>
                <w:webHidden/>
              </w:rPr>
              <w:fldChar w:fldCharType="begin"/>
            </w:r>
            <w:r w:rsidR="00D54539">
              <w:rPr>
                <w:noProof/>
                <w:webHidden/>
              </w:rPr>
              <w:instrText xml:space="preserve"> PAGEREF _Toc262981531 \h </w:instrText>
            </w:r>
            <w:r>
              <w:rPr>
                <w:noProof/>
                <w:webHidden/>
              </w:rPr>
            </w:r>
            <w:r>
              <w:rPr>
                <w:noProof/>
                <w:webHidden/>
              </w:rPr>
              <w:fldChar w:fldCharType="separate"/>
            </w:r>
            <w:r w:rsidR="00D54539">
              <w:rPr>
                <w:noProof/>
                <w:webHidden/>
              </w:rPr>
              <w:t>8-30</w:t>
            </w:r>
            <w:r>
              <w:rPr>
                <w:noProof/>
                <w:webHidden/>
              </w:rPr>
              <w:fldChar w:fldCharType="end"/>
            </w:r>
          </w:hyperlink>
        </w:p>
        <w:p w:rsidR="00D54539" w:rsidRDefault="009E3AC1">
          <w:pPr>
            <w:pStyle w:val="TOC3"/>
            <w:tabs>
              <w:tab w:val="left" w:pos="1930"/>
              <w:tab w:val="right" w:leader="dot" w:pos="10214"/>
            </w:tabs>
            <w:rPr>
              <w:rFonts w:asciiTheme="minorHAnsi" w:eastAsiaTheme="minorEastAsia" w:hAnsiTheme="minorHAnsi" w:cstheme="minorBidi"/>
              <w:noProof/>
              <w:szCs w:val="22"/>
            </w:rPr>
          </w:pPr>
          <w:hyperlink w:anchor="_Toc262981532" w:history="1">
            <w:r w:rsidR="00D54539" w:rsidRPr="00862ED3">
              <w:rPr>
                <w:rStyle w:val="Hyperlink"/>
                <w:noProof/>
                <w:lang w:val="vi-VN"/>
              </w:rPr>
              <w:t>8.3.17</w:t>
            </w:r>
            <w:r w:rsidR="00D54539">
              <w:rPr>
                <w:rFonts w:asciiTheme="minorHAnsi" w:eastAsiaTheme="minorEastAsia" w:hAnsiTheme="minorHAnsi" w:cstheme="minorBidi"/>
                <w:noProof/>
                <w:szCs w:val="22"/>
              </w:rPr>
              <w:tab/>
            </w:r>
            <w:r w:rsidR="00D54539" w:rsidRPr="00862ED3">
              <w:rPr>
                <w:rStyle w:val="Hyperlink"/>
                <w:noProof/>
                <w:lang w:val="vi-VN"/>
              </w:rPr>
              <w:t>UC-</w:t>
            </w:r>
            <w:r w:rsidR="00D54539" w:rsidRPr="00862ED3">
              <w:rPr>
                <w:rStyle w:val="Hyperlink"/>
                <w:noProof/>
              </w:rPr>
              <w:t>40</w:t>
            </w:r>
            <w:r w:rsidR="00D54539" w:rsidRPr="00862ED3">
              <w:rPr>
                <w:rStyle w:val="Hyperlink"/>
                <w:noProof/>
                <w:lang w:val="vi-VN"/>
              </w:rPr>
              <w:t xml:space="preserve">: </w:t>
            </w:r>
            <w:r w:rsidR="00D54539" w:rsidRPr="00862ED3">
              <w:rPr>
                <w:rStyle w:val="Hyperlink"/>
                <w:noProof/>
              </w:rPr>
              <w:t>Giải Trí</w:t>
            </w:r>
            <w:r w:rsidR="00D54539">
              <w:rPr>
                <w:noProof/>
                <w:webHidden/>
              </w:rPr>
              <w:tab/>
            </w:r>
            <w:r>
              <w:rPr>
                <w:noProof/>
                <w:webHidden/>
              </w:rPr>
              <w:fldChar w:fldCharType="begin"/>
            </w:r>
            <w:r w:rsidR="00D54539">
              <w:rPr>
                <w:noProof/>
                <w:webHidden/>
              </w:rPr>
              <w:instrText xml:space="preserve"> PAGEREF _Toc262981532 \h </w:instrText>
            </w:r>
            <w:r>
              <w:rPr>
                <w:noProof/>
                <w:webHidden/>
              </w:rPr>
            </w:r>
            <w:r>
              <w:rPr>
                <w:noProof/>
                <w:webHidden/>
              </w:rPr>
              <w:fldChar w:fldCharType="separate"/>
            </w:r>
            <w:r w:rsidR="00D54539">
              <w:rPr>
                <w:noProof/>
                <w:webHidden/>
              </w:rPr>
              <w:t>8-30</w:t>
            </w:r>
            <w:r>
              <w:rPr>
                <w:noProof/>
                <w:webHidden/>
              </w:rPr>
              <w:fldChar w:fldCharType="end"/>
            </w:r>
          </w:hyperlink>
        </w:p>
        <w:p w:rsidR="00EA376E" w:rsidRDefault="009E3AC1" w:rsidP="00E543A9">
          <w:pPr>
            <w:pStyle w:val="TOC1"/>
            <w:tabs>
              <w:tab w:val="left" w:pos="440"/>
              <w:tab w:val="right" w:leader="dot" w:pos="10214"/>
            </w:tabs>
          </w:pPr>
          <w:r>
            <w:fldChar w:fldCharType="end"/>
          </w:r>
        </w:p>
      </w:sdtContent>
    </w:sdt>
    <w:p w:rsidR="00F871B5" w:rsidRDefault="00F871B5">
      <w:pPr>
        <w:spacing w:after="200" w:line="276" w:lineRule="auto"/>
        <w:ind w:left="720"/>
        <w:rPr>
          <w:rFonts w:cs="Arial"/>
          <w:b/>
          <w:kern w:val="28"/>
          <w:sz w:val="24"/>
        </w:rPr>
      </w:pPr>
      <w:bookmarkStart w:id="2" w:name="_Toc250577927"/>
      <w:r>
        <w:rPr>
          <w:rFonts w:cs="Arial"/>
        </w:rPr>
        <w:br w:type="page"/>
      </w:r>
    </w:p>
    <w:p w:rsidR="00FB580C" w:rsidRPr="00596658" w:rsidRDefault="00FA4128" w:rsidP="00FB580C">
      <w:pPr>
        <w:pStyle w:val="Heading1"/>
        <w:rPr>
          <w:rFonts w:cs="Arial"/>
        </w:rPr>
      </w:pPr>
      <w:bookmarkStart w:id="3" w:name="_Toc262981483"/>
      <w:r w:rsidRPr="00596658">
        <w:rPr>
          <w:rFonts w:cs="Arial"/>
        </w:rPr>
        <w:lastRenderedPageBreak/>
        <w:t>Giới thiệu</w:t>
      </w:r>
      <w:bookmarkEnd w:id="2"/>
      <w:bookmarkEnd w:id="3"/>
    </w:p>
    <w:p w:rsidR="00FA4128" w:rsidRDefault="00FE1F81" w:rsidP="00CE6B7C">
      <w:r>
        <w:t xml:space="preserve">Dự án phát triển phần mềm </w:t>
      </w:r>
      <w:r w:rsidR="00122D49" w:rsidRPr="00122D49">
        <w:rPr>
          <w:rFonts w:asciiTheme="minorHAnsi" w:hAnsiTheme="minorHAnsi" w:cstheme="minorHAnsi"/>
          <w:i/>
          <w:lang w:eastAsia="ar-SA"/>
        </w:rPr>
        <w:t>Tự học toán lớp 8</w:t>
      </w:r>
      <w: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t>trường</w:t>
      </w:r>
      <w:r>
        <w:t xml:space="preserve"> tương tác </w:t>
      </w:r>
      <w:r w:rsidR="00122D49">
        <w:t>sinh động</w:t>
      </w:r>
      <w:r>
        <w:t>, thú vị hơn.</w:t>
      </w:r>
    </w:p>
    <w:p w:rsidR="00122D49" w:rsidRPr="00D76993" w:rsidRDefault="00122D49" w:rsidP="00CE6B7C">
      <w:r w:rsidRPr="00D76993">
        <w:rPr>
          <w:lang w:eastAsia="ar-SA"/>
        </w:rPr>
        <w:t xml:space="preserve">Tài liệu cung cấp một cái nhìn tổng quát, sơ bộ về những yêu cầu chức năng và phi chức năng của </w:t>
      </w:r>
      <w:r w:rsidRPr="00D76993">
        <w:t>phần mềm</w:t>
      </w:r>
      <w:r w:rsidRPr="00D76993">
        <w:rPr>
          <w:i/>
          <w:lang w:eastAsia="ar-SA"/>
        </w:rPr>
        <w:t xml:space="preserve"> Tự học toán lớp 8,</w:t>
      </w:r>
      <w:r w:rsidRPr="00D76993">
        <w:rPr>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FA4128" w:rsidRPr="00596658" w:rsidRDefault="00FA4128" w:rsidP="009F2A96">
      <w:pPr>
        <w:pStyle w:val="Heading1"/>
        <w:rPr>
          <w:rFonts w:cs="Arial"/>
        </w:rPr>
      </w:pPr>
      <w:bookmarkStart w:id="4" w:name="_Toc250577928"/>
      <w:bookmarkStart w:id="5" w:name="_Toc262981484"/>
      <w:r w:rsidRPr="00596658">
        <w:rPr>
          <w:rFonts w:cs="Arial"/>
        </w:rPr>
        <w:t>Tầm quan trọng</w:t>
      </w:r>
      <w:bookmarkEnd w:id="4"/>
      <w:bookmarkEnd w:id="5"/>
    </w:p>
    <w:p w:rsidR="00FA4128" w:rsidRPr="00596658" w:rsidRDefault="00FA4128" w:rsidP="00CE6B7C">
      <w:r w:rsidRPr="00596658">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D76993" w:rsidRDefault="009F2A96" w:rsidP="00CE6B7C">
      <w:r w:rsidRPr="00D76993">
        <w:t>Phần mềm</w:t>
      </w:r>
      <w:r w:rsidR="00FA4128" w:rsidRPr="00D76993">
        <w:t xml:space="preserve"> giúp các em có cơ hội thực hành nhiều hơn các kiến thức </w:t>
      </w:r>
      <w:r w:rsidR="00FE1F81" w:rsidRPr="00D76993">
        <w:t>thông qua các hình thức làm bài mới mẻ, những games giúp vừa chơi vừa học,tăng khả năng tư duy sáng tạo.T</w:t>
      </w:r>
      <w:r w:rsidR="00FA4128" w:rsidRPr="00D76993">
        <w:t xml:space="preserve">ừ đó </w:t>
      </w:r>
      <w:r w:rsidR="00FE1F81" w:rsidRPr="00D76993">
        <w:t xml:space="preserve">các em học sinh </w:t>
      </w:r>
      <w:r w:rsidR="00FA4128" w:rsidRPr="00D76993">
        <w:t xml:space="preserve">sẽ nắm vững các kiến thức và áp dụng tốt </w:t>
      </w:r>
      <w:r w:rsidR="00FE1F81" w:rsidRPr="00D76993">
        <w:t xml:space="preserve">hơn </w:t>
      </w:r>
      <w:r w:rsidR="00FA4128" w:rsidRPr="00D76993">
        <w:t>vào thự</w:t>
      </w:r>
      <w:r w:rsidRPr="00D76993">
        <w:t>c tế.</w:t>
      </w:r>
    </w:p>
    <w:p w:rsidR="00E76765" w:rsidRPr="00D76993" w:rsidRDefault="00E76765" w:rsidP="00CE6B7C">
      <w:r w:rsidRPr="00D76993">
        <w:rPr>
          <w:rFonts w:eastAsia="Arial"/>
          <w:lang w:eastAsia="ar-SA"/>
        </w:rPr>
        <w:t>Phần mề</w:t>
      </w:r>
      <w:r w:rsidRPr="00D76993">
        <w:rPr>
          <w:lang w:eastAsia="ar-SA"/>
        </w:rPr>
        <w:t>m</w:t>
      </w:r>
      <w:r w:rsidRPr="00D76993">
        <w:rPr>
          <w:rFonts w:eastAsia="Arial"/>
          <w:lang w:eastAsia="ar-SA"/>
        </w:rPr>
        <w:t xml:space="preserve"> hỗ trợ</w:t>
      </w:r>
      <w:r w:rsidRPr="00D76993">
        <w:rPr>
          <w:lang w:eastAsia="ar-SA"/>
        </w:rPr>
        <w:t xml:space="preserve"> giáo viênvà phụ huynh theo dõi quá trình học tập của học sinh như:làm bài kiểm tra, </w:t>
      </w:r>
      <w:r w:rsidRPr="00D76993">
        <w:rPr>
          <w:rFonts w:eastAsia="Arial"/>
          <w:lang w:eastAsia="ar-SA"/>
        </w:rPr>
        <w:t>thống kê điểm số</w:t>
      </w:r>
      <w:r w:rsidRPr="00D76993">
        <w:rPr>
          <w:lang w:eastAsia="ar-SA"/>
        </w:rPr>
        <w:t>,</w:t>
      </w:r>
      <w:r w:rsidRPr="00D76993">
        <w:rPr>
          <w:rFonts w:eastAsia="Arial"/>
          <w:lang w:eastAsia="ar-SA"/>
        </w:rPr>
        <w:t xml:space="preserve"> đưa ra nhận xét</w:t>
      </w:r>
      <w:r w:rsidRPr="00D76993">
        <w:rPr>
          <w:lang w:eastAsia="ar-SA"/>
        </w:rPr>
        <w:t>...</w:t>
      </w:r>
    </w:p>
    <w:p w:rsidR="009F2A96" w:rsidRPr="00122D49" w:rsidRDefault="00122D49" w:rsidP="009F2A96">
      <w:pPr>
        <w:pStyle w:val="Heading1"/>
        <w:rPr>
          <w:rFonts w:cs="Arial"/>
          <w:lang w:val="vi-VN"/>
        </w:rPr>
      </w:pPr>
      <w:bookmarkStart w:id="6" w:name="_Toc262981485"/>
      <w:r w:rsidRPr="00122D49">
        <w:rPr>
          <w:rFonts w:cs="Arial"/>
          <w:lang w:val="vi-VN"/>
        </w:rPr>
        <w:t>Phạm vi và m</w:t>
      </w:r>
      <w:r w:rsidR="009F2A96" w:rsidRPr="00122D49">
        <w:rPr>
          <w:rFonts w:cs="Arial"/>
          <w:lang w:val="vi-VN"/>
        </w:rPr>
        <w:t>ôi trường</w:t>
      </w:r>
      <w:bookmarkEnd w:id="6"/>
    </w:p>
    <w:p w:rsidR="00FE1F81" w:rsidRPr="00D76993" w:rsidRDefault="00FE1F81" w:rsidP="00CE6B7C">
      <w:pPr>
        <w:rPr>
          <w:rFonts w:eastAsia="Arial"/>
        </w:rPr>
      </w:pPr>
      <w:r w:rsidRPr="00D76993">
        <w:rPr>
          <w:rFonts w:eastAsia="Arial"/>
        </w:rPr>
        <w:t>Dành cho chương trình học tập toán lớp 8, theo nội dung hình thức sách giáo khoa của bộ giáo dục.</w:t>
      </w:r>
    </w:p>
    <w:p w:rsidR="00122D49" w:rsidRPr="00D76993" w:rsidRDefault="00122D49" w:rsidP="00CE6B7C">
      <w:pPr>
        <w:rPr>
          <w:rFonts w:eastAsia="Arial"/>
        </w:rPr>
      </w:pPr>
      <w:r w:rsidRPr="00D76993">
        <w:rPr>
          <w:lang w:eastAsia="ar-SA"/>
        </w:rPr>
        <w:t xml:space="preserve">Giao diện và nội dung </w:t>
      </w:r>
      <w:r w:rsidR="00E76765" w:rsidRPr="00D76993">
        <w:rPr>
          <w:lang w:eastAsia="ar-SA"/>
        </w:rPr>
        <w:t xml:space="preserve">phần mềm </w:t>
      </w:r>
      <w:r w:rsidRPr="00D76993">
        <w:rPr>
          <w:lang w:eastAsia="ar-SA"/>
        </w:rPr>
        <w:t>sử dụng chủ yếu ngôn ngữ Tiếng Việt.</w:t>
      </w:r>
    </w:p>
    <w:p w:rsidR="00122D49" w:rsidRPr="00D76993" w:rsidRDefault="00E76765" w:rsidP="00CE6B7C">
      <w:pPr>
        <w:rPr>
          <w:rFonts w:eastAsia="Arial"/>
        </w:rPr>
      </w:pPr>
      <w:r w:rsidRPr="00D76993">
        <w:rPr>
          <w:lang w:eastAsia="ar-SA"/>
        </w:rPr>
        <w:t xml:space="preserve">Phần mềm </w:t>
      </w:r>
      <w:r w:rsidR="00122D49" w:rsidRPr="00D76993">
        <w:rPr>
          <w:lang w:eastAsia="ar-SA"/>
        </w:rPr>
        <w:t xml:space="preserve">được xây dựng trên nền tảng C# kết hợp với Silverlight của Microsoft. </w:t>
      </w:r>
    </w:p>
    <w:p w:rsidR="009F2A96" w:rsidRPr="00D76993" w:rsidRDefault="00FE1F81" w:rsidP="00CE6B7C">
      <w:pPr>
        <w:rPr>
          <w:rFonts w:eastAsia="Arial"/>
        </w:rPr>
      </w:pPr>
      <w:r w:rsidRPr="00D76993">
        <w:t>Phần mềm chạy trên hầu hết các hệ thống PC hiện nay, trên môi trường hệ điều hành Windows XP trở lên</w:t>
      </w:r>
      <w:r w:rsidRPr="00D76993">
        <w:rPr>
          <w:rFonts w:eastAsia="Arial"/>
        </w:rPr>
        <w:t>.</w:t>
      </w:r>
    </w:p>
    <w:p w:rsidR="007F35DE" w:rsidRPr="003F3D9E" w:rsidRDefault="007F35DE" w:rsidP="007F35DE">
      <w:pPr>
        <w:pStyle w:val="Heading1"/>
        <w:rPr>
          <w:rFonts w:eastAsia="Arial"/>
          <w:lang w:val="vi-VN"/>
        </w:rPr>
      </w:pPr>
      <w:bookmarkStart w:id="7" w:name="_Toc262981486"/>
      <w:r w:rsidRPr="007F35DE">
        <w:rPr>
          <w:rFonts w:eastAsia="Arial"/>
          <w:lang w:val="vi-VN"/>
        </w:rPr>
        <w:t>Tham khảo và nhận xét các phần mềm cùng chức năng.</w:t>
      </w:r>
      <w:bookmarkEnd w:id="7"/>
    </w:p>
    <w:p w:rsidR="007F35DE" w:rsidRDefault="007F35DE" w:rsidP="00CE6B7C">
      <w:r>
        <w:rPr>
          <w:rFonts w:eastAsia="Arial"/>
        </w:rPr>
        <w:t>Mở</w:t>
      </w:r>
      <w:r w:rsidR="00B71F24">
        <w:rPr>
          <w:rFonts w:eastAsia="Arial"/>
        </w:rPr>
        <w:t xml:space="preserve"> file </w:t>
      </w:r>
      <w:hyperlink r:id="rId9" w:history="1">
        <w:r w:rsidR="00B71F24" w:rsidRPr="00B71F24">
          <w:rPr>
            <w:rStyle w:val="Hyperlink"/>
          </w:rPr>
          <w:t>Nhan Xet Phan Mem Tuong tu.docx</w:t>
        </w:r>
      </w:hyperlink>
    </w:p>
    <w:p w:rsidR="00801909" w:rsidRDefault="00801909" w:rsidP="00801909">
      <w:pPr>
        <w:pStyle w:val="Heading1"/>
      </w:pPr>
      <w:bookmarkStart w:id="8" w:name="_Toc262981487"/>
      <w:r>
        <w:t xml:space="preserve">Miêu tả </w:t>
      </w:r>
      <w:r w:rsidRPr="00801909">
        <w:rPr>
          <w:lang w:val="vi-VN"/>
        </w:rPr>
        <w:t>Stakeholder và người dùng.</w:t>
      </w:r>
      <w:bookmarkEnd w:id="8"/>
    </w:p>
    <w:p w:rsidR="00801909" w:rsidRPr="00D76993" w:rsidRDefault="00801909" w:rsidP="00CE6B7C">
      <w:pPr>
        <w:rPr>
          <w:rFonts w:eastAsia="Arial"/>
        </w:rPr>
      </w:pPr>
      <w:r w:rsidRPr="00D76993">
        <w:rPr>
          <w:lang w:eastAsia="ar-SA"/>
        </w:rPr>
        <w:t xml:space="preserve">Phần này mô tả các loại </w:t>
      </w:r>
      <w:r w:rsidRPr="00D76993">
        <w:t>s</w:t>
      </w:r>
      <w:r w:rsidRPr="00D76993">
        <w:rPr>
          <w:lang w:val="vi-VN"/>
        </w:rPr>
        <w:t xml:space="preserve">takeholder </w:t>
      </w:r>
      <w:r w:rsidRPr="00D76993">
        <w:t xml:space="preserve">và </w:t>
      </w:r>
      <w:r w:rsidRPr="00D76993">
        <w:rPr>
          <w:lang w:eastAsia="ar-SA"/>
        </w:rPr>
        <w:t>người dùng của hệ thống.</w:t>
      </w:r>
    </w:p>
    <w:p w:rsidR="00FA4128" w:rsidRPr="002971E8" w:rsidRDefault="00FA4128" w:rsidP="00801909">
      <w:pPr>
        <w:pStyle w:val="Heading2"/>
        <w:rPr>
          <w:sz w:val="24"/>
          <w:szCs w:val="24"/>
          <w:lang w:val="vi-VN"/>
        </w:rPr>
      </w:pPr>
      <w:bookmarkStart w:id="9" w:name="_Toc250577929"/>
      <w:bookmarkStart w:id="10" w:name="_Toc262981488"/>
      <w:r w:rsidRPr="002971E8">
        <w:rPr>
          <w:sz w:val="24"/>
          <w:szCs w:val="24"/>
          <w:lang w:val="vi-VN"/>
        </w:rPr>
        <w:t>Stakeholder</w:t>
      </w:r>
      <w:bookmarkEnd w:id="9"/>
      <w:bookmarkEnd w:id="10"/>
    </w:p>
    <w:p w:rsidR="00FA4128" w:rsidRPr="00801909" w:rsidRDefault="00FA4128" w:rsidP="009200C5">
      <w:pPr>
        <w:numPr>
          <w:ilvl w:val="0"/>
          <w:numId w:val="3"/>
        </w:numPr>
        <w:spacing w:before="120" w:after="120"/>
        <w:jc w:val="both"/>
        <w:rPr>
          <w:rFonts w:cs="Arial"/>
          <w:lang w:val="vi-VN"/>
        </w:rPr>
      </w:pPr>
      <w:r w:rsidRPr="00801909">
        <w:rPr>
          <w:rFonts w:cs="Arial"/>
          <w:lang w:val="vi-VN"/>
        </w:rPr>
        <w:t>Quan trọng</w:t>
      </w:r>
    </w:p>
    <w:p w:rsidR="00FA4128" w:rsidRPr="00801909" w:rsidRDefault="00FE1F81" w:rsidP="009200C5">
      <w:pPr>
        <w:numPr>
          <w:ilvl w:val="0"/>
          <w:numId w:val="2"/>
        </w:numPr>
        <w:jc w:val="both"/>
        <w:rPr>
          <w:rFonts w:cs="Arial"/>
          <w:lang w:val="vi-VN"/>
        </w:rPr>
      </w:pPr>
      <w:r w:rsidRPr="00801909">
        <w:rPr>
          <w:rFonts w:cs="Arial"/>
          <w:lang w:val="vi-VN"/>
        </w:rPr>
        <w:t>Học sinh lớp 8</w:t>
      </w:r>
    </w:p>
    <w:p w:rsidR="009F2A96" w:rsidRPr="00801909" w:rsidRDefault="009F2A96" w:rsidP="009200C5">
      <w:pPr>
        <w:numPr>
          <w:ilvl w:val="0"/>
          <w:numId w:val="2"/>
        </w:numPr>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9200C5">
      <w:pPr>
        <w:numPr>
          <w:ilvl w:val="0"/>
          <w:numId w:val="3"/>
        </w:numPr>
        <w:spacing w:before="120" w:after="120"/>
        <w:jc w:val="both"/>
        <w:rPr>
          <w:rFonts w:cs="Arial"/>
          <w:lang w:val="vi-VN"/>
        </w:rPr>
      </w:pPr>
      <w:r w:rsidRPr="00801909">
        <w:rPr>
          <w:rFonts w:cs="Arial"/>
          <w:lang w:val="vi-VN"/>
        </w:rPr>
        <w:t>Ít quan trọng</w:t>
      </w:r>
    </w:p>
    <w:p w:rsidR="00EE06A7" w:rsidRPr="00EE06A7" w:rsidRDefault="009F2A96" w:rsidP="009200C5">
      <w:pPr>
        <w:numPr>
          <w:ilvl w:val="0"/>
          <w:numId w:val="4"/>
        </w:numPr>
        <w:jc w:val="both"/>
        <w:rPr>
          <w:rFonts w:cs="Arial"/>
          <w:lang w:val="vi-VN"/>
        </w:rPr>
      </w:pPr>
      <w:r w:rsidRPr="00801909">
        <w:rPr>
          <w:rFonts w:cs="Arial"/>
          <w:lang w:val="vi-VN"/>
        </w:rPr>
        <w:t xml:space="preserve">Phụ huynh </w:t>
      </w:r>
    </w:p>
    <w:p w:rsidR="00EE06A7" w:rsidRPr="00EE06A7" w:rsidRDefault="00EE06A7" w:rsidP="009200C5">
      <w:pPr>
        <w:numPr>
          <w:ilvl w:val="0"/>
          <w:numId w:val="4"/>
        </w:numPr>
        <w:jc w:val="both"/>
        <w:rPr>
          <w:rFonts w:cs="Arial"/>
          <w:lang w:val="vi-VN"/>
        </w:rPr>
      </w:pPr>
      <w:r w:rsidRPr="00EE06A7">
        <w:rPr>
          <w:rFonts w:cs="Arial"/>
          <w:lang w:val="vi-VN"/>
        </w:rPr>
        <w:t>Lập trình viên, quản lý dự án.</w:t>
      </w:r>
    </w:p>
    <w:p w:rsidR="00FA4128" w:rsidRPr="00801909" w:rsidRDefault="00EE06A7" w:rsidP="009200C5">
      <w:pPr>
        <w:numPr>
          <w:ilvl w:val="0"/>
          <w:numId w:val="4"/>
        </w:numPr>
        <w:jc w:val="both"/>
        <w:rPr>
          <w:rFonts w:cs="Arial"/>
          <w:lang w:val="vi-VN"/>
        </w:rPr>
      </w:pPr>
      <w:r>
        <w:rPr>
          <w:rFonts w:cs="Arial"/>
        </w:rPr>
        <w:lastRenderedPageBreak/>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1" w:name="_Toc250577930"/>
      <w:bookmarkStart w:id="12" w:name="_Toc262981489"/>
      <w:r w:rsidRPr="002971E8">
        <w:rPr>
          <w:sz w:val="24"/>
          <w:szCs w:val="24"/>
          <w:lang w:val="vi-VN"/>
        </w:rPr>
        <w:t>Ngư</w:t>
      </w:r>
      <w:r w:rsidRPr="002971E8">
        <w:rPr>
          <w:sz w:val="24"/>
          <w:szCs w:val="24"/>
        </w:rPr>
        <w:t>ời dùng</w:t>
      </w:r>
      <w:bookmarkEnd w:id="11"/>
      <w:bookmarkEnd w:id="12"/>
    </w:p>
    <w:p w:rsidR="00FA4128" w:rsidRDefault="00FA4128" w:rsidP="00CE6B7C">
      <w:r w:rsidRPr="00596658">
        <w:t>Có 3 loại người dùng</w:t>
      </w:r>
      <w:r w:rsidR="009F2A96" w:rsidRPr="00596658">
        <w:t xml:space="preserve"> chính</w:t>
      </w:r>
      <w:r w:rsidRPr="00596658">
        <w:t>:</w:t>
      </w:r>
    </w:p>
    <w:tbl>
      <w:tblPr>
        <w:tblW w:w="0" w:type="auto"/>
        <w:tblInd w:w="816" w:type="dxa"/>
        <w:tblLayout w:type="fixed"/>
        <w:tblLook w:val="0000"/>
      </w:tblPr>
      <w:tblGrid>
        <w:gridCol w:w="1800"/>
        <w:gridCol w:w="3150"/>
        <w:gridCol w:w="3265"/>
      </w:tblGrid>
      <w:tr w:rsidR="00E420BC" w:rsidRPr="00D76993" w:rsidTr="00E21BFE">
        <w:tc>
          <w:tcPr>
            <w:tcW w:w="180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Tên</w:t>
            </w:r>
          </w:p>
        </w:tc>
        <w:tc>
          <w:tcPr>
            <w:tcW w:w="315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D76993" w:rsidRDefault="00E420BC" w:rsidP="00CE6B7C">
            <w:pPr>
              <w:pStyle w:val="BodyText"/>
              <w:snapToGrid w:val="0"/>
              <w:ind w:left="0" w:firstLine="0"/>
              <w:jc w:val="both"/>
              <w:rPr>
                <w:rFonts w:ascii="Arial" w:hAnsi="Arial" w:cs="Arial"/>
                <w:b/>
                <w:sz w:val="22"/>
                <w:szCs w:val="22"/>
              </w:rPr>
            </w:pPr>
            <w:r w:rsidRPr="00D76993">
              <w:rPr>
                <w:rFonts w:ascii="Arial" w:hAnsi="Arial" w:cs="Arial"/>
                <w:b/>
                <w:sz w:val="22"/>
                <w:szCs w:val="22"/>
              </w:rPr>
              <w:t>Vai trò</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 xml:space="preserve"> Tham gia học tập, làm bài tập, bài kiểm tra.</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Theo dõi kết quả học tập con em mình.</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bookmarkStart w:id="13" w:name="OLE_LINK1"/>
            <w:bookmarkStart w:id="14" w:name="OLE_LINK2"/>
            <w:r w:rsidRPr="00D76993">
              <w:rPr>
                <w:rFonts w:ascii="Arial" w:hAnsi="Arial" w:cs="Arial"/>
                <w:sz w:val="22"/>
                <w:szCs w:val="22"/>
              </w:rPr>
              <w:t>Theo dõi kết quả học tập, quản lý bài học, bài tập, bài kiểm tra.</w:t>
            </w:r>
            <w:bookmarkEnd w:id="13"/>
            <w:bookmarkEnd w:id="14"/>
          </w:p>
        </w:tc>
      </w:tr>
    </w:tbl>
    <w:p w:rsidR="00820B65" w:rsidRPr="00D76993" w:rsidRDefault="00820B65" w:rsidP="00CE6B7C">
      <w:pPr>
        <w:pStyle w:val="Heading2"/>
        <w:rPr>
          <w:rFonts w:eastAsia="Times New Roman"/>
        </w:rPr>
      </w:pPr>
      <w:bookmarkStart w:id="15" w:name="_Toc262981490"/>
      <w:r w:rsidRPr="00D76993">
        <w:rPr>
          <w:rFonts w:eastAsia="Times New Roman"/>
        </w:rPr>
        <w:t xml:space="preserve">Stakeholder / User </w:t>
      </w:r>
      <w:r w:rsidRPr="00D76993">
        <w:t>cần (User Needs)</w:t>
      </w:r>
      <w:bookmarkEnd w:id="15"/>
    </w:p>
    <w:p w:rsidR="00820B65" w:rsidRDefault="00820B65" w:rsidP="00CE6B7C">
      <w:pPr>
        <w:rPr>
          <w:rFonts w:asciiTheme="minorHAnsi" w:hAnsiTheme="minorHAnsi" w:cstheme="minorHAnsi"/>
        </w:rPr>
      </w:pPr>
      <w:r w:rsidRPr="00820B65">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CE6B7C"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bookmarkStart w:id="16" w:name="OLE_LINK3"/>
            <w:bookmarkStart w:id="17" w:name="OLE_LINK4"/>
            <w:r w:rsidRPr="00CE6B7C">
              <w:rPr>
                <w:b/>
                <w:bCs/>
                <w:sz w:val="22"/>
                <w:szCs w:val="22"/>
              </w:rPr>
              <w:t>Giải pháp hiện tại</w:t>
            </w:r>
            <w:bookmarkEnd w:id="16"/>
            <w:bookmarkEnd w:id="17"/>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Giải pháp đề xuất</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w:t>
            </w:r>
            <w:r w:rsidRPr="00CE6B7C">
              <w:rPr>
                <w:bCs/>
                <w:sz w:val="22"/>
                <w:szCs w:val="22"/>
              </w:rPr>
              <w:t>Học sinh muốn học tốt toán lớp 8 nhưng thời gian học trên lớp quá ít và cần làm quen với nhiều dạng bài tập</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Học sinh phần mềm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Phụ huynh muốn con em học tốt môn toán 8. Khó biết tình trạng học của con em vì mỗi học kỳ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Phụ huynh có thể biết tình hình học tập của con mình 1 cách thường xuyên. Cho con em đi học thêm ở ngoài rất mất thời gian, tiền bạc và dễ làm học sinh căng thẳng thêm.</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Mong muốn có 1 dịch vụ giúp quản lý tình hình học tập của con em.</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Giáo viên cần rèn </w:t>
            </w:r>
            <w:r w:rsidRPr="00CE6B7C">
              <w:rPr>
                <w:bCs/>
                <w:sz w:val="22"/>
                <w:szCs w:val="22"/>
              </w:rPr>
              <w:lastRenderedPageBreak/>
              <w:t>luyện cho học sinh kĩ năng toán, giúp những em bị mất căn bản lấy lại căn bản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Trên hệ thống cũ, giáo </w:t>
            </w:r>
            <w:r w:rsidRPr="00CE6B7C">
              <w:rPr>
                <w:bCs/>
                <w:sz w:val="22"/>
                <w:szCs w:val="22"/>
              </w:rPr>
              <w:lastRenderedPageBreak/>
              <w:t xml:space="preserve">viên không đủ thời gian để rèn toán hết tất cả học sinh. Khó kiểm soát tình hình những em bị mất căn bản </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 xml:space="preserve">Hiện tại đã kèm cặp các em yếu </w:t>
            </w:r>
            <w:r w:rsidRPr="00CE6B7C">
              <w:rPr>
                <w:sz w:val="22"/>
                <w:szCs w:val="22"/>
              </w:rPr>
              <w:lastRenderedPageBreak/>
              <w:t>toán nhiều hơn nhưng vẫn không thể kịp vì phải chạy tiếp chương trình.Ngoài ra liên hệ với phụ huynh nhiều hơn qua điện thoại nhưng vẫn không khả thi do chi phí và tốn thời gian chưa hợp lí</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 xml:space="preserve">Cần phần mềm có chức </w:t>
            </w:r>
            <w:r w:rsidRPr="00CE6B7C">
              <w:rPr>
                <w:sz w:val="22"/>
                <w:szCs w:val="22"/>
              </w:rPr>
              <w:lastRenderedPageBreak/>
              <w:t>năng giúp các em học sinh học toán, có thể chọn bài tập cho các em, lưu điểm tự động.</w:t>
            </w:r>
          </w:p>
        </w:tc>
      </w:tr>
    </w:tbl>
    <w:p w:rsidR="00E46FB3" w:rsidRPr="00FE1F81" w:rsidRDefault="00E46FB3" w:rsidP="00E46FB3">
      <w:pPr>
        <w:pStyle w:val="Heading1"/>
        <w:rPr>
          <w:lang w:val="vi-VN"/>
        </w:rPr>
      </w:pPr>
      <w:bookmarkStart w:id="18" w:name="_Toc262981491"/>
      <w:r w:rsidRPr="00FE1F81">
        <w:rPr>
          <w:lang w:val="vi-VN"/>
        </w:rPr>
        <w:lastRenderedPageBreak/>
        <w:t xml:space="preserve">Kết quả phỏng vấn giáo viên dạy </w:t>
      </w:r>
      <w:r w:rsidRPr="009C66A0">
        <w:rPr>
          <w:lang w:val="vi-VN"/>
        </w:rPr>
        <w:t>T</w:t>
      </w:r>
      <w:r w:rsidRPr="007306B3">
        <w:rPr>
          <w:lang w:val="vi-VN"/>
        </w:rPr>
        <w:t>oán 8</w:t>
      </w:r>
      <w:bookmarkEnd w:id="18"/>
    </w:p>
    <w:p w:rsidR="00E46FB3" w:rsidRPr="00FF438D" w:rsidRDefault="00E46FB3" w:rsidP="00CE6B7C">
      <w:pPr>
        <w:rPr>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CE6B7C">
      <w:pPr>
        <w:rPr>
          <w:b/>
          <w:lang w:val="vi-VN"/>
        </w:rPr>
      </w:pPr>
      <w:r w:rsidRPr="00FF438D">
        <w:rPr>
          <w:b/>
          <w:lang w:val="vi-VN"/>
        </w:rPr>
        <w:t>Câu hỏi và các ý kiến của giáo viên:</w:t>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âm thanh trong phần mểm hay ko?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Có. Để tạo sự thu hút với học sinh. Giảm bớt sự nhàm chán và căng thẳng</w:t>
      </w:r>
    </w:p>
    <w:p w:rsidR="00E46FB3" w:rsidRPr="00CE6B7C" w:rsidRDefault="00E46FB3" w:rsidP="00E46FB3">
      <w:pPr>
        <w:ind w:left="720"/>
        <w:rPr>
          <w:rFonts w:asciiTheme="majorHAnsi" w:hAnsiTheme="majorHAnsi" w:cstheme="majorHAnsi"/>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thêm vào phần bài tập trong chương trình hay ko?</w:t>
      </w:r>
    </w:p>
    <w:p w:rsidR="00E46FB3" w:rsidRPr="00CE6B7C" w:rsidRDefault="00E46FB3" w:rsidP="009200C5">
      <w:pPr>
        <w:pStyle w:val="ListParagraph"/>
        <w:numPr>
          <w:ilvl w:val="0"/>
          <w:numId w:val="18"/>
        </w:numPr>
        <w:rPr>
          <w:rFonts w:asciiTheme="majorHAnsi" w:hAnsiTheme="majorHAnsi" w:cstheme="majorHAnsi"/>
        </w:rPr>
      </w:pPr>
      <w:r w:rsidRPr="00CE6B7C">
        <w:rPr>
          <w:rFonts w:asciiTheme="majorHAnsi" w:hAnsiTheme="majorHAnsi" w:cstheme="majorHAnsi"/>
        </w:rPr>
        <w:t>Nhất định phải có. Giúp học sinh rèn luyện và ghi nhớ lí thuyết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Bài tập hình học có cần chức năng vẽ hình ra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Để học sinh thấy thích thú và dễ hiểu bài hơn</w:t>
      </w:r>
    </w:p>
    <w:p w:rsidR="00E46FB3" w:rsidRPr="00CE6B7C" w:rsidRDefault="00E46FB3" w:rsidP="00E46FB3">
      <w:pPr>
        <w:rPr>
          <w:rFonts w:asciiTheme="majorHAnsi" w:hAnsiTheme="majorHAnsi" w:cstheme="majorHAnsi"/>
          <w:szCs w:val="22"/>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Nếu vẽ hình thì vẽ những hình 2D thôi hay cần luôn hình 3D (hình chóp, hình hộp…)?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bắt buộc. Nếu có khả năng thì nên làm .Vì 3D chỉ có một chương cuối học kì 2</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phần hướng dẫn giải bài tập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Đây là phần mềm tự học mà</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Giao diện có cần nhiều màu sắc không?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cần quá màu mè. Chỉ cần tạo sự nổi bật cho các phần quan trọng</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chức năng làm bài tập (trắc nghiệm) và chấm điểm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Để học sinh rèn luyện và biết khả năng hiện tại của mình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vào các mục giải trí (game) liên quan đến toán học vào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Nhưng mục đích chính là giúp học sinh thư giãn. Có liên quan tới bài học thì tốt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thêm vào những mẹo (nếu có) để ghi nhớ các công thức toán học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những hình ảnh vui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biểu đồ đánh giá (dựa trên điểm trong phần bài tập)?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lastRenderedPageBreak/>
        <w:t>Cần. Để học sinh và phụ huynh theo dõi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cho phần hướng dẫn giải chỉ hiện ra khi trả lời đúng đáp án hoặc sau một khoảng thời gian chờ nhất định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Cũng hay. Học sinh sẽ phải suy nghĩ trước khi coi đáp án</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phải lock những bài tập khó lại, và unlock khi đã giải được những bài tập dễ hơn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Học sinh chỉ được coi những phần nâng cao khi đã đạt được 1trình độ(giải được càng nhiều bài tập thì sẽ được tăng trình độ càng nhanh) nhất định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nhạc nền cho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Tùy theo mục. Chọn nhạc phù hợp</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update chương trình ko? Nếu có thì cập nhật  bằng phương pháp nào?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phần cập nhật. Cập nhật  bằng cách tải quả mạng là hay nhất.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phím nóng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Cỡ chữ nên bao nhiêu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 xml:space="preserve">18 hay 20. </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Chương trình có nên cho sử dụng thử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phiên bản dùng thử để kiểm lỗi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Trong phần lý thuyết có cần chức năng đọc cho học sinh nghe hay ko? Giọng nam hay nữ?</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Tốt nhất là giọng nữ. Giọng đọc rõ ràng.</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bài tập (theo hình thức tự luận) và cách giải cho các bài tập đó hay ko?(nếu có khả năng thì chấm điểm cho phần bài tập đó luôn(mà thường là ko có khả năng)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Hạn chế các bài tập về lí thuyết. Có thể cho học sinh điền chỗ trống thôi.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Cần bao nhiêu câu hỏi cho phần bài tập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Càng nhiều càng tốt. Bao quát đủ lí thuyết là đủ</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Tên của các định lý, nhà toán học … nên đề theo tiếng Việt hay tiếng Anh hoặc có thể là cả hai?</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Cả hai.</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một nhân vật nào đó trong phần mềm hay ko?(ví dụ: mickey, donald, goofy…)</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Chương trình sẽ vui hơn nếu có.</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Dung lượng chương trình cỡ bao nhiêu?</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Vài trăm mb.</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làm chương trình trên các hệ điều hành khác(như linux) hay ko?</w:t>
      </w:r>
    </w:p>
    <w:p w:rsidR="00E46FB3" w:rsidRPr="00CE6B7C" w:rsidRDefault="00E46FB3" w:rsidP="009200C5">
      <w:pPr>
        <w:pStyle w:val="ListParagraph"/>
        <w:numPr>
          <w:ilvl w:val="0"/>
          <w:numId w:val="18"/>
        </w:numPr>
        <w:spacing w:after="0"/>
        <w:rPr>
          <w:rFonts w:asciiTheme="majorHAnsi" w:hAnsiTheme="majorHAnsi" w:cstheme="majorHAnsi"/>
          <w:sz w:val="26"/>
        </w:rPr>
      </w:pPr>
      <w:r w:rsidRPr="00CE6B7C">
        <w:rPr>
          <w:rFonts w:asciiTheme="majorHAnsi" w:hAnsiTheme="majorHAnsi" w:cstheme="majorHAnsi"/>
        </w:rPr>
        <w:lastRenderedPageBreak/>
        <w:t xml:space="preserve">Không cần thiết. Chỉ cần chạy tốt trên  môi trường windows </w:t>
      </w:r>
    </w:p>
    <w:p w:rsidR="00FA4128" w:rsidRPr="00596658" w:rsidRDefault="00FA4128" w:rsidP="00CE6B7C">
      <w:pPr>
        <w:pStyle w:val="Heading1"/>
      </w:pPr>
      <w:bookmarkStart w:id="19" w:name="_Toc250577931"/>
      <w:bookmarkStart w:id="20" w:name="_Toc262981492"/>
      <w:r w:rsidRPr="00596658">
        <w:t>Các yêu cầu</w:t>
      </w:r>
      <w:bookmarkEnd w:id="19"/>
      <w:r w:rsidR="00EA376E" w:rsidRPr="00596658">
        <w:t xml:space="preserve"> người dùng</w:t>
      </w:r>
      <w:bookmarkEnd w:id="20"/>
    </w:p>
    <w:p w:rsidR="00FA4128" w:rsidRPr="00E420BC" w:rsidRDefault="00FA4128" w:rsidP="00CE6B7C">
      <w:pPr>
        <w:pStyle w:val="Heading2"/>
      </w:pPr>
      <w:bookmarkStart w:id="21" w:name="_Toc262981493"/>
      <w:r w:rsidRPr="00E420BC">
        <w:rPr>
          <w:rFonts w:eastAsia="Times New Roman"/>
        </w:rPr>
        <w:t xml:space="preserve">Yêu cầu </w:t>
      </w:r>
      <w:r w:rsidRPr="00CE6B7C">
        <w:rPr>
          <w:szCs w:val="22"/>
        </w:rPr>
        <w:t>chức</w:t>
      </w:r>
      <w:r w:rsidRPr="00E420BC">
        <w:rPr>
          <w:rFonts w:eastAsia="Times New Roman"/>
        </w:rPr>
        <w:t xml:space="preserve"> năng</w:t>
      </w:r>
      <w:bookmarkEnd w:id="21"/>
    </w:p>
    <w:p w:rsidR="00D93C59" w:rsidRPr="00D93C59" w:rsidRDefault="00D93C59" w:rsidP="00D93C59">
      <w:pPr>
        <w:pStyle w:val="Heading3"/>
        <w:rPr>
          <w:lang w:val="vi-VN"/>
        </w:rPr>
      </w:pPr>
      <w:bookmarkStart w:id="22" w:name="_Toc262981494"/>
      <w:r w:rsidRPr="00D93C59">
        <w:rPr>
          <w:lang w:val="vi-VN"/>
        </w:rPr>
        <w:t>Các thao tác với tài khoản</w:t>
      </w:r>
      <w:bookmarkEnd w:id="22"/>
    </w:p>
    <w:p w:rsidR="00D93C59" w:rsidRPr="00D93C59" w:rsidRDefault="00D93C59" w:rsidP="00CE6B7C">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11"/>
        <w:gridCol w:w="909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E21BFE" w:rsidRPr="00A7621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49314F">
              <w:rPr>
                <w:rFonts w:asciiTheme="majorHAnsi" w:eastAsia="Times New Roman" w:hAnsiTheme="majorHAnsi" w:cstheme="majorHAnsi"/>
                <w:lang w:val="en-US"/>
              </w:rPr>
              <w:t xml:space="preserve">Tên </w:t>
            </w:r>
            <w:r w:rsidR="00E21BFE">
              <w:rPr>
                <w:rFonts w:asciiTheme="majorHAnsi" w:eastAsia="Times New Roman" w:hAnsiTheme="majorHAnsi" w:cstheme="majorHAnsi"/>
                <w:lang w:val="en-US"/>
              </w:rPr>
              <w:t>đăng nhập</w:t>
            </w:r>
            <w:r w:rsidRPr="0049314F">
              <w:rPr>
                <w:rFonts w:asciiTheme="majorHAnsi" w:eastAsia="Times New Roman" w:hAnsiTheme="majorHAnsi" w:cstheme="majorHAnsi"/>
                <w:lang w:val="en-US"/>
              </w:rPr>
              <w:t xml:space="preserve">: tối thiểu </w:t>
            </w:r>
            <w:r w:rsidR="00E21BFE">
              <w:rPr>
                <w:rFonts w:asciiTheme="majorHAnsi" w:eastAsia="Times New Roman" w:hAnsiTheme="majorHAnsi" w:cstheme="majorHAnsi"/>
                <w:lang w:val="en-US"/>
              </w:rPr>
              <w:t>6</w:t>
            </w:r>
            <w:r w:rsidRPr="0049314F">
              <w:rPr>
                <w:rFonts w:asciiTheme="majorHAnsi" w:eastAsia="Times New Roman" w:hAnsiTheme="majorHAnsi" w:cstheme="majorHAnsi"/>
                <w:lang w:val="en-US"/>
              </w:rPr>
              <w:t>kí tự, tối đa 255 kí tự, không trùng với tài khoản nào trong máy</w:t>
            </w:r>
            <w:r w:rsidR="00E21BFE">
              <w:rPr>
                <w:rFonts w:asciiTheme="majorHAnsi" w:eastAsia="Times New Roman" w:hAnsiTheme="majorHAnsi" w:cstheme="majorHAnsi"/>
                <w:lang w:val="en-US"/>
              </w:rPr>
              <w:t>.</w:t>
            </w:r>
          </w:p>
          <w:p w:rsidR="00D93C59" w:rsidRPr="0049314F"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A76218">
              <w:rPr>
                <w:rFonts w:asciiTheme="majorHAnsi" w:eastAsia="Times New Roman" w:hAnsiTheme="majorHAnsi" w:cstheme="majorHAnsi"/>
              </w:rPr>
              <w:t>Mật khẩu: chỉ hiển thị dấu “*”, tối thiểu 8 kí tự, tối đa 255 kí tự</w:t>
            </w:r>
            <w:r w:rsidR="00E21BFE" w:rsidRPr="00A76218">
              <w:rPr>
                <w:rFonts w:asciiTheme="majorHAnsi" w:eastAsia="Times New Roman" w:hAnsiTheme="majorHAnsi" w:cstheme="majorHAnsi"/>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tối đa 255 kí tự</w:t>
            </w:r>
          </w:p>
          <w:p w:rsidR="00D93C59" w:rsidRPr="00B3448A"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B3448A">
              <w:rPr>
                <w:rFonts w:asciiTheme="majorHAnsi" w:eastAsia="Times New Roman" w:hAnsiTheme="majorHAnsi" w:cstheme="majorHAnsi"/>
              </w:rPr>
              <w:t>Trường: tối đa 255 kí tự</w:t>
            </w:r>
            <w:r w:rsidR="00B3448A" w:rsidRPr="00A76218">
              <w:rPr>
                <w:rFonts w:asciiTheme="majorHAnsi" w:eastAsia="Times New Roman" w:hAnsiTheme="majorHAnsi" w:cstheme="majorHAnsi"/>
              </w:rPr>
              <w:t>.</w:t>
            </w:r>
            <w:r w:rsidRPr="00B3448A">
              <w:rPr>
                <w:rFonts w:asciiTheme="majorHAnsi" w:eastAsia="Times New Roman" w:hAnsiTheme="majorHAnsi" w:cstheme="majorHAnsi"/>
              </w:rPr>
              <w:t xml:space="preserve">Lớp: tối đa 255 kí tự </w:t>
            </w:r>
          </w:p>
          <w:p w:rsidR="00D93C59" w:rsidRPr="00C0135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w:t>
            </w:r>
            <w:r w:rsidR="00B3448A" w:rsidRPr="00A76218">
              <w:rPr>
                <w:rFonts w:asciiTheme="majorHAnsi" w:eastAsia="Times New Roman" w:hAnsiTheme="majorHAnsi" w:cstheme="majorHAnsi"/>
              </w:rPr>
              <w:t>ứ</w:t>
            </w:r>
            <w:r w:rsidRPr="0063414A">
              <w:rPr>
                <w:rFonts w:asciiTheme="majorHAnsi" w:eastAsia="Times New Roman" w:hAnsiTheme="majorHAnsi" w:cstheme="majorHAnsi"/>
              </w:rPr>
              <w:t>a kí tự @), tối đa 255 kí tự</w:t>
            </w:r>
          </w:p>
          <w:p w:rsidR="00D93C59" w:rsidRPr="00A76218"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w:t>
            </w:r>
            <w:r w:rsidR="00E21BFE" w:rsidRPr="00A76218">
              <w:rPr>
                <w:rFonts w:asciiTheme="majorHAnsi" w:hAnsiTheme="majorHAnsi" w:cstheme="majorHAnsi"/>
                <w:lang w:val="vi-VN"/>
              </w:rPr>
              <w:t>i</w:t>
            </w:r>
            <w:r w:rsidRPr="0063414A">
              <w:rPr>
                <w:rFonts w:asciiTheme="majorHAnsi" w:hAnsiTheme="majorHAnsi" w:cstheme="majorHAnsi"/>
                <w:lang w:val="vi-VN"/>
              </w:rPr>
              <w:t xml:space="preserve"> dùng chuyển sang control khác</w:t>
            </w:r>
            <w:r w:rsidR="00B3448A" w:rsidRPr="00A76218">
              <w:rPr>
                <w:rFonts w:asciiTheme="majorHAnsi" w:hAnsiTheme="majorHAnsi" w:cstheme="majorHAnsi"/>
                <w:lang w:val="vi-VN"/>
              </w:rPr>
              <w:t>.</w:t>
            </w:r>
          </w:p>
          <w:p w:rsidR="00B3448A" w:rsidRPr="00A76218" w:rsidRDefault="00B3448A" w:rsidP="00CE6B7C">
            <w:pPr>
              <w:spacing w:before="100" w:beforeAutospacing="1" w:after="100" w:afterAutospacing="1"/>
              <w:ind w:firstLine="0"/>
              <w:rPr>
                <w:rFonts w:asciiTheme="majorHAnsi" w:hAnsiTheme="majorHAnsi" w:cstheme="majorHAnsi"/>
                <w:lang w:val="vi-VN"/>
              </w:rPr>
            </w:pPr>
            <w:r w:rsidRPr="00A76218">
              <w:rPr>
                <w:rFonts w:asciiTheme="majorHAnsi" w:hAnsiTheme="majorHAnsi" w:cstheme="majorHAnsi"/>
                <w:lang w:val="vi-VN"/>
              </w:rPr>
              <w:t>Họ tên, trường, lớp không bắt buộc nhập.</w:t>
            </w:r>
          </w:p>
          <w:p w:rsidR="00D93C59" w:rsidRPr="0063414A"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lastRenderedPageBreak/>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60"/>
        <w:gridCol w:w="8444"/>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thất bại sẽ hiện thông báo</w:t>
            </w:r>
            <w:r>
              <w:rPr>
                <w:rFonts w:asciiTheme="majorHAnsi" w:hAnsiTheme="majorHAnsi" w:cstheme="majorHAnsi"/>
                <w:szCs w:val="22"/>
              </w:rPr>
              <w:t>.</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21"/>
        <w:gridCol w:w="918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UC-01</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w:t>
            </w:r>
            <w:r w:rsidR="00E21BFE">
              <w:rPr>
                <w:rFonts w:asciiTheme="majorHAnsi" w:eastAsia="Times New Roman" w:hAnsiTheme="majorHAnsi" w:cstheme="majorHAnsi"/>
                <w:lang w:val="en-US"/>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xml:space="preserve">: </w:t>
            </w:r>
            <w:r w:rsidR="00B3448A" w:rsidRPr="0063414A">
              <w:rPr>
                <w:rFonts w:asciiTheme="majorHAnsi" w:eastAsia="Times New Roman" w:hAnsiTheme="majorHAnsi" w:cstheme="majorHAnsi"/>
              </w:rPr>
              <w:t>dạng username@mailservice.???</w:t>
            </w:r>
            <w:r w:rsidRPr="0063414A">
              <w:rPr>
                <w:rFonts w:asciiTheme="majorHAnsi" w:eastAsia="Times New Roman" w:hAnsiTheme="majorHAnsi" w:cstheme="majorHAnsi"/>
              </w:rPr>
              <w:t xml:space="preserve">(có </w:t>
            </w:r>
            <w:r w:rsidR="00E21BFE" w:rsidRPr="0063414A">
              <w:rPr>
                <w:rFonts w:asciiTheme="majorHAnsi" w:eastAsia="Times New Roman" w:hAnsiTheme="majorHAnsi" w:cstheme="majorHAnsi"/>
              </w:rPr>
              <w:t>ch</w:t>
            </w:r>
            <w:r w:rsidR="00E21BFE" w:rsidRPr="00A76218">
              <w:rPr>
                <w:rFonts w:asciiTheme="majorHAnsi" w:eastAsia="Times New Roman" w:hAnsiTheme="majorHAnsi" w:cstheme="majorHAnsi"/>
              </w:rPr>
              <w:t>ứ</w:t>
            </w:r>
            <w:r w:rsidR="00E21BFE" w:rsidRPr="0063414A">
              <w:rPr>
                <w:rFonts w:asciiTheme="majorHAnsi" w:eastAsia="Times New Roman" w:hAnsiTheme="majorHAnsi" w:cstheme="majorHAnsi"/>
              </w:rPr>
              <w:t xml:space="preserve">a </w:t>
            </w:r>
            <w:r w:rsidRPr="0063414A">
              <w:rPr>
                <w:rFonts w:asciiTheme="majorHAnsi" w:eastAsia="Times New Roman" w:hAnsiTheme="majorHAnsi" w:cstheme="majorHAnsi"/>
              </w:rPr>
              <w:t>kí tự @), tối đa 255 kí tự</w:t>
            </w:r>
          </w:p>
          <w:p w:rsidR="00D93C59" w:rsidRPr="0063414A" w:rsidRDefault="00D93C59" w:rsidP="00CE6B7C">
            <w:pPr>
              <w:spacing w:before="100" w:beforeAutospacing="1" w:after="100" w:afterAutospacing="1"/>
              <w:ind w:firstLine="0"/>
              <w:rPr>
                <w:rFonts w:asciiTheme="majorHAnsi" w:hAnsiTheme="majorHAnsi" w:cstheme="majorHAnsi"/>
                <w:szCs w:val="22"/>
                <w:lang w:val="vi-VN"/>
              </w:rPr>
            </w:pPr>
            <w:r w:rsidRPr="0063414A">
              <w:rPr>
                <w:rFonts w:asciiTheme="majorHAnsi" w:hAnsiTheme="majorHAnsi" w:cstheme="majorHAnsi"/>
                <w:lang w:val="vi-VN"/>
              </w:rPr>
              <w:t xml:space="preserve">Tự động kiểm tra tên tài khoản, mật khẩu (nhập 2 lần), </w:t>
            </w:r>
            <w:r w:rsidR="00E21BFE" w:rsidRPr="00A76218">
              <w:rPr>
                <w:rFonts w:asciiTheme="majorHAnsi" w:hAnsiTheme="majorHAnsi" w:cstheme="majorHAnsi"/>
                <w:lang w:val="vi-VN"/>
              </w:rPr>
              <w:t>, email chỉ kiểm tra có dấu @ hay không thôi, không cần kiểm tra phức tạp.</w:t>
            </w: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93"/>
        <w:gridCol w:w="8811"/>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B3448A" w:rsidP="00CE6B7C">
            <w:pPr>
              <w:ind w:firstLine="0"/>
              <w:rPr>
                <w:rFonts w:asciiTheme="majorHAnsi" w:hAnsiTheme="majorHAnsi" w:cstheme="majorHAnsi"/>
                <w:szCs w:val="22"/>
              </w:rPr>
            </w:pPr>
            <w:r>
              <w:rPr>
                <w:rFonts w:asciiTheme="majorHAnsi" w:hAnsiTheme="majorHAnsi" w:cstheme="majorHAnsi"/>
                <w:szCs w:val="22"/>
              </w:rPr>
              <w:t>mở rộng</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Để phân quy</w:t>
            </w:r>
            <w:r w:rsidR="00B3448A">
              <w:rPr>
                <w:rFonts w:asciiTheme="majorHAnsi" w:hAnsiTheme="majorHAnsi" w:cstheme="majorHAnsi"/>
                <w:szCs w:val="22"/>
              </w:rPr>
              <w:t>ề</w:t>
            </w:r>
            <w:r>
              <w:rPr>
                <w:rFonts w:asciiTheme="majorHAnsi" w:hAnsiTheme="majorHAnsi" w:cstheme="majorHAnsi"/>
                <w:szCs w:val="22"/>
              </w:rPr>
              <w:t>n cho các tài khoản, mặc định tài khoản được tạo ra ở chức năng F-000 đều có quyền là học sinh, để có thể chuyển sang quyền giáo viên thì phải dùng chức năng này.</w:t>
            </w:r>
          </w:p>
          <w:p w:rsidR="00B3448A" w:rsidRDefault="00B3448A"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Có các quyền sau:</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Phụ huynh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Học sinh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lastRenderedPageBreak/>
              <w:t>Giáo viên</w:t>
            </w:r>
          </w:p>
          <w:p w:rsidR="00B3448A" w:rsidRPr="00A76218" w:rsidRDefault="00B3448A" w:rsidP="00CE6B7C">
            <w:pPr>
              <w:spacing w:before="100" w:beforeAutospacing="1" w:after="100" w:afterAutospacing="1"/>
              <w:ind w:firstLine="0"/>
              <w:rPr>
                <w:rFonts w:asciiTheme="majorHAnsi" w:hAnsiTheme="majorHAnsi" w:cstheme="majorHAnsi"/>
                <w:szCs w:val="22"/>
                <w:lang w:val="vi-VN"/>
              </w:rPr>
            </w:pPr>
            <w:r w:rsidRPr="00A76218">
              <w:rPr>
                <w:rFonts w:asciiTheme="majorHAnsi" w:hAnsiTheme="majorHAnsi" w:cstheme="majorHAnsi"/>
                <w:szCs w:val="22"/>
                <w:lang w:val="vi-VN"/>
              </w:rPr>
              <w:t>Hiện nay chỉ xây dựng phần mềm offline nên tạm thời lược bỏ phần phân quyền cũng như chức năng này.</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ind w:firstLine="0"/>
              <w:jc w:val="center"/>
              <w:rPr>
                <w:rFonts w:asciiTheme="majorHAnsi" w:hAnsiTheme="majorHAnsi" w:cstheme="majorHAnsi"/>
                <w:b/>
                <w:bCs/>
                <w:szCs w:val="22"/>
                <w:lang w:val="vi-VN"/>
              </w:rPr>
            </w:pPr>
            <w:r w:rsidRPr="00A76218">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3"/>
      </w:pPr>
      <w:bookmarkStart w:id="23" w:name="_Toc262981495"/>
      <w:r w:rsidRPr="00146594">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88"/>
        <w:gridCol w:w="891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A76218" w:rsidRDefault="00D93C59" w:rsidP="00D93C59">
      <w:pPr>
        <w:pStyle w:val="Heading4"/>
        <w:rPr>
          <w:lang w:val="vi-VN"/>
        </w:rPr>
      </w:pPr>
      <w:r w:rsidRPr="00A76218">
        <w:rPr>
          <w:rFonts w:eastAsia="Times New Roman"/>
          <w:lang w:val="vi-VN"/>
        </w:rPr>
        <w:t xml:space="preserve">F-102: </w:t>
      </w:r>
      <w:r w:rsidRPr="00A76218">
        <w:rPr>
          <w:lang w:val="vi-VN"/>
        </w:rPr>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48"/>
        <w:gridCol w:w="875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7C22CB"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tựNhiệm vụ người dùng là sắp xếp lại theo thức tự phù hợp</w:t>
            </w:r>
            <w:r w:rsidR="007C22CB">
              <w:rPr>
                <w:rFonts w:asciiTheme="majorHAnsi" w:hAnsiTheme="majorHAnsi" w:cstheme="majorHAnsi"/>
                <w:szCs w:val="22"/>
              </w:rPr>
              <w:t>.Có nút cho người dùng xem kết quả.</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w:t>
            </w:r>
            <w:r w:rsidR="007C22CB">
              <w:rPr>
                <w:rFonts w:asciiTheme="majorHAnsi" w:hAnsiTheme="majorHAnsi" w:cstheme="majorHAnsi"/>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35"/>
        <w:gridCol w:w="8869"/>
      </w:tblGrid>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t>Mở rộng.</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rsidRPr="00A76218">
              <w:t xml:space="preserve">Có mục xem điểm riêng ở màn hình chính, </w:t>
            </w:r>
            <w:r w:rsidR="00D93C59" w:rsidRPr="00A76218">
              <w:t xml:space="preserve">hiển thị </w:t>
            </w:r>
            <w:r w:rsidRPr="00A76218">
              <w:t>d</w:t>
            </w:r>
            <w:r w:rsidR="00D93C59" w:rsidRPr="00A76218">
              <w:t>anh sách các bài đã học, ứng với mỗi bài, có list con chứa thông tin các lần làm bài của người dùng (lần gần nhất và lần có số điểm cao nhất), thông tin đó bao gồm:</w:t>
            </w:r>
          </w:p>
          <w:p w:rsidR="00D93C59" w:rsidRPr="00E92E5A" w:rsidRDefault="00D93C59" w:rsidP="00CE6B7C">
            <w:pPr>
              <w:pStyle w:val="Style1"/>
            </w:pPr>
            <w:r w:rsidRPr="00E92E5A">
              <w:t>Thời gian thực hiện</w:t>
            </w:r>
          </w:p>
          <w:p w:rsidR="00D93C59" w:rsidRPr="00E92E5A" w:rsidRDefault="00D93C59" w:rsidP="00CE6B7C">
            <w:pPr>
              <w:pStyle w:val="Style1"/>
            </w:pPr>
            <w:r w:rsidRPr="00E92E5A">
              <w:t>số điểm/ tổng điểm</w:t>
            </w:r>
          </w:p>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t>F-</w:t>
      </w:r>
      <w:r w:rsidRPr="00146594">
        <w:t>10</w:t>
      </w:r>
      <w:r>
        <w:t>4</w:t>
      </w:r>
      <w:r w:rsidRPr="00146594">
        <w:t>: chọn bài học</w:t>
      </w:r>
      <w:r w:rsidR="007C22CB">
        <w:t xml:space="preserve"> (bao gồm luôn bài tập tương ứng)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18"/>
        <w:gridCol w:w="858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 xml:space="preserve">Vào phần </w:t>
            </w:r>
            <w:r w:rsidR="007C22CB">
              <w:t>đại số hoặc hình học, có chỗ</w:t>
            </w:r>
            <w:r w:rsidRPr="00E92E5A">
              <w:t xml:space="preserve"> liệt kê danh sách cá</w:t>
            </w:r>
            <w:r>
              <w:t>c</w:t>
            </w:r>
            <w:r w:rsidRPr="00E92E5A">
              <w:t xml:space="preserve"> chương trong SGK, nhỏ hơn là các bài học.</w:t>
            </w:r>
          </w:p>
          <w:p w:rsidR="00D93C59" w:rsidRPr="00E92E5A" w:rsidRDefault="00D93C59" w:rsidP="00CE6B7C">
            <w:pPr>
              <w:pStyle w:val="Style1"/>
            </w:pPr>
            <w:r w:rsidRPr="00E92E5A">
              <w:t xml:space="preserve">Click vào từng phần sẽ </w:t>
            </w:r>
            <w:r w:rsidR="007C22CB" w:rsidRPr="00E92E5A">
              <w:t>hi</w:t>
            </w:r>
            <w:r w:rsidR="007C22CB">
              <w:t>ể</w:t>
            </w:r>
            <w:r w:rsidR="007C22CB" w:rsidRPr="00E92E5A">
              <w:t xml:space="preserve">n </w:t>
            </w:r>
            <w:r w:rsidRPr="00E92E5A">
              <w:t xml:space="preserve">thị </w:t>
            </w:r>
            <w:r w:rsidR="007C22CB">
              <w:t>phần bài học và bài tập</w:t>
            </w:r>
            <w:r w:rsidRPr="00E92E5A">
              <w:t xml:space="preserve"> của nó</w:t>
            </w:r>
            <w:r w:rsidR="007C22CB">
              <w:t xml:space="preserve">Có </w:t>
            </w:r>
            <w:r w:rsidRPr="0063414A">
              <w:t>ComboBox : để chọn xem hiển thị những bài nào : Tất cả, Đã học, Chưa học</w:t>
            </w: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9"/>
        <w:gridCol w:w="8825"/>
      </w:tblGrid>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 xml:space="preserve">Thuộc nhóm </w:t>
            </w:r>
            <w:r w:rsidRPr="00CE6B7C">
              <w:rPr>
                <w:b/>
              </w:rPr>
              <w:lastRenderedPageBreak/>
              <w:t>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lastRenderedPageBreak/>
              <w:t>Chức năng học tập</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rsidRPr="00E92E5A">
              <w:t xml:space="preserve">Sau khi chọn bài học phù hợp, click vào bài đó sẽ hiển ra </w:t>
            </w:r>
            <w:r>
              <w:t xml:space="preserve">nội dung </w:t>
            </w:r>
            <w:r w:rsidRPr="00E92E5A">
              <w:t>bài học</w:t>
            </w:r>
            <w:r w:rsidR="007C22CB">
              <w:t xml:space="preserve"> và bài tập tương ứng với nội dung bài học đó</w:t>
            </w:r>
            <w:r w:rsidRPr="00E92E5A">
              <w:t>,</w:t>
            </w:r>
            <w:r w:rsidR="00886256">
              <w:t xml:space="preserve"> tùy vào bài tập mà được load nội dung phù hợp (trắc nghiệm/ chứng minh).</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63414A" w:rsidRDefault="00D93C59" w:rsidP="00D93C59">
      <w:pPr>
        <w:pStyle w:val="Heading3"/>
        <w:rPr>
          <w:lang w:val="vi-VN"/>
        </w:rPr>
      </w:pPr>
      <w:bookmarkStart w:id="24" w:name="_Toc262981496"/>
      <w:r w:rsidRPr="0063414A">
        <w:rPr>
          <w:lang w:val="vi-VN"/>
        </w:rPr>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68"/>
        <w:gridCol w:w="893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Hiển thị vùng nhập liệu cho phép gõ vào, có hỗ trợ một số nút giúp người dùng tự format, sau đó lưu lại dưới dạng file </w:t>
            </w:r>
            <w:r w:rsidR="00886256">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3"/>
        <w:gridCol w:w="613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886256"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81"/>
        <w:gridCol w:w="9023"/>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Mở bài cần sửa, hiển thị vùng nhập liệu và dữ liệu của file, cho phép người dùng chỉnh sửa, có hỗ trợ một số nút giúp người dùng tự format, sau đó lưu lại dưới dạng file </w:t>
            </w:r>
            <w:r w:rsidR="009256BB">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3"/>
      </w:pPr>
      <w:bookmarkStart w:id="25" w:name="_Toc262981497"/>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 xml:space="preserve">công cụ giúp tính toán bài tập đại số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85"/>
        <w:gridCol w:w="8719"/>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pPr>
            <w:r>
              <w:t>Cung cấp 1 số chức năng giải toán cơ bản, phù hợp với nội dung trong chương trình lớp 8, không hiển thị kết quả không, mà còn hiển thị 1 số bước cơ bản để ra kết quả.</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88"/>
        <w:gridCol w:w="8316"/>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Giúp người dùng vẽ những dạng hình học đơn giản</w:t>
            </w:r>
            <w:r w:rsidR="009256BB">
              <w:t>, phục vụ cho việc giải các bài toán hình học</w:t>
            </w:r>
            <w:r>
              <w:t xml:space="preserve"> : </w:t>
            </w:r>
          </w:p>
          <w:p w:rsidR="00D93C59" w:rsidRDefault="00D93C59" w:rsidP="00CE6B7C">
            <w:pPr>
              <w:pStyle w:val="Style1"/>
            </w:pPr>
            <w:r>
              <w:t>2D : ellipse, chữ nhật, tròn, hình bình hành, tứ giác (chọn 4 điểm)</w:t>
            </w:r>
            <w:r w:rsidR="009256BB">
              <w:t>, vẽ trung điểm, phân giác, trung tuyến,…</w:t>
            </w:r>
          </w:p>
          <w:p w:rsidR="00D93C59" w:rsidRPr="00E92E5A" w:rsidRDefault="00D93C59" w:rsidP="00CE6B7C">
            <w:pPr>
              <w:pStyle w:val="Style1"/>
            </w:pPr>
            <w:r>
              <w:t>3D : cầu, khối hộp.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3"/>
      </w:pPr>
      <w:bookmarkStart w:id="26" w:name="_Toc262981498"/>
      <w:r w:rsidRPr="00146594">
        <w:t>Các chức năng mở rộ</w:t>
      </w:r>
      <w:r>
        <w:t>ng khác</w:t>
      </w:r>
      <w:bookmarkEnd w:id="26"/>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85"/>
        <w:gridCol w:w="8719"/>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t>Cho phép chọn giáo viên, phụ huynh, học sinh của mình, giống như các chức năng kết bạn trong mạng xã hội để các giáo viên/ phphép ch có thép chn lý con em c chn lý</w:t>
            </w:r>
          </w:p>
        </w:tc>
      </w:tr>
      <w:tr w:rsidR="009256BB" w:rsidRPr="00A76218"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rPr>
                <w:lang w:val="vi-VN"/>
              </w:rPr>
            </w:pPr>
            <w:r w:rsidRPr="00A76218">
              <w:rPr>
                <w:lang w:val="vi-VN"/>
              </w:rPr>
              <w:t>Chức năng này chỉ dùng khi có kết nối internet, và chương trình mở rộng, hỗ trợ các chức năng liên quan đến mạng.</w:t>
            </w:r>
          </w:p>
        </w:tc>
      </w:tr>
    </w:tbl>
    <w:p w:rsidR="00D93C59" w:rsidRPr="00A76218" w:rsidRDefault="00D93C59" w:rsidP="00D93C59">
      <w:pPr>
        <w:pStyle w:val="Heading4"/>
        <w:rPr>
          <w:lang w:val="vi-VN"/>
        </w:rPr>
      </w:pPr>
      <w:r w:rsidRPr="00A76218">
        <w:rPr>
          <w:rFonts w:eastAsia="Times New Roman"/>
          <w:lang w:val="vi-VN"/>
        </w:rPr>
        <w:t>F-</w:t>
      </w:r>
      <w:r w:rsidRPr="00A76218">
        <w:rPr>
          <w:lang w:val="vi-VN"/>
        </w:rPr>
        <w:t>401:  tìm kiếm bài học lý thuyết, bài tập, bài test.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73"/>
        <w:gridCol w:w="833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Pr>
                <w:color w:val="000000"/>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Cho phép người dùng tìm kiếm bài học, bài tập, bài test theo tên, làm rồi hoặc chưa làm hoặc cả hai</w:t>
            </w:r>
            <w:r w:rsidR="009256BB">
              <w:t xml:space="preserve">, </w:t>
            </w:r>
            <w:r>
              <w:t>chương</w:t>
            </w:r>
          </w:p>
          <w:p w:rsidR="00D93C59" w:rsidRDefault="009256BB" w:rsidP="00CE6B7C">
            <w:pPr>
              <w:pStyle w:val="Style1"/>
            </w:pPr>
            <w:r>
              <w:t xml:space="preserve">chức năng này </w:t>
            </w:r>
            <w:r w:rsidR="00D93C59">
              <w:t xml:space="preserve">gồm 2 phần </w:t>
            </w:r>
            <w:r>
              <w:t>chính</w:t>
            </w:r>
            <w:r w:rsidR="00D93C59">
              <w:t xml:space="preserve">: </w:t>
            </w:r>
          </w:p>
          <w:p w:rsidR="00D93C59" w:rsidRDefault="00D93C59" w:rsidP="00CE6B7C">
            <w:pPr>
              <w:pStyle w:val="Style1"/>
            </w:pPr>
            <w:r>
              <w:t>Phần tiêu chí tìm kiếm</w:t>
            </w:r>
          </w:p>
          <w:p w:rsidR="00D93C59" w:rsidRPr="006F7E09" w:rsidRDefault="00D93C59" w:rsidP="00CE6B7C">
            <w:pPr>
              <w:pStyle w:val="Style1"/>
            </w:pPr>
            <w:r w:rsidRPr="0063414A">
              <w:t>Phần hiển thị kết quả (hiển thị theo đúng format, kích cỡ như khi ta chọn bài học)</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00"/>
        <w:gridCol w:w="8304"/>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rsidRPr="00A76218">
              <w:t>Gồm các game flash đơn giản, vui nhộn, giúp người dùng thư giãn, hoặc game logic giúp phát triển tư duy</w:t>
            </w: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63414A" w:rsidRDefault="009256BB" w:rsidP="00CE6B7C">
            <w:pPr>
              <w:pStyle w:val="Style1"/>
              <w:rPr>
                <w:lang w:val="vi-VN"/>
              </w:rPr>
            </w:pPr>
          </w:p>
        </w:tc>
      </w:tr>
    </w:tbl>
    <w:p w:rsidR="00EA376E" w:rsidRPr="00596658" w:rsidRDefault="00EA376E" w:rsidP="00CE6B7C">
      <w:pPr>
        <w:pStyle w:val="Heading2"/>
        <w:rPr>
          <w:lang w:val="vi-VN"/>
        </w:rPr>
      </w:pPr>
      <w:bookmarkStart w:id="27" w:name="_Toc262981499"/>
      <w:r w:rsidRPr="00596658">
        <w:rPr>
          <w:lang w:val="vi-VN"/>
        </w:rPr>
        <w:t xml:space="preserve">Yêu </w:t>
      </w:r>
      <w:r w:rsidRPr="00CE6B7C">
        <w:t>cầu</w:t>
      </w:r>
      <w:r w:rsidRPr="00596658">
        <w:rPr>
          <w:lang w:val="vi-VN"/>
        </w:rPr>
        <w:t xml:space="preserve"> phi chức năng</w:t>
      </w:r>
      <w:bookmarkEnd w:id="27"/>
    </w:p>
    <w:p w:rsidR="009C66A0"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Nội dung đầy đủ, chính xác theo nội dung sách giáo khoa Toán 8.</w:t>
      </w:r>
    </w:p>
    <w:p w:rsidR="00EA376E"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Dễ dàng chỉnh sửa, bổ sung nội dung khi có thay đỏi</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Có hướng dẫn, chú thích rõ ràng với từng chứ</w:t>
      </w:r>
      <w:r w:rsidR="009C66A0" w:rsidRPr="00CE6B7C">
        <w:rPr>
          <w:rFonts w:ascii="Times New Roman" w:hAnsi="Times New Roman" w:cs="Times New Roman"/>
        </w:rPr>
        <w:t>c năng, đơn giản hoá các thao tác.</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 xml:space="preserve">Giao diện sinh động, </w:t>
      </w:r>
      <w:r w:rsidR="009C66A0" w:rsidRPr="00CE6B7C">
        <w:rPr>
          <w:rFonts w:ascii="Times New Roman" w:hAnsi="Times New Roman" w:cs="Times New Roman"/>
        </w:rPr>
        <w:t>thu hút, tạo hứng thú học tập.</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sẵn sàng:Có thể dùng ngay sau khi cài đặt</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tiện dụng:Phần mềm nhỏ gọn(dữ liệu lưu trữ đơn giản, khoa học), xử lí nhanh, cấu trúc thiết kế khoa học</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 xml:space="preserve">Tình bảo trì :Dữ liệu có thể </w:t>
      </w:r>
      <w:r w:rsidRPr="00CE6B7C">
        <w:rPr>
          <w:rFonts w:ascii="Times New Roman" w:hAnsi="Times New Roman" w:cs="Times New Roman"/>
        </w:rPr>
        <w:t>cập d</w:t>
      </w:r>
      <w:r w:rsidRPr="00CE6B7C">
        <w:rPr>
          <w:rFonts w:ascii="Times New Roman" w:eastAsia="Arial" w:hAnsi="Times New Roman" w:cs="Times New Roman"/>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62981500"/>
      <w:r>
        <w:t>Yêu cầu hệ thống</w:t>
      </w:r>
      <w:bookmarkEnd w:id="28"/>
    </w:p>
    <w:p w:rsidR="000B20E1" w:rsidRPr="00D76993" w:rsidRDefault="000B20E1" w:rsidP="00CE6B7C">
      <w:r w:rsidRPr="00D76993">
        <w:t xml:space="preserve">Phần này mô tả tài liệu những yêu cầu cuả hệ thống </w:t>
      </w:r>
    </w:p>
    <w:p w:rsidR="000B20E1" w:rsidRPr="00D76993" w:rsidRDefault="000B20E1" w:rsidP="00CE6B7C">
      <w:pPr>
        <w:rPr>
          <w:rFonts w:cs="Arial"/>
          <w:szCs w:val="22"/>
        </w:rPr>
      </w:pPr>
      <w:r w:rsidRPr="00D76993">
        <w:rPr>
          <w:rFonts w:cs="Arial"/>
          <w:szCs w:val="22"/>
        </w:rPr>
        <w:t xml:space="preserve">Hướng dẫn cài đặt bao gồm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Những yêu cầu tối thiểu cuả hệ thống</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Cấu trúc lệnh để cài đặt</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Những tham số rõ ràng cho việc định cấu hình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color w:val="000000"/>
        </w:rPr>
      </w:pPr>
      <w:r w:rsidRPr="00CE6B7C">
        <w:rPr>
          <w:rFonts w:ascii="Times New Roman" w:hAnsi="Times New Roman" w:cs="Times New Roman"/>
          <w:color w:val="000000"/>
        </w:rPr>
        <w:t xml:space="preserve">Bằng cách nào để cập nhật cơ sở dữ liệu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Những thông tin hỗ trợ của khách hàng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Bằng cách nào để yêu cầu Upgrades </w:t>
      </w:r>
    </w:p>
    <w:p w:rsidR="000B20E1" w:rsidRPr="00D76993" w:rsidRDefault="000B20E1" w:rsidP="000B20E1">
      <w:pPr>
        <w:jc w:val="both"/>
        <w:rPr>
          <w:rFonts w:cs="Arial"/>
          <w:szCs w:val="22"/>
        </w:rPr>
      </w:pPr>
      <w:r w:rsidRPr="00D76993">
        <w:rPr>
          <w:rFonts w:cs="Arial"/>
          <w:szCs w:val="22"/>
        </w:rPr>
        <w:t>Tập tin Read Me sẽ chứa đựng đầy đủ những thông tin để Installation và bao gồm:</w:t>
      </w:r>
    </w:p>
    <w:p w:rsidR="00B86E84" w:rsidRPr="00D76993" w:rsidRDefault="000B20E1" w:rsidP="00CE6B7C">
      <w:pPr>
        <w:rPr>
          <w:lang w:val="vi-VN"/>
        </w:rPr>
      </w:pPr>
      <w:r w:rsidRPr="00D76993">
        <w:t>Những đặc điểm của phiên bảng mới, nhận biết lỗi và các cách giải quyết khác.</w:t>
      </w:r>
    </w:p>
    <w:p w:rsidR="00D92432" w:rsidRDefault="00D92432" w:rsidP="002C77AD">
      <w:pPr>
        <w:pStyle w:val="Heading1"/>
      </w:pPr>
      <w:bookmarkStart w:id="29" w:name="_Toc262981501"/>
      <w:r>
        <w:t xml:space="preserve">Mô hình </w:t>
      </w:r>
      <w:r w:rsidRPr="002C77AD">
        <w:t>Use</w:t>
      </w:r>
      <w:r>
        <w:t>-case</w:t>
      </w:r>
      <w:r w:rsidR="00B86E84">
        <w:t xml:space="preserve"> :</w:t>
      </w:r>
      <w:bookmarkEnd w:id="29"/>
    </w:p>
    <w:p w:rsidR="00B86E84" w:rsidRPr="00D76993" w:rsidRDefault="00B86E84" w:rsidP="002C77AD">
      <w:r w:rsidRPr="00D76993">
        <w:t>Phần này mô tả và phân tích các tác nhân(actor) và các trường hợp người dùng (use-case).</w:t>
      </w:r>
    </w:p>
    <w:p w:rsidR="00B86E84" w:rsidRPr="00D76993" w:rsidRDefault="00B86E84" w:rsidP="002C77AD">
      <w:r w:rsidRPr="00D76993">
        <w:t>Gồm có 2 phiên bản :</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 xml:space="preserve">Bản Cơ Bản : </w:t>
      </w:r>
      <w:r w:rsidRPr="002C77AD">
        <w:rPr>
          <w:rFonts w:ascii="Times New Roman" w:hAnsi="Times New Roman" w:cs="Times New Roman"/>
        </w:rPr>
        <w:t>giúp Phụ Huynh theo dõi việc học của con em mình tại nhà.</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Bản Mở Rộng :</w:t>
      </w:r>
      <w:r w:rsidRPr="002C77AD">
        <w:rPr>
          <w:rFonts w:ascii="Times New Roman" w:hAnsi="Times New Roman" w:cs="Times New Roman"/>
        </w:rPr>
        <w:t xml:space="preserve"> giúp Giáo Viên có thể theo dõi tình hình học tập của Học Sinh tại trường.</w:t>
      </w:r>
    </w:p>
    <w:p w:rsidR="00B86E84" w:rsidRPr="00E543A9" w:rsidRDefault="00B86E84" w:rsidP="002C77AD">
      <w:pPr>
        <w:pStyle w:val="Heading2"/>
      </w:pPr>
      <w:bookmarkStart w:id="30" w:name="_Toc259437992"/>
      <w:bookmarkStart w:id="31" w:name="_Toc262981502"/>
      <w:r w:rsidRPr="00E543A9">
        <w:t>Tác nhân(Actor)</w:t>
      </w:r>
      <w:bookmarkEnd w:id="30"/>
      <w:bookmarkEnd w:id="31"/>
    </w:p>
    <w:p w:rsidR="00B86E84" w:rsidRPr="00D76993" w:rsidRDefault="00B86E84" w:rsidP="00B86E84">
      <w:pPr>
        <w:rPr>
          <w:rFonts w:cs="Arial"/>
          <w:b/>
          <w:szCs w:val="22"/>
        </w:rPr>
      </w:pPr>
      <w:r w:rsidRPr="00D76993">
        <w:rPr>
          <w:rFonts w:cs="Arial"/>
          <w:b/>
          <w:szCs w:val="22"/>
        </w:rPr>
        <w:t>Bản Cơ Bản :</w:t>
      </w:r>
    </w:p>
    <w:p w:rsidR="00B86E84" w:rsidRPr="00D76993" w:rsidRDefault="00B86E84" w:rsidP="00B86E84">
      <w:pPr>
        <w:rPr>
          <w:rFonts w:cs="Arial"/>
          <w:szCs w:val="22"/>
        </w:rPr>
      </w:pPr>
    </w:p>
    <w:p w:rsidR="00B86E84" w:rsidRPr="00D76993" w:rsidRDefault="00B86E84" w:rsidP="00B86E84">
      <w:pPr>
        <w:jc w:val="center"/>
        <w:rPr>
          <w:rFonts w:cs="Arial"/>
          <w:szCs w:val="22"/>
        </w:rPr>
      </w:pPr>
      <w:r w:rsidRPr="00D76993">
        <w:rPr>
          <w:rFonts w:cs="Arial"/>
          <w:noProof/>
          <w:szCs w:val="22"/>
        </w:rPr>
        <w:lastRenderedPageBreak/>
        <w:drawing>
          <wp:inline distT="0" distB="0" distL="0" distR="0">
            <wp:extent cx="3105785" cy="2389505"/>
            <wp:effectExtent l="19050" t="0" r="0" b="0"/>
            <wp:docPr id="9" name="Picture 1" descr="E:\My Documents\vpworkspace\PhanMemHocToanLop8_Basic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_Actors.jpg"/>
                    <pic:cNvPicPr>
                      <a:picLocks noChangeAspect="1" noChangeArrowheads="1"/>
                    </pic:cNvPicPr>
                  </pic:nvPicPr>
                  <pic:blipFill>
                    <a:blip r:embed="rId10" cstate="print"/>
                    <a:srcRect/>
                    <a:stretch>
                      <a:fillRect/>
                    </a:stretch>
                  </pic:blipFill>
                  <pic:spPr bwMode="auto">
                    <a:xfrm>
                      <a:off x="0" y="0"/>
                      <a:ext cx="3105785" cy="2389505"/>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24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after="120"/>
        <w:jc w:val="both"/>
        <w:rPr>
          <w:rFonts w:cs="Arial"/>
          <w:szCs w:val="22"/>
        </w:rPr>
      </w:pPr>
      <w:r w:rsidRPr="00D76993">
        <w:rPr>
          <w:rFonts w:cs="Arial"/>
          <w:szCs w:val="22"/>
        </w:rPr>
        <w:t>Phụ huynh: theo dõi kết quả học tập con em mình.</w:t>
      </w:r>
    </w:p>
    <w:p w:rsidR="00B86E84" w:rsidRPr="00D76993" w:rsidRDefault="00B86E84" w:rsidP="00B86E84">
      <w:pPr>
        <w:rPr>
          <w:rFonts w:cs="Arial"/>
          <w:b/>
          <w:szCs w:val="22"/>
        </w:rPr>
      </w:pPr>
      <w:r w:rsidRPr="00D76993">
        <w:rPr>
          <w:rFonts w:cs="Arial"/>
          <w:b/>
          <w:szCs w:val="22"/>
        </w:rPr>
        <w:t>Bản Mở Rộng :</w:t>
      </w:r>
    </w:p>
    <w:p w:rsidR="00B86E84" w:rsidRPr="00D76993" w:rsidRDefault="00B86E84" w:rsidP="00B86E84">
      <w:pPr>
        <w:jc w:val="center"/>
        <w:rPr>
          <w:rFonts w:cs="Arial"/>
          <w:szCs w:val="22"/>
        </w:rPr>
      </w:pPr>
      <w:r w:rsidRPr="00D76993">
        <w:rPr>
          <w:rFonts w:cs="Arial"/>
          <w:noProof/>
          <w:szCs w:val="22"/>
        </w:rPr>
        <w:drawing>
          <wp:inline distT="0" distB="0" distL="0" distR="0">
            <wp:extent cx="3838575" cy="2484120"/>
            <wp:effectExtent l="19050" t="0" r="9525" b="0"/>
            <wp:docPr id="10" name="Picture 2" descr="E:\My Documents\vpworkspace\PhanMemHocToanLop8_Extended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_Actors.jpg"/>
                    <pic:cNvPicPr>
                      <a:picLocks noChangeAspect="1" noChangeArrowheads="1"/>
                    </pic:cNvPicPr>
                  </pic:nvPicPr>
                  <pic:blipFill>
                    <a:blip r:embed="rId11" cstate="print"/>
                    <a:srcRect/>
                    <a:stretch>
                      <a:fillRect/>
                    </a:stretch>
                  </pic:blipFill>
                  <pic:spPr bwMode="auto">
                    <a:xfrm>
                      <a:off x="0" y="0"/>
                      <a:ext cx="3838575" cy="2484120"/>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120" w:after="12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before="120" w:after="120"/>
        <w:jc w:val="both"/>
        <w:rPr>
          <w:rFonts w:cs="Arial"/>
          <w:szCs w:val="22"/>
        </w:rPr>
      </w:pPr>
      <w:r w:rsidRPr="00D76993">
        <w:rPr>
          <w:rFonts w:cs="Arial"/>
          <w:szCs w:val="22"/>
        </w:rPr>
        <w:t>Giáo viên: theo dõi kết quả học tập của học sinh, chấm điểm, soạn bài kiểm ...</w:t>
      </w:r>
    </w:p>
    <w:p w:rsidR="00B86E84" w:rsidRPr="00D76993" w:rsidRDefault="00B86E84" w:rsidP="009200C5">
      <w:pPr>
        <w:numPr>
          <w:ilvl w:val="0"/>
          <w:numId w:val="1"/>
        </w:numPr>
        <w:spacing w:before="120" w:after="120"/>
        <w:jc w:val="both"/>
        <w:rPr>
          <w:rFonts w:cs="Arial"/>
          <w:szCs w:val="22"/>
        </w:rPr>
      </w:pPr>
      <w:r w:rsidRPr="00D76993">
        <w:rPr>
          <w:rFonts w:cs="Arial"/>
          <w:szCs w:val="22"/>
        </w:rPr>
        <w:t>Quản Trị Viên : chuyên trách quản lý mọi tài khoản trong hệ thống.</w:t>
      </w:r>
    </w:p>
    <w:p w:rsidR="00B86E84" w:rsidRPr="00E543A9" w:rsidRDefault="00B86E84" w:rsidP="002C77AD">
      <w:pPr>
        <w:pStyle w:val="Heading2"/>
      </w:pPr>
      <w:bookmarkStart w:id="32" w:name="_Toc259437993"/>
      <w:bookmarkStart w:id="33" w:name="_Toc262981503"/>
      <w:r w:rsidRPr="00E543A9">
        <w:t xml:space="preserve">Sơ đồ </w:t>
      </w:r>
      <w:r w:rsidRPr="002C77AD">
        <w:t>Use</w:t>
      </w:r>
      <w:r w:rsidRPr="00E543A9">
        <w:t>-case</w:t>
      </w:r>
      <w:bookmarkEnd w:id="32"/>
      <w:bookmarkEnd w:id="33"/>
    </w:p>
    <w:p w:rsidR="00B86E84" w:rsidRPr="00FD02D7" w:rsidRDefault="00B86E84" w:rsidP="00B86E84">
      <w:pPr>
        <w:rPr>
          <w:sz w:val="24"/>
        </w:rPr>
      </w:pPr>
      <w:r w:rsidRPr="00FD02D7">
        <w:rPr>
          <w:b/>
          <w:sz w:val="24"/>
        </w:rPr>
        <w:t>Bản Cơ Bản :</w:t>
      </w:r>
    </w:p>
    <w:p w:rsidR="00B86E84" w:rsidRPr="00FD02D7" w:rsidRDefault="00B86E84" w:rsidP="00B86E84">
      <w:pPr>
        <w:rPr>
          <w:sz w:val="24"/>
        </w:rPr>
      </w:pPr>
    </w:p>
    <w:p w:rsidR="00B86E84" w:rsidRPr="00FD02D7" w:rsidRDefault="00B86E84" w:rsidP="00B86E84">
      <w:pPr>
        <w:rPr>
          <w:sz w:val="24"/>
        </w:rPr>
      </w:pPr>
      <w:r w:rsidRPr="00FD02D7">
        <w:rPr>
          <w:noProof/>
          <w:sz w:val="24"/>
        </w:rPr>
        <w:lastRenderedPageBreak/>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5578858" cy="4244196"/>
            <wp:effectExtent l="19050" t="0" r="2792" b="0"/>
            <wp:wrapTight wrapText="bothSides">
              <wp:wrapPolygon edited="0">
                <wp:start x="-74" y="0"/>
                <wp:lineTo x="-74" y="21523"/>
                <wp:lineTo x="21611" y="21523"/>
                <wp:lineTo x="21611" y="0"/>
                <wp:lineTo x="-74" y="0"/>
              </wp:wrapPolygon>
            </wp:wrapTight>
            <wp:docPr id="11" name="Picture 1" descr="E:\My Documents\vpworkspace\PhanMemHocToanLop8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jpg"/>
                    <pic:cNvPicPr>
                      <a:picLocks noChangeAspect="1" noChangeArrowheads="1"/>
                    </pic:cNvPicPr>
                  </pic:nvPicPr>
                  <pic:blipFill>
                    <a:blip r:embed="rId12" cstate="print"/>
                    <a:srcRect/>
                    <a:stretch>
                      <a:fillRect/>
                    </a:stretch>
                  </pic:blipFill>
                  <pic:spPr bwMode="auto">
                    <a:xfrm>
                      <a:off x="0" y="0"/>
                      <a:ext cx="5578858" cy="4244196"/>
                    </a:xfrm>
                    <a:prstGeom prst="rect">
                      <a:avLst/>
                    </a:prstGeom>
                    <a:noFill/>
                    <a:ln w="9525">
                      <a:noFill/>
                      <a:miter lim="800000"/>
                      <a:headEnd/>
                      <a:tailEnd/>
                    </a:ln>
                  </pic:spPr>
                </pic:pic>
              </a:graphicData>
            </a:graphic>
          </wp:anchor>
        </w:drawing>
      </w:r>
    </w:p>
    <w:p w:rsidR="00B86E84" w:rsidRPr="00FD02D7" w:rsidRDefault="00B86E84" w:rsidP="00B86E84">
      <w:pPr>
        <w:rPr>
          <w:sz w:val="24"/>
        </w:rPr>
      </w:pP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Quản lý tài khoản người dùng.</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UC-00: Đăng Nhập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rPr>
        <w:t>UC-01: Quản Lý Tài Khoản</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L</w:t>
      </w:r>
      <w:r w:rsidRPr="002C77AD">
        <w:rPr>
          <w:rFonts w:ascii="Times New Roman" w:hAnsi="Times New Roman" w:cs="Times New Roman"/>
        </w:rPr>
        <w:t>ý thuyết.</w:t>
      </w:r>
    </w:p>
    <w:p w:rsidR="00B86E84" w:rsidRPr="002C77AD" w:rsidRDefault="00B86E84" w:rsidP="009200C5">
      <w:pPr>
        <w:pStyle w:val="ListParagraph"/>
        <w:numPr>
          <w:ilvl w:val="1"/>
          <w:numId w:val="7"/>
        </w:numPr>
        <w:rPr>
          <w:rFonts w:ascii="Times New Roman" w:hAnsi="Times New Roman" w:cs="Times New Roman"/>
          <w:lang w:val="en-US"/>
        </w:rPr>
      </w:pPr>
      <w:r w:rsidRPr="002C77AD">
        <w:rPr>
          <w:rFonts w:ascii="Times New Roman" w:hAnsi="Times New Roman" w:cs="Times New Roman"/>
          <w:lang w:val="en-US"/>
        </w:rPr>
        <w:t>UC-10: Học Lý Thuyết</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Luyện tập .</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UC-20: Làm Bài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UC-21: Làm Trắc Nghiệm</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Xem kết quả học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UC-30: Xem Bài Làm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UC-31: Xem Bảng Điểm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UC-32: Xem Bài Làm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UC-33: Xem Bảng Điểm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UC-34: Xem Bảng Thống Kê</w:t>
      </w:r>
    </w:p>
    <w:p w:rsidR="00B86E84" w:rsidRPr="00FD02D7" w:rsidRDefault="00B86E84" w:rsidP="00B86E84">
      <w:pPr>
        <w:rPr>
          <w:b/>
          <w:sz w:val="24"/>
        </w:rPr>
      </w:pPr>
      <w:r w:rsidRPr="00FD02D7">
        <w:rPr>
          <w:b/>
          <w:sz w:val="24"/>
        </w:rPr>
        <w:t xml:space="preserve">Bản Mở Rộng: </w:t>
      </w:r>
    </w:p>
    <w:p w:rsidR="00B86E84" w:rsidRPr="00FD02D7" w:rsidRDefault="00B86E84" w:rsidP="00B86E84">
      <w:pPr>
        <w:rPr>
          <w:sz w:val="24"/>
        </w:rPr>
      </w:pPr>
    </w:p>
    <w:p w:rsidR="00B86E84" w:rsidRPr="00FD02D7" w:rsidRDefault="00B86E84" w:rsidP="00B86E84">
      <w:pPr>
        <w:rPr>
          <w:sz w:val="24"/>
        </w:rPr>
      </w:pPr>
      <w:r w:rsidRPr="00FD02D7">
        <w:rPr>
          <w:noProof/>
          <w:sz w:val="24"/>
        </w:rPr>
        <w:lastRenderedPageBreak/>
        <w:drawing>
          <wp:inline distT="0" distB="0" distL="0" distR="0">
            <wp:extent cx="5943600" cy="3761165"/>
            <wp:effectExtent l="19050" t="0" r="0" b="0"/>
            <wp:docPr id="12" name="Picture 4" descr="E:\My Documents\vpworkspace\PhanMemHocToanLop8_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vpworkspace\PhanMemHocToanLop8_Extended.jpg"/>
                    <pic:cNvPicPr>
                      <a:picLocks noChangeAspect="1" noChangeArrowheads="1"/>
                    </pic:cNvPicPr>
                  </pic:nvPicPr>
                  <pic:blipFill>
                    <a:blip r:embed="rId13" cstate="print"/>
                    <a:srcRect/>
                    <a:stretch>
                      <a:fillRect/>
                    </a:stretch>
                  </pic:blipFill>
                  <pic:spPr bwMode="auto">
                    <a:xfrm>
                      <a:off x="0" y="0"/>
                      <a:ext cx="5943600" cy="3761165"/>
                    </a:xfrm>
                    <a:prstGeom prst="rect">
                      <a:avLst/>
                    </a:prstGeom>
                    <a:noFill/>
                    <a:ln w="9525">
                      <a:noFill/>
                      <a:miter lim="800000"/>
                      <a:headEnd/>
                      <a:tailEnd/>
                    </a:ln>
                  </pic:spPr>
                </pic:pic>
              </a:graphicData>
            </a:graphic>
          </wp:inline>
        </w:drawing>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Quản lý tài khoản Actors.</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UC-00: Đăng Nhập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UC-01: Quản Lý Tài Khoản</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UC-02: Nhập Tài Khoản Từ Tập Tin</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L</w:t>
      </w:r>
      <w:r w:rsidRPr="008B0948">
        <w:rPr>
          <w:rFonts w:ascii="Times New Roman" w:hAnsi="Times New Roman" w:cs="Times New Roman"/>
        </w:rPr>
        <w:t>ý thuyết.</w:t>
      </w:r>
    </w:p>
    <w:p w:rsidR="00B86E84" w:rsidRPr="008B0948" w:rsidRDefault="00B86E84" w:rsidP="009200C5">
      <w:pPr>
        <w:pStyle w:val="ListParagraph"/>
        <w:numPr>
          <w:ilvl w:val="1"/>
          <w:numId w:val="7"/>
        </w:numPr>
        <w:rPr>
          <w:rFonts w:ascii="Times New Roman" w:hAnsi="Times New Roman" w:cs="Times New Roman"/>
          <w:lang w:val="en-US"/>
        </w:rPr>
      </w:pPr>
      <w:r w:rsidRPr="008B0948">
        <w:rPr>
          <w:rFonts w:ascii="Times New Roman" w:hAnsi="Times New Roman" w:cs="Times New Roman"/>
          <w:lang w:val="en-US"/>
        </w:rPr>
        <w:t>UC-10: Học Lý Thuyết</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t>Luyện tập .</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UC-20: Làm Bài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UC-21: Làm Trắc Nghiệm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UC-22: Làm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UC-23: Soạn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UC-24: Chấm Điểm</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t>Xem kết quả học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UC-30: Xem Bài Làm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UC-31: Xem Bảng Điểm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UC-32: Xem Bài Làm Lớp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UC-33: Xem Bảng Điểm Lớp</w:t>
      </w:r>
    </w:p>
    <w:p w:rsidR="00B86E84" w:rsidRPr="008B0948" w:rsidRDefault="00B86E84" w:rsidP="00B86E84">
      <w:pPr>
        <w:pStyle w:val="ListParagraph"/>
        <w:numPr>
          <w:ilvl w:val="1"/>
          <w:numId w:val="7"/>
        </w:numPr>
        <w:rPr>
          <w:sz w:val="24"/>
        </w:rPr>
      </w:pPr>
      <w:r w:rsidRPr="008B0948">
        <w:rPr>
          <w:rFonts w:ascii="Times New Roman" w:hAnsi="Times New Roman" w:cs="Times New Roman"/>
          <w:lang w:val="en-US"/>
        </w:rPr>
        <w:t>UC-34: Xem Bảng Thống Kê</w:t>
      </w:r>
    </w:p>
    <w:p w:rsidR="00B86E84" w:rsidRDefault="00B86E84" w:rsidP="008B0948">
      <w:pPr>
        <w:pStyle w:val="Heading2"/>
      </w:pPr>
      <w:bookmarkStart w:id="34" w:name="_Toc259437994"/>
      <w:bookmarkStart w:id="35" w:name="_Toc262981504"/>
      <w:r w:rsidRPr="002274E1">
        <w:t>Đặc tả Use-Case</w:t>
      </w:r>
      <w:bookmarkEnd w:id="34"/>
      <w:bookmarkEnd w:id="35"/>
    </w:p>
    <w:p w:rsidR="00B86E84" w:rsidRPr="002F01E9" w:rsidRDefault="00B86E84" w:rsidP="008B0948">
      <w:pPr>
        <w:pStyle w:val="Heading3"/>
      </w:pPr>
      <w:bookmarkStart w:id="36" w:name="_Toc262981505"/>
      <w:r w:rsidRPr="002F01E9">
        <w:t>UC-00 : Đăng Nhập</w:t>
      </w:r>
      <w:bookmarkEnd w:id="36"/>
    </w:p>
    <w:tbl>
      <w:tblPr>
        <w:tblStyle w:val="TableGrid"/>
        <w:tblW w:w="5000" w:type="pct"/>
        <w:tblLook w:val="04A0"/>
      </w:tblPr>
      <w:tblGrid>
        <w:gridCol w:w="2668"/>
        <w:gridCol w:w="7772"/>
      </w:tblGrid>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Mã số Use-Case</w:t>
            </w:r>
          </w:p>
        </w:tc>
        <w:tc>
          <w:tcPr>
            <w:tcW w:w="3722" w:type="pct"/>
          </w:tcPr>
          <w:p w:rsidR="00B86E84" w:rsidRPr="00071E3C" w:rsidRDefault="00B86E84" w:rsidP="008B0948">
            <w:pPr>
              <w:spacing w:line="276" w:lineRule="auto"/>
              <w:ind w:firstLine="0"/>
              <w:jc w:val="both"/>
              <w:rPr>
                <w:b/>
                <w:sz w:val="24"/>
              </w:rPr>
            </w:pPr>
            <w:r w:rsidRPr="00071E3C">
              <w:rPr>
                <w:b/>
                <w:sz w:val="24"/>
              </w:rPr>
              <w:t>UC-00</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Tên Use-Case</w:t>
            </w:r>
          </w:p>
        </w:tc>
        <w:tc>
          <w:tcPr>
            <w:tcW w:w="3722" w:type="pct"/>
          </w:tcPr>
          <w:p w:rsidR="00B86E84" w:rsidRPr="00071E3C" w:rsidRDefault="00B86E84" w:rsidP="008B0948">
            <w:pPr>
              <w:spacing w:line="276" w:lineRule="auto"/>
              <w:ind w:firstLine="0"/>
              <w:jc w:val="both"/>
              <w:rPr>
                <w:b/>
                <w:sz w:val="24"/>
              </w:rPr>
            </w:pPr>
            <w:r w:rsidRPr="00071E3C">
              <w:rPr>
                <w:b/>
                <w:sz w:val="24"/>
              </w:rPr>
              <w:t>Đăng Nhập</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lastRenderedPageBreak/>
              <w:t>Actors</w:t>
            </w:r>
          </w:p>
        </w:tc>
        <w:tc>
          <w:tcPr>
            <w:tcW w:w="3722" w:type="pct"/>
          </w:tcPr>
          <w:p w:rsidR="00B86E84" w:rsidRPr="00071E3C" w:rsidRDefault="00B86E84" w:rsidP="008B0948">
            <w:pPr>
              <w:spacing w:line="276" w:lineRule="auto"/>
              <w:ind w:firstLine="0"/>
              <w:jc w:val="both"/>
              <w:rPr>
                <w:sz w:val="24"/>
              </w:rPr>
            </w:pPr>
            <w:r w:rsidRPr="00071E3C">
              <w:rPr>
                <w:sz w:val="24"/>
              </w:rPr>
              <w:t>Người Dùng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Mô tả</w:t>
            </w:r>
          </w:p>
        </w:tc>
        <w:tc>
          <w:tcPr>
            <w:tcW w:w="3722" w:type="pct"/>
          </w:tcPr>
          <w:p w:rsidR="00B86E84" w:rsidRPr="00071E3C" w:rsidRDefault="00B86E84" w:rsidP="008B0948">
            <w:pPr>
              <w:spacing w:line="276" w:lineRule="auto"/>
              <w:ind w:firstLine="0"/>
              <w:jc w:val="both"/>
              <w:rPr>
                <w:sz w:val="24"/>
              </w:rPr>
            </w:pPr>
            <w:r w:rsidRPr="00071E3C">
              <w:rPr>
                <w:sz w:val="24"/>
                <w:szCs w:val="22"/>
              </w:rPr>
              <w:t>C</w:t>
            </w:r>
            <w:r w:rsidRPr="00071E3C">
              <w:rPr>
                <w:sz w:val="24"/>
                <w:szCs w:val="22"/>
                <w:lang w:val="vi-VN"/>
              </w:rPr>
              <w:t xml:space="preserve">ho phép người dùng đăng nhập vào </w:t>
            </w:r>
            <w:r w:rsidRPr="00071E3C">
              <w:rPr>
                <w:sz w:val="24"/>
                <w:szCs w:val="22"/>
              </w:rPr>
              <w:t>hệ thống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Sự kiện bắt đầu</w:t>
            </w:r>
          </w:p>
        </w:tc>
        <w:tc>
          <w:tcPr>
            <w:tcW w:w="3722" w:type="pct"/>
          </w:tcPr>
          <w:p w:rsidR="00B86E84" w:rsidRPr="00071E3C" w:rsidRDefault="00B86E84" w:rsidP="008B0948">
            <w:pPr>
              <w:spacing w:line="276" w:lineRule="auto"/>
              <w:ind w:firstLine="0"/>
              <w:jc w:val="both"/>
              <w:rPr>
                <w:sz w:val="24"/>
                <w:szCs w:val="22"/>
              </w:rPr>
            </w:pPr>
            <w:r w:rsidRPr="00071E3C">
              <w:rPr>
                <w:sz w:val="24"/>
                <w:szCs w:val="22"/>
              </w:rPr>
              <w:t>Actors chọn</w:t>
            </w:r>
            <w:r w:rsidRPr="00071E3C">
              <w:rPr>
                <w:sz w:val="24"/>
                <w:szCs w:val="22"/>
                <w:lang w:val="vi-VN"/>
              </w:rPr>
              <w:t xml:space="preserve"> ĐăngNhập trên menu chính của ứng dụng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Điều kiện tiên quyết</w:t>
            </w:r>
          </w:p>
        </w:tc>
        <w:tc>
          <w:tcPr>
            <w:tcW w:w="3722" w:type="pct"/>
          </w:tcPr>
          <w:p w:rsidR="00B86E84" w:rsidRPr="00071E3C" w:rsidRDefault="00B86E84" w:rsidP="008B0948">
            <w:pPr>
              <w:spacing w:line="276" w:lineRule="auto"/>
              <w:ind w:firstLine="0"/>
              <w:jc w:val="both"/>
              <w:rPr>
                <w:sz w:val="24"/>
              </w:rPr>
            </w:pP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Post-Conditions</w:t>
            </w:r>
          </w:p>
        </w:tc>
        <w:tc>
          <w:tcPr>
            <w:tcW w:w="3722" w:type="pct"/>
          </w:tcPr>
          <w:p w:rsidR="00B86E84" w:rsidRPr="00071E3C" w:rsidRDefault="00B86E84" w:rsidP="008B0948">
            <w:pPr>
              <w:pStyle w:val="ListParagraph"/>
              <w:numPr>
                <w:ilvl w:val="2"/>
                <w:numId w:val="7"/>
              </w:numPr>
              <w:ind w:left="252" w:firstLine="0"/>
              <w:jc w:val="both"/>
              <w:rPr>
                <w:rFonts w:ascii="Times New Roman" w:hAnsi="Times New Roman" w:cs="Times New Roman"/>
                <w:sz w:val="24"/>
              </w:rPr>
            </w:pPr>
            <w:r w:rsidRPr="00071E3C">
              <w:rPr>
                <w:rFonts w:ascii="Times New Roman" w:hAnsi="Times New Roman" w:cs="Times New Roman"/>
                <w:sz w:val="24"/>
              </w:rPr>
              <w:t xml:space="preserve">Nếu use case thành công, actor lúc này đã đăng nhập thành công vào hệ thống. </w:t>
            </w:r>
          </w:p>
          <w:p w:rsidR="00B86E84" w:rsidRPr="00071E3C" w:rsidRDefault="00B86E84" w:rsidP="008B0948">
            <w:pPr>
              <w:pStyle w:val="ListParagraph"/>
              <w:numPr>
                <w:ilvl w:val="2"/>
                <w:numId w:val="7"/>
              </w:numPr>
              <w:spacing w:after="0"/>
              <w:ind w:left="252" w:firstLine="0"/>
              <w:jc w:val="both"/>
              <w:rPr>
                <w:rFonts w:ascii="Times New Roman" w:hAnsi="Times New Roman" w:cs="Times New Roman"/>
                <w:sz w:val="24"/>
              </w:rPr>
            </w:pPr>
            <w:r w:rsidRPr="00071E3C">
              <w:rPr>
                <w:rFonts w:ascii="Times New Roman" w:hAnsi="Times New Roman" w:cs="Times New Roman"/>
                <w:sz w:val="24"/>
              </w:rPr>
              <w:t>Nếu không trạng thái hệ thống không thay đổi.</w:t>
            </w: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Dòng sự kiện chính</w:t>
            </w:r>
          </w:p>
        </w:tc>
        <w:tc>
          <w:tcPr>
            <w:tcW w:w="3722" w:type="pct"/>
          </w:tcPr>
          <w:p w:rsidR="00B86E84" w:rsidRPr="00071E3C" w:rsidRDefault="00B86E84" w:rsidP="008B0948">
            <w:pPr>
              <w:numPr>
                <w:ilvl w:val="0"/>
                <w:numId w:val="8"/>
              </w:numPr>
              <w:spacing w:before="240" w:line="276" w:lineRule="auto"/>
              <w:ind w:left="432" w:firstLine="0"/>
              <w:jc w:val="both"/>
              <w:rPr>
                <w:sz w:val="24"/>
                <w:szCs w:val="22"/>
                <w:lang w:val="vi-VN"/>
              </w:rPr>
            </w:pPr>
            <w:r w:rsidRPr="00071E3C">
              <w:rPr>
                <w:sz w:val="24"/>
                <w:szCs w:val="22"/>
                <w:lang w:val="vi-VN"/>
              </w:rPr>
              <w:t>Hệ thống yêu cầu actor nhập tên</w:t>
            </w:r>
            <w:r w:rsidRPr="00071E3C">
              <w:rPr>
                <w:sz w:val="24"/>
                <w:szCs w:val="22"/>
              </w:rPr>
              <w:t>,</w:t>
            </w:r>
            <w:r w:rsidRPr="00071E3C">
              <w:rPr>
                <w:sz w:val="24"/>
                <w:szCs w:val="22"/>
                <w:lang w:val="vi-VN"/>
              </w:rPr>
              <w:t xml:space="preserve"> mật khẩu</w:t>
            </w:r>
            <w:r w:rsidRPr="00071E3C">
              <w:rPr>
                <w:sz w:val="24"/>
                <w:szCs w:val="22"/>
              </w:rPr>
              <w:t xml:space="preserve"> và vai trò</w:t>
            </w:r>
            <w:r w:rsidRPr="00071E3C">
              <w:rPr>
                <w:sz w:val="24"/>
                <w:szCs w:val="22"/>
                <w:lang w:val="vi-VN"/>
              </w:rPr>
              <w:t>.</w:t>
            </w:r>
          </w:p>
          <w:p w:rsidR="00B86E84" w:rsidRPr="00071E3C" w:rsidRDefault="00B86E84" w:rsidP="008B0948">
            <w:pPr>
              <w:numPr>
                <w:ilvl w:val="0"/>
                <w:numId w:val="8"/>
              </w:numPr>
              <w:spacing w:line="276" w:lineRule="auto"/>
              <w:ind w:left="432" w:firstLine="0"/>
              <w:jc w:val="both"/>
              <w:rPr>
                <w:sz w:val="24"/>
                <w:szCs w:val="22"/>
                <w:lang w:val="vi-VN"/>
              </w:rPr>
            </w:pPr>
            <w:r w:rsidRPr="00E543A9">
              <w:rPr>
                <w:sz w:val="24"/>
                <w:szCs w:val="22"/>
                <w:lang w:val="vi-VN"/>
              </w:rPr>
              <w:t>Người dùng nhập tên, mật khẩu và vai trò.</w:t>
            </w:r>
          </w:p>
          <w:p w:rsidR="00B86E84" w:rsidRPr="00071E3C" w:rsidRDefault="00B86E84" w:rsidP="008B0948">
            <w:pPr>
              <w:numPr>
                <w:ilvl w:val="0"/>
                <w:numId w:val="8"/>
              </w:numPr>
              <w:spacing w:line="276" w:lineRule="auto"/>
              <w:ind w:left="432" w:firstLine="0"/>
              <w:jc w:val="both"/>
              <w:rPr>
                <w:sz w:val="24"/>
                <w:szCs w:val="22"/>
                <w:lang w:val="vi-VN"/>
              </w:rPr>
            </w:pPr>
            <w:r w:rsidRPr="00071E3C">
              <w:rPr>
                <w:sz w:val="24"/>
                <w:szCs w:val="22"/>
                <w:lang w:val="vi-VN"/>
              </w:rPr>
              <w:t xml:space="preserve">Hệ thống kiểm chứng tên và mật khẩu có </w:t>
            </w:r>
            <w:r w:rsidRPr="00E543A9">
              <w:rPr>
                <w:sz w:val="24"/>
                <w:szCs w:val="22"/>
                <w:lang w:val="vi-VN"/>
              </w:rPr>
              <w:t>khớp hay không</w:t>
            </w:r>
            <w:r w:rsidRPr="00071E3C">
              <w:rPr>
                <w:sz w:val="24"/>
                <w:szCs w:val="22"/>
                <w:lang w:val="vi-VN"/>
              </w:rPr>
              <w:t xml:space="preserve">. </w:t>
            </w:r>
          </w:p>
          <w:p w:rsidR="00B86E84" w:rsidRPr="00E543A9" w:rsidRDefault="00B86E84" w:rsidP="008B0948">
            <w:pPr>
              <w:numPr>
                <w:ilvl w:val="0"/>
                <w:numId w:val="8"/>
              </w:numPr>
              <w:spacing w:line="276" w:lineRule="auto"/>
              <w:ind w:left="432" w:firstLine="0"/>
              <w:jc w:val="both"/>
              <w:rPr>
                <w:sz w:val="24"/>
                <w:lang w:val="vi-VN"/>
              </w:rPr>
            </w:pPr>
            <w:r w:rsidRPr="00E543A9">
              <w:rPr>
                <w:sz w:val="24"/>
                <w:szCs w:val="22"/>
                <w:lang w:val="vi-VN"/>
              </w:rPr>
              <w:t>Hệ thống t</w:t>
            </w:r>
            <w:r w:rsidRPr="00071E3C">
              <w:rPr>
                <w:sz w:val="24"/>
                <w:szCs w:val="22"/>
                <w:lang w:val="vi-VN"/>
              </w:rPr>
              <w:t xml:space="preserve">hông báo thành công. </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Dòng sự kiện phụ</w:t>
            </w:r>
          </w:p>
        </w:tc>
        <w:tc>
          <w:tcPr>
            <w:tcW w:w="3722" w:type="pct"/>
          </w:tcPr>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eastAsia="Arial" w:hAnsi="Times New Roman" w:cs="Times New Roman"/>
                <w:sz w:val="24"/>
              </w:rPr>
              <w:t xml:space="preserve">Tên/Mật khẩu </w:t>
            </w:r>
            <w:r w:rsidRPr="00071E3C">
              <w:rPr>
                <w:rFonts w:ascii="Times New Roman" w:eastAsia="Arial" w:hAnsi="Times New Roman" w:cs="Times New Roman"/>
                <w:sz w:val="24"/>
                <w:lang w:val="en-US"/>
              </w:rPr>
              <w:t>không hợp lệ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hAnsi="Times New Roman" w:cs="Times New Roman"/>
                <w:sz w:val="24"/>
                <w:lang w:val="en-US"/>
              </w:rPr>
              <w:t>Tên/Mật khẩu sai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Yêu cầu đặc biệt</w:t>
            </w:r>
          </w:p>
        </w:tc>
        <w:tc>
          <w:tcPr>
            <w:tcW w:w="3722" w:type="pct"/>
          </w:tcPr>
          <w:p w:rsidR="00B86E84" w:rsidRPr="00071E3C" w:rsidRDefault="00B86E84" w:rsidP="008B0948">
            <w:pPr>
              <w:spacing w:line="276" w:lineRule="auto"/>
              <w:ind w:firstLine="0"/>
              <w:jc w:val="both"/>
              <w:rPr>
                <w:sz w:val="24"/>
              </w:rPr>
            </w:pP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Điểm mở rộng</w:t>
            </w:r>
          </w:p>
        </w:tc>
        <w:tc>
          <w:tcPr>
            <w:tcW w:w="3722" w:type="pct"/>
          </w:tcPr>
          <w:p w:rsidR="00B86E84" w:rsidRPr="00071E3C" w:rsidRDefault="00B86E84" w:rsidP="008B0948">
            <w:pPr>
              <w:spacing w:line="276" w:lineRule="auto"/>
              <w:ind w:firstLine="0"/>
              <w:jc w:val="both"/>
              <w:rPr>
                <w:sz w:val="24"/>
              </w:rPr>
            </w:pPr>
          </w:p>
        </w:tc>
      </w:tr>
    </w:tbl>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7" w:name="_Toc259174025"/>
      <w:bookmarkStart w:id="38" w:name="_Toc259175353"/>
      <w:bookmarkStart w:id="39" w:name="_Toc259284721"/>
      <w:bookmarkStart w:id="40" w:name="_Toc259437995"/>
      <w:bookmarkStart w:id="41" w:name="_Toc259526806"/>
      <w:bookmarkStart w:id="42" w:name="_Toc259526972"/>
      <w:bookmarkStart w:id="43" w:name="_Toc259527233"/>
      <w:bookmarkStart w:id="44" w:name="_Toc259539943"/>
      <w:bookmarkStart w:id="45" w:name="_Toc261981557"/>
      <w:bookmarkStart w:id="46" w:name="_Toc262980202"/>
      <w:bookmarkStart w:id="47" w:name="_Toc262980420"/>
      <w:bookmarkStart w:id="48" w:name="_Toc262981506"/>
      <w:bookmarkEnd w:id="37"/>
      <w:bookmarkEnd w:id="38"/>
      <w:bookmarkEnd w:id="39"/>
      <w:bookmarkEnd w:id="40"/>
      <w:bookmarkEnd w:id="41"/>
      <w:bookmarkEnd w:id="42"/>
      <w:bookmarkEnd w:id="43"/>
      <w:bookmarkEnd w:id="44"/>
      <w:bookmarkEnd w:id="45"/>
      <w:bookmarkEnd w:id="46"/>
      <w:bookmarkEnd w:id="47"/>
      <w:bookmarkEnd w:id="4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9" w:name="_Toc259174026"/>
      <w:bookmarkStart w:id="50" w:name="_Toc259175354"/>
      <w:bookmarkStart w:id="51" w:name="_Toc259284722"/>
      <w:bookmarkStart w:id="52" w:name="_Toc259437996"/>
      <w:bookmarkStart w:id="53" w:name="_Toc259526807"/>
      <w:bookmarkStart w:id="54" w:name="_Toc259526973"/>
      <w:bookmarkStart w:id="55" w:name="_Toc259527234"/>
      <w:bookmarkStart w:id="56" w:name="_Toc259539944"/>
      <w:bookmarkStart w:id="57" w:name="_Toc261981558"/>
      <w:bookmarkStart w:id="58" w:name="_Toc262980203"/>
      <w:bookmarkStart w:id="59" w:name="_Toc262980421"/>
      <w:bookmarkStart w:id="60" w:name="_Toc262981507"/>
      <w:bookmarkEnd w:id="49"/>
      <w:bookmarkEnd w:id="50"/>
      <w:bookmarkEnd w:id="51"/>
      <w:bookmarkEnd w:id="52"/>
      <w:bookmarkEnd w:id="53"/>
      <w:bookmarkEnd w:id="54"/>
      <w:bookmarkEnd w:id="55"/>
      <w:bookmarkEnd w:id="56"/>
      <w:bookmarkEnd w:id="57"/>
      <w:bookmarkEnd w:id="58"/>
      <w:bookmarkEnd w:id="59"/>
      <w:bookmarkEnd w:id="6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61" w:name="_Toc259174027"/>
      <w:bookmarkStart w:id="62" w:name="_Toc259175355"/>
      <w:bookmarkStart w:id="63" w:name="_Toc259284723"/>
      <w:bookmarkStart w:id="64" w:name="_Toc259437997"/>
      <w:bookmarkStart w:id="65" w:name="_Toc259526808"/>
      <w:bookmarkStart w:id="66" w:name="_Toc259526974"/>
      <w:bookmarkStart w:id="67" w:name="_Toc259527235"/>
      <w:bookmarkStart w:id="68" w:name="_Toc259539945"/>
      <w:bookmarkStart w:id="69" w:name="_Toc261981559"/>
      <w:bookmarkStart w:id="70" w:name="_Toc262980204"/>
      <w:bookmarkStart w:id="71" w:name="_Toc262980422"/>
      <w:bookmarkStart w:id="72" w:name="_Toc262981508"/>
      <w:bookmarkEnd w:id="61"/>
      <w:bookmarkEnd w:id="62"/>
      <w:bookmarkEnd w:id="63"/>
      <w:bookmarkEnd w:id="64"/>
      <w:bookmarkEnd w:id="65"/>
      <w:bookmarkEnd w:id="66"/>
      <w:bookmarkEnd w:id="67"/>
      <w:bookmarkEnd w:id="68"/>
      <w:bookmarkEnd w:id="69"/>
      <w:bookmarkEnd w:id="70"/>
      <w:bookmarkEnd w:id="71"/>
      <w:bookmarkEnd w:id="72"/>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73" w:name="_Toc259174028"/>
      <w:bookmarkStart w:id="74" w:name="_Toc259175356"/>
      <w:bookmarkStart w:id="75" w:name="_Toc259284724"/>
      <w:bookmarkStart w:id="76" w:name="_Toc259437998"/>
      <w:bookmarkStart w:id="77" w:name="_Toc259526809"/>
      <w:bookmarkStart w:id="78" w:name="_Toc259526975"/>
      <w:bookmarkStart w:id="79" w:name="_Toc259527236"/>
      <w:bookmarkStart w:id="80" w:name="_Toc259539946"/>
      <w:bookmarkStart w:id="81" w:name="_Toc261981560"/>
      <w:bookmarkStart w:id="82" w:name="_Toc262980205"/>
      <w:bookmarkStart w:id="83" w:name="_Toc262980423"/>
      <w:bookmarkStart w:id="84" w:name="_Toc262981509"/>
      <w:bookmarkEnd w:id="73"/>
      <w:bookmarkEnd w:id="74"/>
      <w:bookmarkEnd w:id="75"/>
      <w:bookmarkEnd w:id="76"/>
      <w:bookmarkEnd w:id="77"/>
      <w:bookmarkEnd w:id="78"/>
      <w:bookmarkEnd w:id="79"/>
      <w:bookmarkEnd w:id="80"/>
      <w:bookmarkEnd w:id="81"/>
      <w:bookmarkEnd w:id="82"/>
      <w:bookmarkEnd w:id="83"/>
      <w:bookmarkEnd w:id="84"/>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85" w:name="_Toc259174029"/>
      <w:bookmarkStart w:id="86" w:name="_Toc259175357"/>
      <w:bookmarkStart w:id="87" w:name="_Toc259284725"/>
      <w:bookmarkStart w:id="88" w:name="_Toc259437999"/>
      <w:bookmarkStart w:id="89" w:name="_Toc259526810"/>
      <w:bookmarkStart w:id="90" w:name="_Toc259526976"/>
      <w:bookmarkStart w:id="91" w:name="_Toc259527237"/>
      <w:bookmarkStart w:id="92" w:name="_Toc259539947"/>
      <w:bookmarkStart w:id="93" w:name="_Toc261981561"/>
      <w:bookmarkStart w:id="94" w:name="_Toc262980206"/>
      <w:bookmarkStart w:id="95" w:name="_Toc262980424"/>
      <w:bookmarkStart w:id="96" w:name="_Toc262981510"/>
      <w:bookmarkEnd w:id="85"/>
      <w:bookmarkEnd w:id="86"/>
      <w:bookmarkEnd w:id="87"/>
      <w:bookmarkEnd w:id="88"/>
      <w:bookmarkEnd w:id="89"/>
      <w:bookmarkEnd w:id="90"/>
      <w:bookmarkEnd w:id="91"/>
      <w:bookmarkEnd w:id="92"/>
      <w:bookmarkEnd w:id="93"/>
      <w:bookmarkEnd w:id="94"/>
      <w:bookmarkEnd w:id="95"/>
      <w:bookmarkEnd w:id="9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97" w:name="_Toc259174030"/>
      <w:bookmarkStart w:id="98" w:name="_Toc259175358"/>
      <w:bookmarkStart w:id="99" w:name="_Toc259284726"/>
      <w:bookmarkStart w:id="100" w:name="_Toc259438000"/>
      <w:bookmarkStart w:id="101" w:name="_Toc259526811"/>
      <w:bookmarkStart w:id="102" w:name="_Toc259526977"/>
      <w:bookmarkStart w:id="103" w:name="_Toc259527238"/>
      <w:bookmarkStart w:id="104" w:name="_Toc259539948"/>
      <w:bookmarkStart w:id="105" w:name="_Toc261981562"/>
      <w:bookmarkStart w:id="106" w:name="_Toc262980207"/>
      <w:bookmarkStart w:id="107" w:name="_Toc262980425"/>
      <w:bookmarkStart w:id="108" w:name="_Toc262981511"/>
      <w:bookmarkEnd w:id="97"/>
      <w:bookmarkEnd w:id="98"/>
      <w:bookmarkEnd w:id="99"/>
      <w:bookmarkEnd w:id="100"/>
      <w:bookmarkEnd w:id="101"/>
      <w:bookmarkEnd w:id="102"/>
      <w:bookmarkEnd w:id="103"/>
      <w:bookmarkEnd w:id="104"/>
      <w:bookmarkEnd w:id="105"/>
      <w:bookmarkEnd w:id="106"/>
      <w:bookmarkEnd w:id="107"/>
      <w:bookmarkEnd w:id="10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09" w:name="_Toc259174031"/>
      <w:bookmarkStart w:id="110" w:name="_Toc259175359"/>
      <w:bookmarkStart w:id="111" w:name="_Toc259284727"/>
      <w:bookmarkStart w:id="112" w:name="_Toc259438001"/>
      <w:bookmarkStart w:id="113" w:name="_Toc259526812"/>
      <w:bookmarkStart w:id="114" w:name="_Toc259526978"/>
      <w:bookmarkStart w:id="115" w:name="_Toc259527239"/>
      <w:bookmarkStart w:id="116" w:name="_Toc259539949"/>
      <w:bookmarkStart w:id="117" w:name="_Toc261981563"/>
      <w:bookmarkStart w:id="118" w:name="_Toc262980208"/>
      <w:bookmarkStart w:id="119" w:name="_Toc262980426"/>
      <w:bookmarkStart w:id="120" w:name="_Toc262981512"/>
      <w:bookmarkEnd w:id="109"/>
      <w:bookmarkEnd w:id="110"/>
      <w:bookmarkEnd w:id="111"/>
      <w:bookmarkEnd w:id="112"/>
      <w:bookmarkEnd w:id="113"/>
      <w:bookmarkEnd w:id="114"/>
      <w:bookmarkEnd w:id="115"/>
      <w:bookmarkEnd w:id="116"/>
      <w:bookmarkEnd w:id="117"/>
      <w:bookmarkEnd w:id="118"/>
      <w:bookmarkEnd w:id="119"/>
      <w:bookmarkEnd w:id="12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21" w:name="_Toc259174032"/>
      <w:bookmarkStart w:id="122" w:name="_Toc259175360"/>
      <w:bookmarkStart w:id="123" w:name="_Toc259284728"/>
      <w:bookmarkStart w:id="124" w:name="_Toc259438002"/>
      <w:bookmarkStart w:id="125" w:name="_Toc259526813"/>
      <w:bookmarkStart w:id="126" w:name="_Toc259526979"/>
      <w:bookmarkStart w:id="127" w:name="_Toc259527240"/>
      <w:bookmarkStart w:id="128" w:name="_Toc259539950"/>
      <w:bookmarkStart w:id="129" w:name="_Toc261981564"/>
      <w:bookmarkStart w:id="130" w:name="_Toc262980209"/>
      <w:bookmarkStart w:id="131" w:name="_Toc262980427"/>
      <w:bookmarkStart w:id="132" w:name="_Toc262981513"/>
      <w:bookmarkEnd w:id="121"/>
      <w:bookmarkEnd w:id="122"/>
      <w:bookmarkEnd w:id="123"/>
      <w:bookmarkEnd w:id="124"/>
      <w:bookmarkEnd w:id="125"/>
      <w:bookmarkEnd w:id="126"/>
      <w:bookmarkEnd w:id="127"/>
      <w:bookmarkEnd w:id="128"/>
      <w:bookmarkEnd w:id="129"/>
      <w:bookmarkEnd w:id="130"/>
      <w:bookmarkEnd w:id="131"/>
      <w:bookmarkEnd w:id="132"/>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33" w:name="_Toc259174033"/>
      <w:bookmarkStart w:id="134" w:name="_Toc259175361"/>
      <w:bookmarkStart w:id="135" w:name="_Toc259284729"/>
      <w:bookmarkStart w:id="136" w:name="_Toc259438003"/>
      <w:bookmarkStart w:id="137" w:name="_Toc259526814"/>
      <w:bookmarkStart w:id="138" w:name="_Toc259526980"/>
      <w:bookmarkStart w:id="139" w:name="_Toc259527241"/>
      <w:bookmarkStart w:id="140" w:name="_Toc259539951"/>
      <w:bookmarkStart w:id="141" w:name="_Toc261981565"/>
      <w:bookmarkStart w:id="142" w:name="_Toc262980210"/>
      <w:bookmarkStart w:id="143" w:name="_Toc262980428"/>
      <w:bookmarkStart w:id="144" w:name="_Toc262981514"/>
      <w:bookmarkEnd w:id="133"/>
      <w:bookmarkEnd w:id="134"/>
      <w:bookmarkEnd w:id="135"/>
      <w:bookmarkEnd w:id="136"/>
      <w:bookmarkEnd w:id="137"/>
      <w:bookmarkEnd w:id="138"/>
      <w:bookmarkEnd w:id="139"/>
      <w:bookmarkEnd w:id="140"/>
      <w:bookmarkEnd w:id="141"/>
      <w:bookmarkEnd w:id="142"/>
      <w:bookmarkEnd w:id="143"/>
      <w:bookmarkEnd w:id="144"/>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45" w:name="_Toc259174034"/>
      <w:bookmarkStart w:id="146" w:name="_Toc259175362"/>
      <w:bookmarkStart w:id="147" w:name="_Toc259284730"/>
      <w:bookmarkStart w:id="148" w:name="_Toc259438004"/>
      <w:bookmarkStart w:id="149" w:name="_Toc259526815"/>
      <w:bookmarkStart w:id="150" w:name="_Toc259526981"/>
      <w:bookmarkStart w:id="151" w:name="_Toc259527242"/>
      <w:bookmarkStart w:id="152" w:name="_Toc259539952"/>
      <w:bookmarkStart w:id="153" w:name="_Toc261981566"/>
      <w:bookmarkStart w:id="154" w:name="_Toc262980211"/>
      <w:bookmarkStart w:id="155" w:name="_Toc262980429"/>
      <w:bookmarkStart w:id="156" w:name="_Toc262981515"/>
      <w:bookmarkEnd w:id="145"/>
      <w:bookmarkEnd w:id="146"/>
      <w:bookmarkEnd w:id="147"/>
      <w:bookmarkEnd w:id="148"/>
      <w:bookmarkEnd w:id="149"/>
      <w:bookmarkEnd w:id="150"/>
      <w:bookmarkEnd w:id="151"/>
      <w:bookmarkEnd w:id="152"/>
      <w:bookmarkEnd w:id="153"/>
      <w:bookmarkEnd w:id="154"/>
      <w:bookmarkEnd w:id="155"/>
      <w:bookmarkEnd w:id="156"/>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57" w:name="_Toc259174035"/>
      <w:bookmarkStart w:id="158" w:name="_Toc259175363"/>
      <w:bookmarkStart w:id="159" w:name="_Toc259284731"/>
      <w:bookmarkStart w:id="160" w:name="_Toc259438005"/>
      <w:bookmarkStart w:id="161" w:name="_Toc259526816"/>
      <w:bookmarkStart w:id="162" w:name="_Toc259526982"/>
      <w:bookmarkStart w:id="163" w:name="_Toc259527243"/>
      <w:bookmarkStart w:id="164" w:name="_Toc259539953"/>
      <w:bookmarkStart w:id="165" w:name="_Toc261981567"/>
      <w:bookmarkStart w:id="166" w:name="_Toc262980212"/>
      <w:bookmarkStart w:id="167" w:name="_Toc262980430"/>
      <w:bookmarkStart w:id="168" w:name="_Toc262981516"/>
      <w:bookmarkEnd w:id="157"/>
      <w:bookmarkEnd w:id="158"/>
      <w:bookmarkEnd w:id="159"/>
      <w:bookmarkEnd w:id="160"/>
      <w:bookmarkEnd w:id="161"/>
      <w:bookmarkEnd w:id="162"/>
      <w:bookmarkEnd w:id="163"/>
      <w:bookmarkEnd w:id="164"/>
      <w:bookmarkEnd w:id="165"/>
      <w:bookmarkEnd w:id="166"/>
      <w:bookmarkEnd w:id="167"/>
      <w:bookmarkEnd w:id="168"/>
    </w:p>
    <w:p w:rsidR="00B86E84" w:rsidRDefault="00B86E84" w:rsidP="008B0948">
      <w:pPr>
        <w:pStyle w:val="Heading3"/>
      </w:pPr>
      <w:bookmarkStart w:id="169" w:name="_Toc262981517"/>
      <w:r w:rsidRPr="002274E1">
        <w:t>UC-</w:t>
      </w:r>
      <w:r>
        <w:t>01</w:t>
      </w:r>
      <w:r w:rsidRPr="002274E1">
        <w:t>:</w:t>
      </w:r>
      <w:r>
        <w:t xml:space="preserve"> </w:t>
      </w:r>
      <w:r w:rsidRPr="008B0948">
        <w:t>Quản</w:t>
      </w:r>
      <w:r>
        <w:t xml:space="preserve"> Lý Tài Khoản</w:t>
      </w:r>
      <w:bookmarkEnd w:id="169"/>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rPr>
            </w:pPr>
            <w:r w:rsidRPr="00F1565D">
              <w:rPr>
                <w:sz w:val="24"/>
              </w:rPr>
              <w:t>Phụ Huynh,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rPr>
            </w:pPr>
            <w:r w:rsidRPr="00F1565D">
              <w:rPr>
                <w:sz w:val="24"/>
              </w:rPr>
              <w:t>Cho phép actors tạo tài khoản, khóa tài khoản, chỉnh sửa thông tin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rPr>
            </w:pPr>
            <w:r w:rsidRPr="00F1565D">
              <w:rPr>
                <w:sz w:val="24"/>
              </w:rPr>
              <w:t>Actors chọn chức năng 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Phụ Huynh, Quản Trị Viên</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Tài khoản mới được lưu vào hệ thống.</w:t>
            </w:r>
          </w:p>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Trạng thái tài khoản được chọn chuyển sang trạng thái bị khóa.</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Thông tin tài khoản mới được cập nhật vào hệ thống.</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2"/>
                <w:numId w:val="7"/>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9200C5">
            <w:pPr>
              <w:pStyle w:val="ListParagraph"/>
              <w:numPr>
                <w:ilvl w:val="1"/>
                <w:numId w:val="19"/>
              </w:numPr>
              <w:ind w:left="702"/>
              <w:jc w:val="both"/>
              <w:rPr>
                <w:rFonts w:ascii="Times New Roman" w:hAnsi="Times New Roman" w:cs="Times New Roman"/>
                <w:sz w:val="24"/>
                <w:szCs w:val="24"/>
              </w:rPr>
            </w:pPr>
            <w:r w:rsidRPr="00F1565D">
              <w:rPr>
                <w:rFonts w:ascii="Times New Roman" w:hAnsi="Times New Roman" w:cs="Times New Roman"/>
                <w:sz w:val="24"/>
                <w:szCs w:val="24"/>
              </w:rPr>
              <w:t>Người dùng chọn chức năng tạo tài khoản</w:t>
            </w:r>
          </w:p>
          <w:p w:rsidR="00B86E84" w:rsidRPr="00F1565D" w:rsidRDefault="00B86E84" w:rsidP="009200C5">
            <w:pPr>
              <w:pStyle w:val="ListParagraph"/>
              <w:numPr>
                <w:ilvl w:val="1"/>
                <w:numId w:val="19"/>
              </w:numPr>
              <w:ind w:left="70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loại tài khoản cần tạo</w:t>
            </w:r>
          </w:p>
          <w:p w:rsidR="00B86E84" w:rsidRPr="00F1565D" w:rsidRDefault="00B86E84" w:rsidP="009200C5">
            <w:pPr>
              <w:pStyle w:val="ListParagraph"/>
              <w:numPr>
                <w:ilvl w:val="2"/>
                <w:numId w:val="19"/>
              </w:numPr>
              <w:ind w:left="1152"/>
              <w:jc w:val="both"/>
              <w:rPr>
                <w:rFonts w:ascii="Times New Roman" w:hAnsi="Times New Roman" w:cs="Times New Roman"/>
                <w:sz w:val="24"/>
                <w:szCs w:val="24"/>
              </w:rPr>
            </w:pPr>
            <w:r w:rsidRPr="00F1565D">
              <w:rPr>
                <w:rFonts w:ascii="Times New Roman" w:hAnsi="Times New Roman" w:cs="Times New Roman"/>
                <w:sz w:val="24"/>
                <w:szCs w:val="24"/>
              </w:rPr>
              <w:t>Học sinh :</w:t>
            </w:r>
          </w:p>
          <w:p w:rsidR="00B86E84" w:rsidRPr="00F1565D" w:rsidRDefault="00B86E84" w:rsidP="009200C5">
            <w:pPr>
              <w:pStyle w:val="ListParagraph"/>
              <w:numPr>
                <w:ilvl w:val="3"/>
                <w:numId w:val="19"/>
              </w:numPr>
              <w:ind w:left="1512"/>
              <w:jc w:val="both"/>
              <w:rPr>
                <w:rFonts w:ascii="Times New Roman" w:hAnsi="Times New Roman" w:cs="Times New Roman"/>
                <w:sz w:val="24"/>
                <w:szCs w:val="24"/>
              </w:rPr>
            </w:pPr>
            <w:r w:rsidRPr="00F1565D">
              <w:rPr>
                <w:rFonts w:ascii="Times New Roman" w:hAnsi="Times New Roman" w:cs="Times New Roman"/>
                <w:sz w:val="24"/>
                <w:szCs w:val="24"/>
              </w:rPr>
              <w:t>Người dùng nhập Họ và Tên, Lớp, Mã số.</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Giáo viên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lastRenderedPageBreak/>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Phụ huynh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7"/>
              </w:numPr>
              <w:ind w:left="432"/>
              <w:jc w:val="both"/>
              <w:rPr>
                <w:rFonts w:ascii="Times New Roman" w:hAnsi="Times New Roman" w:cs="Times New Roman"/>
                <w:sz w:val="24"/>
                <w:szCs w:val="24"/>
              </w:rPr>
            </w:pPr>
            <w:r w:rsidRPr="00F1565D">
              <w:rPr>
                <w:rFonts w:ascii="Times New Roman" w:hAnsi="Times New Roman" w:cs="Times New Roman"/>
                <w:sz w:val="24"/>
                <w:szCs w:val="24"/>
              </w:rPr>
              <w:t>Khóa tài khoản :</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yêu cầu xác nhận khóa tài khoản.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xác nhận.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chuyển trạng thái tài khoản sang đã bị khóa.</w:t>
            </w:r>
          </w:p>
          <w:p w:rsidR="00B86E84" w:rsidRPr="00F1565D" w:rsidRDefault="00B86E84" w:rsidP="009200C5">
            <w:pPr>
              <w:pStyle w:val="ListParagraph"/>
              <w:numPr>
                <w:ilvl w:val="2"/>
                <w:numId w:val="7"/>
              </w:numPr>
              <w:ind w:left="43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Chỉnh sửa thông tin tài khoản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Hệ thống hiện thị toàn bộ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chỉnh sửa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chọn Hoàn tất.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cập nhật thông tin mới vào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Dòng sự kiện phụ</w:t>
            </w:r>
          </w:p>
        </w:tc>
        <w:tc>
          <w:tcPr>
            <w:tcW w:w="3722" w:type="pct"/>
          </w:tcPr>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E543A9" w:rsidRDefault="00B86E84" w:rsidP="00E21BFE">
            <w:pPr>
              <w:spacing w:line="276" w:lineRule="auto"/>
              <w:ind w:left="252"/>
              <w:jc w:val="both"/>
              <w:rPr>
                <w:sz w:val="24"/>
                <w:szCs w:val="24"/>
                <w:lang w:val="vi-VN"/>
              </w:rPr>
            </w:pPr>
            <w:r w:rsidRPr="00E543A9">
              <w:rPr>
                <w:sz w:val="24"/>
                <w:szCs w:val="24"/>
                <w:lang w:val="vi-VN"/>
              </w:rPr>
              <w:t>2.a.ii : Nếu đã có một tài khoản khác có cùng “mã số”</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2.a.i.</w:t>
            </w:r>
          </w:p>
          <w:p w:rsidR="00B86E84" w:rsidRPr="00F1565D" w:rsidRDefault="00B86E84" w:rsidP="00E21BFE">
            <w:pPr>
              <w:spacing w:line="276" w:lineRule="auto"/>
              <w:ind w:left="252"/>
              <w:jc w:val="both"/>
              <w:rPr>
                <w:sz w:val="24"/>
                <w:szCs w:val="24"/>
              </w:rPr>
            </w:pPr>
            <w:r w:rsidRPr="00F1565D">
              <w:rPr>
                <w:sz w:val="24"/>
                <w:szCs w:val="24"/>
              </w:rPr>
              <w:t>2.a.ii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2.a.i.</w:t>
            </w:r>
          </w:p>
          <w:p w:rsidR="00B86E84" w:rsidRPr="00F1565D" w:rsidRDefault="00B86E84" w:rsidP="00E21BFE">
            <w:pPr>
              <w:spacing w:line="276" w:lineRule="auto"/>
              <w:ind w:left="252"/>
              <w:jc w:val="both"/>
              <w:rPr>
                <w:sz w:val="24"/>
                <w:szCs w:val="24"/>
              </w:rPr>
            </w:pPr>
            <w:r w:rsidRPr="00F1565D">
              <w:rPr>
                <w:sz w:val="24"/>
                <w:szCs w:val="24"/>
              </w:rPr>
              <w:t>2.b.ii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2.b.i.</w:t>
            </w:r>
          </w:p>
          <w:p w:rsidR="00B86E84" w:rsidRPr="00F1565D" w:rsidRDefault="00B86E84" w:rsidP="00E21BFE">
            <w:pPr>
              <w:spacing w:line="276" w:lineRule="auto"/>
              <w:ind w:left="252"/>
              <w:jc w:val="both"/>
              <w:rPr>
                <w:sz w:val="24"/>
                <w:szCs w:val="24"/>
              </w:rPr>
            </w:pPr>
            <w:r w:rsidRPr="00F1565D">
              <w:rPr>
                <w:sz w:val="24"/>
                <w:szCs w:val="24"/>
              </w:rPr>
              <w:t>2.b.ii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2.b.i.</w:t>
            </w:r>
          </w:p>
          <w:p w:rsidR="00B86E84" w:rsidRPr="00F1565D" w:rsidRDefault="00B86E84" w:rsidP="00E21BFE">
            <w:pPr>
              <w:spacing w:line="276" w:lineRule="auto"/>
              <w:ind w:left="252"/>
              <w:jc w:val="both"/>
              <w:rPr>
                <w:sz w:val="24"/>
                <w:szCs w:val="24"/>
              </w:rPr>
            </w:pPr>
            <w:r w:rsidRPr="00F1565D">
              <w:rPr>
                <w:sz w:val="24"/>
                <w:szCs w:val="24"/>
              </w:rPr>
              <w:t>3.c.ii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E21BFE">
            <w:pPr>
              <w:spacing w:line="276" w:lineRule="auto"/>
              <w:ind w:left="252"/>
              <w:jc w:val="both"/>
              <w:rPr>
                <w:sz w:val="24"/>
                <w:szCs w:val="24"/>
              </w:rPr>
            </w:pPr>
            <w:r w:rsidRPr="00F1565D">
              <w:rPr>
                <w:sz w:val="24"/>
                <w:szCs w:val="24"/>
              </w:rPr>
              <w:lastRenderedPageBreak/>
              <w:t>3.c.ii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Khóa tài khoản</w:t>
            </w:r>
            <w:r w:rsidRPr="00F1565D">
              <w:rPr>
                <w:rFonts w:ascii="Times New Roman" w:hAnsi="Times New Roman" w:cs="Times New Roman"/>
                <w:sz w:val="24"/>
                <w:szCs w:val="24"/>
              </w:rPr>
              <w:t xml:space="preserve"> :</w:t>
            </w:r>
          </w:p>
          <w:p w:rsidR="00B86E84" w:rsidRPr="00E543A9" w:rsidRDefault="00B86E84" w:rsidP="00E21BFE">
            <w:pPr>
              <w:spacing w:line="276" w:lineRule="auto"/>
              <w:ind w:left="252"/>
              <w:jc w:val="both"/>
              <w:rPr>
                <w:sz w:val="24"/>
                <w:szCs w:val="24"/>
                <w:lang w:val="vi-VN"/>
              </w:rPr>
            </w:pPr>
            <w:r w:rsidRPr="00E543A9">
              <w:rPr>
                <w:sz w:val="24"/>
                <w:szCs w:val="24"/>
                <w:lang w:val="vi-VN"/>
              </w:rPr>
              <w:t>1.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 xml:space="preserve">Thay đổi thông tin tài khoản </w:t>
            </w:r>
            <w:r w:rsidRPr="00F1565D">
              <w:rPr>
                <w:rFonts w:ascii="Times New Roman" w:hAnsi="Times New Roman" w:cs="Times New Roman"/>
                <w:sz w:val="24"/>
                <w:szCs w:val="24"/>
              </w:rPr>
              <w:t>:</w:t>
            </w:r>
          </w:p>
          <w:p w:rsidR="00B86E84" w:rsidRPr="00E543A9" w:rsidRDefault="00B86E84" w:rsidP="00E21BFE">
            <w:pPr>
              <w:spacing w:line="276" w:lineRule="auto"/>
              <w:ind w:left="252"/>
              <w:jc w:val="both"/>
              <w:rPr>
                <w:sz w:val="24"/>
                <w:szCs w:val="24"/>
                <w:lang w:val="vi-VN"/>
              </w:rPr>
            </w:pPr>
            <w:r w:rsidRPr="00E543A9">
              <w:rPr>
                <w:sz w:val="24"/>
                <w:szCs w:val="24"/>
                <w:lang w:val="vi-VN"/>
              </w:rPr>
              <w:t>2.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1.</w:t>
            </w:r>
          </w:p>
          <w:p w:rsidR="00B86E84" w:rsidRPr="00E543A9" w:rsidRDefault="00B86E84" w:rsidP="00E21BFE">
            <w:pPr>
              <w:spacing w:line="276" w:lineRule="auto"/>
              <w:ind w:left="252"/>
              <w:jc w:val="both"/>
              <w:rPr>
                <w:sz w:val="24"/>
                <w:szCs w:val="24"/>
                <w:lang w:val="vi-VN"/>
              </w:rPr>
            </w:pPr>
            <w:r w:rsidRPr="00E543A9">
              <w:rPr>
                <w:sz w:val="24"/>
                <w:szCs w:val="24"/>
                <w:lang w:val="vi-VN"/>
              </w:rPr>
              <w:t>7.  Nếu thông tin Actors nhập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5.</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Yêu cầu đặc biệt</w:t>
            </w:r>
          </w:p>
        </w:tc>
        <w:tc>
          <w:tcPr>
            <w:tcW w:w="3722" w:type="pct"/>
          </w:tcPr>
          <w:p w:rsidR="00B86E84" w:rsidRPr="00F1565D" w:rsidRDefault="00B86E84" w:rsidP="009200C5">
            <w:pPr>
              <w:pStyle w:val="ListParagraph"/>
              <w:numPr>
                <w:ilvl w:val="0"/>
                <w:numId w:val="20"/>
              </w:numPr>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đổi giữa các chức năng con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E543A9">
              <w:rPr>
                <w:rFonts w:ascii="Times New Roman" w:hAnsi="Times New Roman" w:cs="Times New Roman"/>
                <w:sz w:val="24"/>
                <w:szCs w:val="24"/>
              </w:rPr>
              <w:t>Hệ thống tự động liệt kê danh sách tài khoản cho Actors chọn.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9D1FA5" w:rsidRDefault="00B86E84" w:rsidP="009200C5">
            <w:pPr>
              <w:pStyle w:val="ListParagraph"/>
              <w:numPr>
                <w:ilvl w:val="0"/>
                <w:numId w:val="20"/>
              </w:numPr>
              <w:ind w:left="432"/>
              <w:jc w:val="both"/>
              <w:rPr>
                <w:rFonts w:ascii="Times New Roman" w:hAnsi="Times New Roman"/>
                <w:sz w:val="24"/>
                <w:szCs w:val="24"/>
              </w:rPr>
            </w:pPr>
            <w:r>
              <w:rPr>
                <w:rFonts w:ascii="Times New Roman" w:hAnsi="Times New Roman"/>
                <w:sz w:val="24"/>
                <w:szCs w:val="24"/>
                <w:lang w:val="en-US"/>
              </w:rPr>
              <w:t>Tạo tài khoản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Người dùng chọn nhập từ tập tin.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Hệ thống mở Use Case : Nhập Tài Khoản Từ Tập Tin lên.</w:t>
            </w:r>
          </w:p>
          <w:p w:rsidR="00B86E84" w:rsidRPr="00904C48"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Trở về lại bước 2.</w:t>
            </w:r>
          </w:p>
        </w:tc>
      </w:tr>
    </w:tbl>
    <w:p w:rsidR="00B86E84" w:rsidRPr="00F12796" w:rsidRDefault="00B86E84" w:rsidP="008B0948">
      <w:pPr>
        <w:pStyle w:val="Heading3"/>
      </w:pPr>
      <w:bookmarkStart w:id="170" w:name="_Toc262981518"/>
      <w:r w:rsidRPr="00F12796">
        <w:t xml:space="preserve">UC-02 : Nhập </w:t>
      </w:r>
      <w:r w:rsidRPr="008B0948">
        <w:t>Tài</w:t>
      </w:r>
      <w:r w:rsidRPr="00F12796">
        <w:t xml:space="preserve"> Khoản Từ Tập Tin</w:t>
      </w:r>
      <w:bookmarkEnd w:id="170"/>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UC-02</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nhập cùng lúc nhiều tài khoản từ một tập tin định nghĩa trước vào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Hệ thống lưu các tài khoản mới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tập tin chứa thông tin của các tài khoản cần nhập.</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tài khoản đọc được từ tập tin trên.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những tài khoản cần nhập từ danh sách.</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Nhập Tài Khoản.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những tài khoản này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9200C5">
            <w:pPr>
              <w:pStyle w:val="ListParagraph"/>
              <w:numPr>
                <w:ilvl w:val="1"/>
                <w:numId w:val="21"/>
              </w:numPr>
              <w:ind w:left="432"/>
              <w:jc w:val="both"/>
              <w:rPr>
                <w:rFonts w:ascii="Times New Roman" w:hAnsi="Times New Roman" w:cs="Times New Roman"/>
                <w:sz w:val="24"/>
                <w:szCs w:val="24"/>
              </w:rPr>
            </w:pPr>
            <w:r w:rsidRPr="00F1565D">
              <w:rPr>
                <w:rFonts w:ascii="Times New Roman" w:hAnsi="Times New Roman" w:cs="Times New Roman"/>
                <w:sz w:val="24"/>
                <w:szCs w:val="24"/>
              </w:rPr>
              <w:t>Tập tin Actors chọn không hợp lệ :</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Hệ thống báo lỗi.</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p w:rsidR="00B86E84" w:rsidRPr="00F1565D" w:rsidRDefault="00B86E84" w:rsidP="00E21BFE">
            <w:pPr>
              <w:spacing w:line="276" w:lineRule="auto"/>
              <w:ind w:left="432" w:hanging="360"/>
              <w:jc w:val="both"/>
              <w:rPr>
                <w:sz w:val="24"/>
                <w:szCs w:val="24"/>
              </w:rPr>
            </w:pPr>
            <w:r w:rsidRPr="00F1565D">
              <w:rPr>
                <w:sz w:val="24"/>
                <w:szCs w:val="24"/>
              </w:rPr>
              <w:t>3. Người dùng chọn Hủy :</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rPr>
              <w:lastRenderedPageBreak/>
              <w:t>Trở về bước 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không lưu lại các tài khoản trùng nhau hoặc đã tồn tại sẵn trong cơ sở dữ liệu.</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lang w:val="en-US"/>
        </w:rPr>
      </w:pPr>
      <w:bookmarkStart w:id="171" w:name="_Toc259174037"/>
      <w:bookmarkStart w:id="172" w:name="_Toc259175365"/>
      <w:bookmarkStart w:id="173" w:name="_Toc259284733"/>
      <w:bookmarkStart w:id="174" w:name="_Toc259438007"/>
      <w:bookmarkStart w:id="175" w:name="_Toc259526819"/>
      <w:bookmarkStart w:id="176" w:name="_Toc259526985"/>
      <w:bookmarkStart w:id="177" w:name="_Toc259527246"/>
      <w:bookmarkStart w:id="178" w:name="_Toc259539956"/>
      <w:bookmarkStart w:id="179" w:name="_Toc261981570"/>
      <w:bookmarkStart w:id="180" w:name="_Toc262980215"/>
      <w:bookmarkStart w:id="181" w:name="_Toc262980433"/>
      <w:bookmarkStart w:id="182" w:name="_Toc262981519"/>
      <w:bookmarkEnd w:id="171"/>
      <w:bookmarkEnd w:id="172"/>
      <w:bookmarkEnd w:id="173"/>
      <w:bookmarkEnd w:id="174"/>
      <w:bookmarkEnd w:id="175"/>
      <w:bookmarkEnd w:id="176"/>
      <w:bookmarkEnd w:id="177"/>
      <w:bookmarkEnd w:id="178"/>
      <w:bookmarkEnd w:id="179"/>
      <w:bookmarkEnd w:id="180"/>
      <w:bookmarkEnd w:id="181"/>
      <w:bookmarkEnd w:id="182"/>
    </w:p>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rPr>
      </w:pPr>
      <w:bookmarkStart w:id="183" w:name="_Toc259174040"/>
      <w:bookmarkStart w:id="184" w:name="_Toc259175368"/>
      <w:bookmarkStart w:id="185" w:name="_Toc259284736"/>
      <w:bookmarkStart w:id="186" w:name="_Toc259438009"/>
      <w:bookmarkStart w:id="187" w:name="_Toc259526820"/>
      <w:bookmarkStart w:id="188" w:name="_Toc259526986"/>
      <w:bookmarkStart w:id="189" w:name="_Toc259527247"/>
      <w:bookmarkStart w:id="190" w:name="_Toc259539957"/>
      <w:bookmarkStart w:id="191" w:name="_Toc261981571"/>
      <w:bookmarkStart w:id="192" w:name="_Toc262980216"/>
      <w:bookmarkStart w:id="193" w:name="_Toc262980434"/>
      <w:bookmarkStart w:id="194" w:name="_Toc262981520"/>
      <w:bookmarkEnd w:id="183"/>
      <w:bookmarkEnd w:id="184"/>
      <w:bookmarkEnd w:id="185"/>
      <w:bookmarkEnd w:id="186"/>
      <w:bookmarkEnd w:id="187"/>
      <w:bookmarkEnd w:id="188"/>
      <w:bookmarkEnd w:id="189"/>
      <w:bookmarkEnd w:id="190"/>
      <w:bookmarkEnd w:id="191"/>
      <w:bookmarkEnd w:id="192"/>
      <w:bookmarkEnd w:id="193"/>
      <w:bookmarkEnd w:id="194"/>
    </w:p>
    <w:p w:rsidR="00B86E84" w:rsidRPr="00F12796" w:rsidRDefault="00B86E84" w:rsidP="008B0948">
      <w:pPr>
        <w:pStyle w:val="Heading3"/>
      </w:pPr>
      <w:bookmarkStart w:id="195" w:name="_Toc259438010"/>
      <w:bookmarkStart w:id="196" w:name="_Toc262981521"/>
      <w:r w:rsidRPr="00F12796">
        <w:t>UC-10:</w:t>
      </w:r>
      <w:bookmarkEnd w:id="195"/>
      <w:r w:rsidRPr="00F12796">
        <w:t xml:space="preserve">  </w:t>
      </w:r>
      <w:r w:rsidRPr="008B0948">
        <w:t>Học</w:t>
      </w:r>
      <w:r w:rsidRPr="00F12796">
        <w:t xml:space="preserve"> Lý Thuyết</w:t>
      </w:r>
      <w:bookmarkEnd w:id="196"/>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ind w:firstLine="0"/>
            </w:pPr>
            <w:r w:rsidRPr="00F1565D">
              <w:t>UC-10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ind w:firstLine="0"/>
            </w:pPr>
            <w:r w:rsidRPr="00F1565D">
              <w:t>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ind w:firstLine="0"/>
            </w:pPr>
            <w:r w:rsidRPr="00F1565D">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ind w:firstLine="0"/>
            </w:pPr>
            <w:r w:rsidRPr="00F1565D">
              <w:t>C</w:t>
            </w:r>
            <w:r w:rsidRPr="00F1565D">
              <w:rPr>
                <w:lang w:val="vi-VN"/>
              </w:rPr>
              <w:t xml:space="preserve">ho phép </w:t>
            </w:r>
            <w:r w:rsidRPr="00F1565D">
              <w:t>Actors xem các bài học trong sách giáo khoa</w:t>
            </w:r>
            <w:r>
              <w:t xml:space="preserve"> Toán 8</w:t>
            </w:r>
            <w:r w:rsidRPr="00F1565D">
              <w:t xml:space="preserve"> của bộ giáo dục và đào tạo.</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ind w:firstLine="0"/>
            </w:pPr>
            <w:r w:rsidRPr="00F1565D">
              <w:t>A</w:t>
            </w:r>
            <w:r w:rsidRPr="00F1565D">
              <w:rPr>
                <w:lang w:val="vi-VN"/>
              </w:rPr>
              <w:t>ctor</w:t>
            </w:r>
            <w:r w:rsidRPr="00F1565D">
              <w:t>schọn chức năng 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ind w:firstLine="0"/>
            </w:pPr>
            <w:r w:rsidRPr="00F1565D">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Chương trình đánh dấu những bài đã học.</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học trong chương trình.</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Người dùng chọn bài học.</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Hệ thống hiển thị nội dung bài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Cho phép chuyển đổi giữa các </w:t>
            </w:r>
            <w:r w:rsidRPr="009B41A1">
              <w:rPr>
                <w:rFonts w:ascii="Times New Roman" w:hAnsi="Times New Roman" w:cs="Times New Roman"/>
                <w:sz w:val="24"/>
                <w:szCs w:val="24"/>
              </w:rPr>
              <w:t>bài học liên tiếp nhanh chóng</w:t>
            </w:r>
            <w:r w:rsidRPr="00F1565D">
              <w:rPr>
                <w:rFonts w:ascii="Times New Roman" w:hAnsi="Times New Roman" w:cs="Times New Roman"/>
                <w:sz w:val="24"/>
                <w:szCs w:val="24"/>
              </w:rPr>
              <w: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Pr>
        <w:pStyle w:val="Heading3"/>
        <w:rPr>
          <w:rFonts w:cs="Arial"/>
          <w:szCs w:val="22"/>
        </w:rPr>
      </w:pPr>
      <w:bookmarkStart w:id="197" w:name="_Toc259438011"/>
      <w:bookmarkStart w:id="198" w:name="_Toc262981522"/>
      <w:r w:rsidRPr="002274E1">
        <w:rPr>
          <w:rFonts w:ascii="Arial" w:hAnsi="Arial" w:cs="Arial"/>
          <w:szCs w:val="22"/>
          <w:lang w:val="vi-VN"/>
        </w:rPr>
        <w:t>UC-</w:t>
      </w:r>
      <w:r>
        <w:rPr>
          <w:rFonts w:ascii="Arial" w:hAnsi="Arial" w:cs="Arial"/>
          <w:szCs w:val="22"/>
        </w:rPr>
        <w:t>20</w:t>
      </w:r>
      <w:r w:rsidRPr="002274E1">
        <w:rPr>
          <w:rFonts w:ascii="Arial" w:hAnsi="Arial" w:cs="Arial"/>
          <w:szCs w:val="22"/>
        </w:rPr>
        <w:t>:</w:t>
      </w:r>
      <w:bookmarkEnd w:id="197"/>
      <w:r>
        <w:rPr>
          <w:rFonts w:ascii="Arial" w:hAnsi="Arial" w:cs="Arial"/>
          <w:szCs w:val="22"/>
        </w:rPr>
        <w:t>Làm Bài Tập</w:t>
      </w:r>
      <w:bookmarkEnd w:id="198"/>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Bài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các bài tập đã có trong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Bài Làm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bài làm của Actors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một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bài tập thuộc chương đã chọn.</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làm lần lượt các bài tập.</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Hoàn Tất.</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lưu lại bài làm của Actors và chấm điểm.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 xml:space="preserve">Sau khi hoàn tất, hệ thống hỏi Actors xem có muốn xem kết quả không. </w:t>
            </w:r>
            <w:r w:rsidRPr="009B41A1">
              <w:rPr>
                <w:rFonts w:ascii="Times New Roman" w:hAnsi="Times New Roman" w:cs="Times New Roman"/>
                <w:sz w:val="24"/>
                <w:szCs w:val="24"/>
              </w:rPr>
              <w:lastRenderedPageBreak/>
              <w:t>Nếu có đưa Actors đến trang Xem Bài Làm.</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199" w:name="_Toc259438012"/>
      <w:bookmarkStart w:id="200" w:name="_Toc262981523"/>
      <w:r w:rsidRPr="002274E1">
        <w:rPr>
          <w:lang w:val="vi-VN"/>
        </w:rPr>
        <w:t>UC-</w:t>
      </w:r>
      <w:r>
        <w:t>21</w:t>
      </w:r>
      <w:r w:rsidRPr="002274E1">
        <w:t>:</w:t>
      </w:r>
      <w:bookmarkEnd w:id="199"/>
      <w:r>
        <w:t xml:space="preserve">Làm Trắc </w:t>
      </w:r>
      <w:r w:rsidRPr="008B0948">
        <w:t>Nghiệm</w:t>
      </w:r>
      <w:bookmarkEnd w:id="200"/>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bài theo hình thức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Chương trình đánh dấu những bài đã làm.</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điểm cho mỗi bài.</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chương trong chương trình.</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chương cần làm.</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trắc nghiệm trong chương đó.</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đáp án.</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kiểm tra đáp án của Actors, chấm điểm và lưu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 w:rsidR="00B86E84" w:rsidRPr="00F12796" w:rsidRDefault="00B86E84" w:rsidP="008B0948">
      <w:pPr>
        <w:pStyle w:val="Heading3"/>
        <w:rPr>
          <w:lang w:val="vi-VN"/>
        </w:rPr>
      </w:pPr>
      <w:bookmarkStart w:id="201" w:name="_Toc262981524"/>
      <w:r w:rsidRPr="00F12796">
        <w:rPr>
          <w:lang w:val="vi-VN"/>
        </w:rPr>
        <w:t xml:space="preserve">UC-22 : Làm Bài </w:t>
      </w:r>
      <w:r w:rsidRPr="008B0948">
        <w:t>Kiểm</w:t>
      </w:r>
      <w:bookmarkEnd w:id="201"/>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UC-22</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Làm Bài Kiểm</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những bài tập cho trước trong một khoảng thời gian quy định. Bài làm được chuyển về máy chủ ngay khi hết giờ.</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Bài Kiểm Tra</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vào tài khoản.</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đợi tín hiệu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kiểm cùng thời gian làm bài còn lại.</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làm bài kiểm.</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chờ tín hiệu hết giờ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lastRenderedPageBreak/>
              <w:t>Hệ thống lưu bài làm lại theo tập tin định nghĩa sẵn và gửi về phía server.</w:t>
            </w:r>
          </w:p>
        </w:tc>
      </w:tr>
      <w:tr w:rsidR="00B86E84" w:rsidRPr="00F1565D" w:rsidTr="00E21BFE">
        <w:tc>
          <w:tcPr>
            <w:tcW w:w="1278" w:type="pct"/>
          </w:tcPr>
          <w:p w:rsidR="00B86E84" w:rsidRPr="00F1565D" w:rsidRDefault="00B86E84" w:rsidP="00537B31">
            <w:pPr>
              <w:pStyle w:val="Style2"/>
            </w:pPr>
            <w:r w:rsidRPr="00F1565D">
              <w:lastRenderedPageBreak/>
              <w:t>Dòng sự kiện phụ</w:t>
            </w:r>
          </w:p>
        </w:tc>
        <w:tc>
          <w:tcPr>
            <w:tcW w:w="3722" w:type="pct"/>
          </w:tcPr>
          <w:p w:rsidR="00B86E84" w:rsidRPr="00F1565D" w:rsidRDefault="00B86E84" w:rsidP="00E21BFE">
            <w:pPr>
              <w:spacing w:line="276" w:lineRule="auto"/>
              <w:jc w:val="both"/>
              <w:rPr>
                <w:sz w:val="24"/>
                <w:szCs w:val="24"/>
              </w:rPr>
            </w:pPr>
            <w:r>
              <w:rPr>
                <w:sz w:val="24"/>
                <w:szCs w:val="24"/>
              </w:rPr>
              <w:t xml:space="preserve">1. </w:t>
            </w:r>
            <w:r w:rsidRPr="00F1565D">
              <w:rPr>
                <w:sz w:val="24"/>
                <w:szCs w:val="24"/>
              </w:rPr>
              <w:t>Người dùng chọn Thoát</w:t>
            </w:r>
          </w:p>
          <w:p w:rsidR="00B86E84" w:rsidRPr="009B41A1" w:rsidRDefault="00B86E84" w:rsidP="009200C5">
            <w:pPr>
              <w:pStyle w:val="ListParagraph"/>
              <w:numPr>
                <w:ilvl w:val="0"/>
                <w:numId w:val="37"/>
              </w:numPr>
              <w:spacing w:after="0"/>
              <w:jc w:val="both"/>
              <w:rPr>
                <w:rFonts w:ascii="Times New Roman" w:hAnsi="Times New Roman"/>
                <w:sz w:val="24"/>
                <w:szCs w:val="24"/>
              </w:rPr>
            </w:pPr>
            <w:r w:rsidRPr="009B41A1">
              <w:rPr>
                <w:rFonts w:ascii="Times New Roman" w:hAnsi="Times New Roman"/>
                <w:sz w:val="24"/>
                <w:szCs w:val="24"/>
              </w:rPr>
              <w:t>Use Case kết thúc.</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Khi đang làm bài kiểm tra, hệ thống không cho phép tắt chương trình hoặc chuyển sang cửa sổ, tính năng khác.</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Kết nối đến máy chủ phải ổn định.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2" w:name="_Toc262981525"/>
      <w:r w:rsidRPr="00F12796">
        <w:rPr>
          <w:lang w:val="vi-VN"/>
        </w:rPr>
        <w:t>UC-23 : Soạn Bài Kiểm</w:t>
      </w:r>
      <w:bookmarkEnd w:id="202"/>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Soạn Bài Kiểm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biên soạn bài kiểm.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Soạn Bài Kiểm Tra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màn hình thiết kế gồm các loại bài tập mẫu, các công cụ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loại bài tập và kéo thả từ thanh công cụ vào màn hình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Lưu.</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nhập Tên Bài Kiểm, Thời Gian Tối Đa.</w:t>
            </w:r>
          </w:p>
          <w:p w:rsidR="00B86E84" w:rsidRPr="00E543A9"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chọn Thoát</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yêu cầu xác nhận có lưu lại bài kiểm hay không?</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lang w:val="en-US"/>
              </w:rPr>
              <w:t>Use Case kết thúc.</w:t>
            </w: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tự động hiển thị bài kiểm mẫu chứa đầy đủ các thành phần để Actors nhanh chóng làm quen môi trường thiết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3" w:name="_Toc262981526"/>
      <w:r w:rsidRPr="00F12796">
        <w:rPr>
          <w:lang w:val="vi-VN"/>
        </w:rPr>
        <w:t>UC-24 : Chấm Điểm</w:t>
      </w:r>
      <w:bookmarkEnd w:id="203"/>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Chấm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chấm điểm các bài làm kiểm tra của Học Sinh.</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Chấm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các bài làm kiểm tra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Hệ thống hiển thị danh sách các bài kiểm đã được thực hiện và số lượng </w:t>
            </w:r>
            <w:r w:rsidRPr="00F1565D">
              <w:rPr>
                <w:rFonts w:ascii="Times New Roman" w:hAnsi="Times New Roman" w:cs="Times New Roman"/>
                <w:sz w:val="24"/>
                <w:szCs w:val="24"/>
              </w:rPr>
              <w:lastRenderedPageBreak/>
              <w:t>học sinh làm bài kiểm đó, ngày tháng.</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bài kiểm tra cần chấm.</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kiểm này.</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 trong danh sách trên.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w:t>
            </w:r>
            <w:r w:rsidRPr="00E543A9">
              <w:rPr>
                <w:rFonts w:ascii="Times New Roman" w:hAnsi="Times New Roman" w:cs="Times New Roman"/>
                <w:sz w:val="24"/>
                <w:szCs w:val="24"/>
              </w:rPr>
              <w:t xml:space="preserve"> (Use Case UC-30 : Xem Bài Làm)</w:t>
            </w:r>
            <w:r w:rsidRPr="00F1565D">
              <w:rPr>
                <w:rFonts w:ascii="Times New Roman" w:hAnsi="Times New Roman" w:cs="Times New Roman"/>
                <w:sz w:val="24"/>
                <w:szCs w:val="24"/>
              </w:rPr>
              <w: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chấm điểm cho các bài tập trả lời bằng văn bản.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E543A9"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Học Sinh vào cơ sở dữ liệu.</w:t>
            </w:r>
          </w:p>
        </w:tc>
      </w:tr>
      <w:tr w:rsidR="00B86E84" w:rsidRPr="00F1565D" w:rsidTr="00E21BFE">
        <w:tc>
          <w:tcPr>
            <w:tcW w:w="1278" w:type="pct"/>
          </w:tcPr>
          <w:p w:rsidR="00B86E84" w:rsidRPr="00F1565D" w:rsidRDefault="00B86E84" w:rsidP="00537B31">
            <w:pPr>
              <w:pStyle w:val="Style2"/>
            </w:pPr>
            <w:r w:rsidRPr="00F1565D">
              <w:lastRenderedPageBreak/>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từ bài làm kiểm tra giữa các học sinh trong danh sách nhanh chóng.</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204" w:name="_Toc259438013"/>
      <w:bookmarkStart w:id="205" w:name="_Toc262981527"/>
      <w:r w:rsidRPr="002274E1">
        <w:rPr>
          <w:lang w:val="vi-VN"/>
        </w:rPr>
        <w:t>UC-</w:t>
      </w:r>
      <w:r>
        <w:t>30</w:t>
      </w:r>
      <w:r w:rsidRPr="002274E1">
        <w:t>:</w:t>
      </w:r>
      <w:bookmarkEnd w:id="204"/>
      <w:r>
        <w:t xml:space="preserve"> Xem Bài Làm</w:t>
      </w:r>
      <w:bookmarkEnd w:id="205"/>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UC-30</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lại các bài tập đã làm.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w:t>
            </w:r>
            <w:r w:rsidRPr="00F1565D">
              <w:rPr>
                <w:sz w:val="24"/>
                <w:szCs w:val="24"/>
              </w:rPr>
              <w:t>một bài tập đã làm qua.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lang w:val="en-US"/>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tập cùng đáp án của Actors và đáp án đúng.</w:t>
            </w:r>
          </w:p>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206" w:name="_Toc259438014"/>
      <w:bookmarkStart w:id="207" w:name="_Toc262981528"/>
      <w:r w:rsidRPr="002274E1">
        <w:rPr>
          <w:lang w:val="vi-VN"/>
        </w:rPr>
        <w:t>UC-</w:t>
      </w:r>
      <w:r>
        <w:t>31</w:t>
      </w:r>
      <w:r w:rsidRPr="002274E1">
        <w:t xml:space="preserve">: </w:t>
      </w:r>
      <w:r>
        <w:t>X</w:t>
      </w:r>
      <w:r w:rsidRPr="002274E1">
        <w:t xml:space="preserve">em </w:t>
      </w:r>
      <w:bookmarkEnd w:id="206"/>
      <w:r>
        <w:t>Bảng Điểm</w:t>
      </w:r>
      <w:bookmarkEnd w:id="207"/>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UC-31</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có cái nhìn tổng quan về thành tích học tập của mình ở từng chương.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lastRenderedPageBreak/>
              <w:t>Dòng sự kiện chính</w:t>
            </w:r>
          </w:p>
        </w:tc>
        <w:tc>
          <w:tcPr>
            <w:tcW w:w="3722" w:type="pct"/>
          </w:tcPr>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Actor đã làm cùng số điểm bên cạnh</w:t>
            </w:r>
          </w:p>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08" w:name="_Toc259438015"/>
      <w:bookmarkStart w:id="209" w:name="_Toc262981529"/>
      <w:r w:rsidRPr="00F12796">
        <w:rPr>
          <w:lang w:val="vi-VN"/>
        </w:rPr>
        <w:t xml:space="preserve">UC-32: </w:t>
      </w:r>
      <w:bookmarkEnd w:id="208"/>
      <w:r w:rsidRPr="00F12796">
        <w:rPr>
          <w:lang w:val="vi-VN"/>
        </w:rPr>
        <w:t xml:space="preserve">Xem Bài </w:t>
      </w:r>
      <w:r w:rsidRPr="008B0948">
        <w:t>Làm</w:t>
      </w:r>
      <w:r w:rsidRPr="00F12796">
        <w:rPr>
          <w:lang w:val="vi-VN"/>
        </w:rPr>
        <w:t xml:space="preserve"> Lớp</w:t>
      </w:r>
      <w:bookmarkEnd w:id="209"/>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UC-32</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bài làm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trong hệ thống và số lượng học sinh đã làm bài tập này, số điểm trung bình.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bài tập.</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9200C5">
            <w:pPr>
              <w:pStyle w:val="ListParagraph"/>
              <w:numPr>
                <w:ilvl w:val="0"/>
                <w:numId w:val="27"/>
              </w:numPr>
              <w:ind w:left="432"/>
              <w:jc w:val="both"/>
              <w:rPr>
                <w:rFonts w:ascii="Times New Roman" w:hAnsi="Times New Roman" w:cs="Times New Roman"/>
                <w:sz w:val="24"/>
                <w:szCs w:val="24"/>
              </w:rPr>
            </w:pPr>
            <w:r w:rsidRPr="00F1565D">
              <w:rPr>
                <w:rFonts w:ascii="Times New Roman" w:hAnsi="Times New Roman" w:cs="Times New Roman"/>
                <w:sz w:val="24"/>
                <w:szCs w:val="24"/>
              </w:rPr>
              <w:t>Nếu chưa có học sinh nào làm bài tập này : Hệ thống thông báo cho Actors biết và trở lại bước 1</w:t>
            </w: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làm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tập khác của cùng học sinh đang xem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Actor không được phép thay đổi bài làm của học sinh.</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10" w:name="_Toc262981530"/>
      <w:r w:rsidRPr="00F12796">
        <w:rPr>
          <w:lang w:val="vi-VN"/>
        </w:rPr>
        <w:t>UC-33: Xem Bảng Điểm Lớp</w:t>
      </w:r>
      <w:bookmarkEnd w:id="210"/>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bảng điểm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 xml:space="preserve">Người dùng cần đăng nhập thành công với vai trò Phụ Huynh, Giáo </w:t>
            </w:r>
            <w:r w:rsidRPr="00F1565D">
              <w:rPr>
                <w:sz w:val="24"/>
                <w:szCs w:val="24"/>
              </w:rPr>
              <w:lastRenderedPageBreak/>
              <w:t>Viên</w:t>
            </w:r>
          </w:p>
        </w:tc>
      </w:tr>
      <w:tr w:rsidR="00B86E84" w:rsidRPr="00F1565D" w:rsidTr="00E21BFE">
        <w:tc>
          <w:tcPr>
            <w:tcW w:w="1278" w:type="pct"/>
          </w:tcPr>
          <w:p w:rsidR="00B86E84" w:rsidRPr="00F1565D" w:rsidRDefault="00B86E84" w:rsidP="00537B31">
            <w:pPr>
              <w:pStyle w:val="Style2"/>
            </w:pPr>
            <w:r w:rsidRPr="00F1565D">
              <w:lastRenderedPageBreak/>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điểm của học sinh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bảng điểm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 của học sinh.</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211" w:name="_Toc262981531"/>
      <w:r w:rsidRPr="00F12796">
        <w:rPr>
          <w:lang w:val="vi-VN"/>
        </w:rPr>
        <w:t>UC-34: Xem Bảng Thống Kê</w:t>
      </w:r>
      <w:bookmarkEnd w:id="211"/>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Thống Kê</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thống kê :</w:t>
            </w:r>
          </w:p>
          <w:p w:rsidR="00B86E84" w:rsidRPr="00F1565D" w:rsidRDefault="00B86E84" w:rsidP="00E21BFE">
            <w:pPr>
              <w:spacing w:line="276" w:lineRule="auto"/>
              <w:jc w:val="both"/>
              <w:rPr>
                <w:sz w:val="24"/>
                <w:szCs w:val="24"/>
              </w:rPr>
            </w:pPr>
            <w:r w:rsidRPr="00F1565D">
              <w:rPr>
                <w:sz w:val="24"/>
                <w:szCs w:val="24"/>
              </w:rPr>
              <w:t>- Với mỗi học sinh : số lượng bài tập học sinh đó đã làm và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Với mỗi bài tập : số lượng học sinh đã làm,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xml:space="preserve">- Mỗi học kì : số lượng học sinh có điểm trung bình đạt loại giỏi, khá </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Thống Kê</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thống kê Actors đã chọn.</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 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9C50BA" w:rsidRPr="00F12796" w:rsidRDefault="009C50BA" w:rsidP="008B0948">
      <w:pPr>
        <w:pStyle w:val="Heading3"/>
        <w:rPr>
          <w:lang w:val="vi-VN"/>
        </w:rPr>
      </w:pPr>
      <w:bookmarkStart w:id="212" w:name="_Toc262981532"/>
      <w:r>
        <w:rPr>
          <w:lang w:val="vi-VN"/>
        </w:rPr>
        <w:t>UC-</w:t>
      </w:r>
      <w:r>
        <w:t>40</w:t>
      </w:r>
      <w:r w:rsidRPr="00F12796">
        <w:rPr>
          <w:lang w:val="vi-VN"/>
        </w:rPr>
        <w:t xml:space="preserve">: </w:t>
      </w:r>
      <w:r w:rsidRPr="008B0948">
        <w:t>Giải</w:t>
      </w:r>
      <w:r>
        <w:t xml:space="preserve"> Trí</w:t>
      </w:r>
      <w:bookmarkEnd w:id="212"/>
    </w:p>
    <w:tbl>
      <w:tblPr>
        <w:tblStyle w:val="TableGrid"/>
        <w:tblW w:w="5000" w:type="pct"/>
        <w:tblLook w:val="04A0"/>
      </w:tblPr>
      <w:tblGrid>
        <w:gridCol w:w="2668"/>
        <w:gridCol w:w="7772"/>
      </w:tblGrid>
      <w:tr w:rsidR="009C50BA" w:rsidRPr="00F1565D" w:rsidTr="00E21BFE">
        <w:tc>
          <w:tcPr>
            <w:tcW w:w="1278" w:type="pct"/>
          </w:tcPr>
          <w:p w:rsidR="009C50BA" w:rsidRPr="00F1565D" w:rsidRDefault="009C50BA" w:rsidP="00537B31">
            <w:pPr>
              <w:pStyle w:val="Style2"/>
            </w:pPr>
            <w:r w:rsidRPr="00F1565D">
              <w:t>Mã số Use-Case</w:t>
            </w:r>
          </w:p>
        </w:tc>
        <w:tc>
          <w:tcPr>
            <w:tcW w:w="3722" w:type="pct"/>
          </w:tcPr>
          <w:p w:rsidR="009C50BA" w:rsidRPr="00F1565D" w:rsidRDefault="009C50BA" w:rsidP="00E21BFE">
            <w:pPr>
              <w:spacing w:line="276" w:lineRule="auto"/>
              <w:jc w:val="both"/>
              <w:rPr>
                <w:b/>
                <w:sz w:val="24"/>
                <w:szCs w:val="24"/>
              </w:rPr>
            </w:pPr>
            <w:r>
              <w:rPr>
                <w:b/>
                <w:sz w:val="24"/>
                <w:szCs w:val="24"/>
              </w:rPr>
              <w:t>UC-40</w:t>
            </w:r>
          </w:p>
        </w:tc>
      </w:tr>
      <w:tr w:rsidR="009C50BA" w:rsidRPr="00F1565D" w:rsidTr="00E21BFE">
        <w:tc>
          <w:tcPr>
            <w:tcW w:w="1278" w:type="pct"/>
          </w:tcPr>
          <w:p w:rsidR="009C50BA" w:rsidRPr="00F1565D" w:rsidRDefault="009C50BA" w:rsidP="00537B31">
            <w:pPr>
              <w:pStyle w:val="Style2"/>
            </w:pPr>
            <w:r w:rsidRPr="00F1565D">
              <w:t>Tên Use-Case</w:t>
            </w:r>
          </w:p>
        </w:tc>
        <w:tc>
          <w:tcPr>
            <w:tcW w:w="3722" w:type="pct"/>
          </w:tcPr>
          <w:p w:rsidR="009C50BA" w:rsidRPr="00F1565D" w:rsidRDefault="009C50BA" w:rsidP="00E21BFE">
            <w:pPr>
              <w:spacing w:line="276" w:lineRule="auto"/>
              <w:jc w:val="both"/>
              <w:rPr>
                <w:b/>
                <w:sz w:val="24"/>
                <w:szCs w:val="24"/>
              </w:rPr>
            </w:pPr>
            <w:r>
              <w:rPr>
                <w:b/>
                <w:sz w:val="24"/>
                <w:szCs w:val="24"/>
              </w:rPr>
              <w:t>Giải Trí</w:t>
            </w:r>
          </w:p>
        </w:tc>
      </w:tr>
      <w:tr w:rsidR="009C50BA" w:rsidRPr="00F1565D" w:rsidTr="00E21BFE">
        <w:tc>
          <w:tcPr>
            <w:tcW w:w="1278" w:type="pct"/>
          </w:tcPr>
          <w:p w:rsidR="009C50BA" w:rsidRPr="00F1565D" w:rsidRDefault="009C50BA" w:rsidP="00537B31">
            <w:pPr>
              <w:pStyle w:val="Style2"/>
            </w:pPr>
            <w:r w:rsidRPr="00F1565D">
              <w:t>Actors</w:t>
            </w:r>
          </w:p>
        </w:tc>
        <w:tc>
          <w:tcPr>
            <w:tcW w:w="3722" w:type="pct"/>
          </w:tcPr>
          <w:p w:rsidR="009C50BA" w:rsidRPr="00F1565D" w:rsidRDefault="009C50BA" w:rsidP="00E21BFE">
            <w:pPr>
              <w:spacing w:line="276" w:lineRule="auto"/>
              <w:jc w:val="both"/>
              <w:rPr>
                <w:sz w:val="24"/>
                <w:szCs w:val="24"/>
              </w:rPr>
            </w:pP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Mô tả</w:t>
            </w:r>
          </w:p>
        </w:tc>
        <w:tc>
          <w:tcPr>
            <w:tcW w:w="3722" w:type="pct"/>
          </w:tcPr>
          <w:p w:rsidR="009C50BA" w:rsidRPr="00F1565D" w:rsidRDefault="009C50BA"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 xml:space="preserve">Actors </w:t>
            </w:r>
            <w:r>
              <w:rPr>
                <w:sz w:val="24"/>
                <w:szCs w:val="24"/>
              </w:rPr>
              <w:t>chơi những trò chơi mang tính giáo dục phù hợp đã được tích hợp sẵn trong hệ thống.</w:t>
            </w:r>
          </w:p>
        </w:tc>
      </w:tr>
      <w:tr w:rsidR="009C50BA" w:rsidRPr="00F1565D" w:rsidTr="00E21BFE">
        <w:tc>
          <w:tcPr>
            <w:tcW w:w="1278" w:type="pct"/>
          </w:tcPr>
          <w:p w:rsidR="009C50BA" w:rsidRPr="00F1565D" w:rsidRDefault="009C50BA" w:rsidP="00537B31">
            <w:pPr>
              <w:pStyle w:val="Style2"/>
            </w:pPr>
            <w:r w:rsidRPr="00F1565D">
              <w:lastRenderedPageBreak/>
              <w:t>Sự kiện bắt đầu</w:t>
            </w:r>
          </w:p>
        </w:tc>
        <w:tc>
          <w:tcPr>
            <w:tcW w:w="3722" w:type="pct"/>
          </w:tcPr>
          <w:p w:rsidR="009C50BA" w:rsidRPr="00F1565D" w:rsidRDefault="009C50BA"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Pr>
                <w:sz w:val="24"/>
                <w:szCs w:val="24"/>
              </w:rPr>
              <w:t>Giải Trí</w:t>
            </w:r>
          </w:p>
        </w:tc>
      </w:tr>
      <w:tr w:rsidR="009C50BA" w:rsidRPr="00F1565D" w:rsidTr="00E21BFE">
        <w:tc>
          <w:tcPr>
            <w:tcW w:w="1278" w:type="pct"/>
          </w:tcPr>
          <w:p w:rsidR="009C50BA" w:rsidRPr="00F1565D" w:rsidRDefault="009C50BA" w:rsidP="00537B31">
            <w:pPr>
              <w:pStyle w:val="Style2"/>
            </w:pPr>
            <w:r w:rsidRPr="00F1565D">
              <w:t>Điều kiện tiên quyết</w:t>
            </w:r>
          </w:p>
        </w:tc>
        <w:tc>
          <w:tcPr>
            <w:tcW w:w="3722" w:type="pct"/>
          </w:tcPr>
          <w:p w:rsidR="009C50BA" w:rsidRPr="00F1565D" w:rsidRDefault="009C50BA" w:rsidP="00E21BFE">
            <w:pPr>
              <w:spacing w:line="276" w:lineRule="auto"/>
              <w:jc w:val="both"/>
              <w:rPr>
                <w:sz w:val="24"/>
                <w:szCs w:val="24"/>
              </w:rPr>
            </w:pPr>
            <w:r w:rsidRPr="00F1565D">
              <w:rPr>
                <w:sz w:val="24"/>
                <w:szCs w:val="24"/>
              </w:rPr>
              <w:t xml:space="preserve">Người dùng cần đăng nhập thành công với vai trò </w:t>
            </w: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Post-Conditions</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cs="Times New Roman"/>
                <w:sz w:val="24"/>
                <w:szCs w:val="24"/>
                <w:lang w:val="en-US"/>
              </w:rPr>
            </w:pPr>
            <w:r>
              <w:rPr>
                <w:rFonts w:ascii="Times New Roman" w:hAnsi="Times New Roman" w:cs="Times New Roman"/>
                <w:sz w:val="24"/>
                <w:szCs w:val="24"/>
                <w:lang w:val="en-US"/>
              </w:rPr>
              <w:t>Hệ thống lưu lại trang thái hiện tại của trò chơi.</w:t>
            </w:r>
          </w:p>
        </w:tc>
      </w:tr>
      <w:tr w:rsidR="009C50BA" w:rsidRPr="00A76218" w:rsidTr="00E21BFE">
        <w:tc>
          <w:tcPr>
            <w:tcW w:w="1278" w:type="pct"/>
          </w:tcPr>
          <w:p w:rsidR="009C50BA" w:rsidRPr="00F1565D" w:rsidRDefault="009C50BA" w:rsidP="00537B31">
            <w:pPr>
              <w:pStyle w:val="Style2"/>
            </w:pPr>
            <w:r w:rsidRPr="00F1565D">
              <w:t>Dòng sự kiện chính</w:t>
            </w:r>
          </w:p>
        </w:tc>
        <w:tc>
          <w:tcPr>
            <w:tcW w:w="3722" w:type="pct"/>
          </w:tcPr>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hiển thị danh sách các </w:t>
            </w:r>
            <w:r>
              <w:rPr>
                <w:rFonts w:ascii="Times New Roman" w:hAnsi="Times New Roman"/>
                <w:sz w:val="24"/>
                <w:szCs w:val="24"/>
                <w:lang w:val="en-US"/>
              </w:rPr>
              <w:t>trò chơi đã được tích hợp sẵn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Người dùng chọn mộ</w:t>
            </w:r>
            <w:r>
              <w:rPr>
                <w:rFonts w:ascii="Times New Roman" w:hAnsi="Times New Roman"/>
                <w:sz w:val="24"/>
                <w:szCs w:val="24"/>
              </w:rPr>
              <w:t>t trò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w:t>
            </w:r>
            <w:r w:rsidRPr="009C50BA">
              <w:rPr>
                <w:rFonts w:ascii="Times New Roman" w:hAnsi="Times New Roman"/>
                <w:sz w:val="24"/>
                <w:szCs w:val="24"/>
              </w:rPr>
              <w:t>khởi chạy trò chơi được chọn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Người dùng </w:t>
            </w:r>
            <w:r w:rsidRPr="009C50BA">
              <w:rPr>
                <w:rFonts w:ascii="Times New Roman" w:hAnsi="Times New Roman"/>
                <w:sz w:val="24"/>
                <w:szCs w:val="24"/>
              </w:rPr>
              <w:t>bắt đầu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Thoát.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hỏi người dùng có muốn lưu lại trạng thái hiện tại không?</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Lưu.</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Dòng sự kiện phụ</w:t>
            </w:r>
          </w:p>
        </w:tc>
        <w:tc>
          <w:tcPr>
            <w:tcW w:w="3722" w:type="pct"/>
          </w:tcPr>
          <w:p w:rsidR="009C50BA" w:rsidRPr="00D11D7C" w:rsidRDefault="009C50BA" w:rsidP="00E21BFE">
            <w:pPr>
              <w:pStyle w:val="ListParagraph"/>
              <w:numPr>
                <w:ilvl w:val="0"/>
                <w:numId w:val="29"/>
              </w:numPr>
              <w:ind w:left="392"/>
              <w:jc w:val="both"/>
              <w:rPr>
                <w:rFonts w:ascii="Times New Roman" w:hAnsi="Times New Roman"/>
                <w:sz w:val="24"/>
                <w:szCs w:val="24"/>
              </w:rPr>
            </w:pPr>
            <w:r w:rsidRPr="00D11D7C">
              <w:rPr>
                <w:rFonts w:ascii="Times New Roman" w:hAnsi="Times New Roman"/>
                <w:sz w:val="24"/>
                <w:szCs w:val="24"/>
              </w:rPr>
              <w:t>Người dùng chọn Thoát</w:t>
            </w:r>
            <w:r>
              <w:rPr>
                <w:rFonts w:ascii="Times New Roman" w:hAnsi="Times New Roman"/>
                <w:sz w:val="24"/>
                <w:szCs w:val="24"/>
                <w:lang w:val="en-US"/>
              </w:rPr>
              <w:t>.</w:t>
            </w:r>
          </w:p>
          <w:p w:rsidR="009C50BA" w:rsidRPr="00D11D7C" w:rsidRDefault="009C50BA" w:rsidP="00E21BFE">
            <w:pPr>
              <w:pStyle w:val="ListParagraph"/>
              <w:numPr>
                <w:ilvl w:val="0"/>
                <w:numId w:val="20"/>
              </w:numPr>
              <w:jc w:val="both"/>
              <w:rPr>
                <w:rFonts w:ascii="Times New Roman" w:hAnsi="Times New Roman"/>
                <w:sz w:val="24"/>
                <w:szCs w:val="24"/>
              </w:rPr>
            </w:pPr>
            <w:r>
              <w:rPr>
                <w:rFonts w:ascii="Times New Roman" w:hAnsi="Times New Roman"/>
                <w:sz w:val="24"/>
                <w:szCs w:val="24"/>
                <w:lang w:val="en-US"/>
              </w:rPr>
              <w:t>Use-Case kết thúc.</w:t>
            </w:r>
          </w:p>
          <w:p w:rsidR="009C50BA" w:rsidRPr="00D11D7C" w:rsidRDefault="009C50BA" w:rsidP="00E21BFE">
            <w:pPr>
              <w:pStyle w:val="ListParagraph"/>
              <w:numPr>
                <w:ilvl w:val="0"/>
                <w:numId w:val="22"/>
              </w:numPr>
              <w:ind w:left="392"/>
              <w:jc w:val="both"/>
              <w:rPr>
                <w:rFonts w:ascii="Times New Roman" w:hAnsi="Times New Roman"/>
                <w:sz w:val="24"/>
                <w:szCs w:val="24"/>
              </w:rPr>
            </w:pPr>
            <w:r w:rsidRPr="00D11D7C">
              <w:rPr>
                <w:rFonts w:ascii="Times New Roman" w:hAnsi="Times New Roman"/>
                <w:sz w:val="24"/>
                <w:szCs w:val="24"/>
              </w:rPr>
              <w:t>Người dùng chọn Không</w:t>
            </w:r>
          </w:p>
          <w:p w:rsidR="009C50BA" w:rsidRPr="00D11D7C" w:rsidRDefault="009C50BA" w:rsidP="00E21BFE">
            <w:pPr>
              <w:pStyle w:val="ListParagraph"/>
              <w:numPr>
                <w:ilvl w:val="0"/>
                <w:numId w:val="20"/>
              </w:numPr>
              <w:spacing w:after="0"/>
              <w:jc w:val="both"/>
              <w:rPr>
                <w:rFonts w:ascii="Times New Roman" w:hAnsi="Times New Roman"/>
                <w:sz w:val="24"/>
                <w:szCs w:val="24"/>
              </w:rPr>
            </w:pPr>
            <w:r>
              <w:rPr>
                <w:rFonts w:ascii="Times New Roman" w:hAnsi="Times New Roman"/>
                <w:sz w:val="24"/>
                <w:szCs w:val="24"/>
                <w:lang w:val="en-US"/>
              </w:rPr>
              <w:t>Quay lại bước 1.</w:t>
            </w:r>
          </w:p>
        </w:tc>
      </w:tr>
      <w:tr w:rsidR="009C50BA" w:rsidRPr="00F1565D" w:rsidTr="00E21BFE">
        <w:tc>
          <w:tcPr>
            <w:tcW w:w="1278" w:type="pct"/>
          </w:tcPr>
          <w:p w:rsidR="009C50BA" w:rsidRPr="00F1565D" w:rsidRDefault="009C50BA" w:rsidP="00537B31">
            <w:pPr>
              <w:pStyle w:val="Style2"/>
            </w:pPr>
            <w:r w:rsidRPr="00F1565D">
              <w:t>Yêu cầu đặc biệt</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sz w:val="24"/>
                <w:szCs w:val="24"/>
              </w:rPr>
            </w:pPr>
            <w:r>
              <w:rPr>
                <w:rFonts w:ascii="Times New Roman" w:hAnsi="Times New Roman"/>
                <w:sz w:val="24"/>
                <w:szCs w:val="24"/>
                <w:lang w:val="en-US"/>
              </w:rPr>
              <w:t>Cho phép người dùng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Điểm mở rộng</w:t>
            </w:r>
          </w:p>
        </w:tc>
        <w:tc>
          <w:tcPr>
            <w:tcW w:w="3722" w:type="pct"/>
          </w:tcPr>
          <w:p w:rsidR="009C50BA" w:rsidRPr="00F1565D" w:rsidRDefault="009C50BA" w:rsidP="00E21BFE">
            <w:pPr>
              <w:spacing w:line="276" w:lineRule="auto"/>
              <w:jc w:val="both"/>
              <w:rPr>
                <w:sz w:val="24"/>
                <w:szCs w:val="24"/>
              </w:rPr>
            </w:pPr>
          </w:p>
        </w:tc>
      </w:tr>
      <w:bookmarkEnd w:id="1"/>
    </w:tbl>
    <w:p w:rsidR="00C812F4" w:rsidRDefault="00C812F4" w:rsidP="008B0948">
      <w:pPr>
        <w:pStyle w:val="Heading1"/>
        <w:numPr>
          <w:ilvl w:val="0"/>
          <w:numId w:val="0"/>
        </w:numPr>
        <w:rPr>
          <w:rFonts w:cs="Arial"/>
          <w:szCs w:val="22"/>
        </w:rPr>
      </w:pPr>
    </w:p>
    <w:sectPr w:rsidR="00C812F4" w:rsidSect="00E76765">
      <w:headerReference w:type="default" r:id="rId14"/>
      <w:footerReference w:type="default" r:id="rId15"/>
      <w:footerReference w:type="first" r:id="rId16"/>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159" w:rsidRDefault="00D51159" w:rsidP="00603010">
      <w:r>
        <w:separator/>
      </w:r>
    </w:p>
  </w:endnote>
  <w:endnote w:type="continuationSeparator" w:id="1">
    <w:p w:rsidR="00D51159" w:rsidRDefault="00D51159"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pPr>
    <w:r>
      <w:rPr>
        <w:sz w:val="12"/>
      </w:rPr>
      <w:t>Group 11, 12, 13, 14, 15</w:t>
    </w:r>
    <w:r>
      <w:tab/>
      <w:t xml:space="preserve">Requirement and Specification </w:t>
    </w:r>
    <w:r>
      <w:rPr>
        <w:sz w:val="24"/>
      </w:rPr>
      <w:t>-</w:t>
    </w:r>
    <w:r w:rsidR="009E3AC1">
      <w:rPr>
        <w:rStyle w:val="PageNumber"/>
      </w:rPr>
      <w:fldChar w:fldCharType="begin"/>
    </w:r>
    <w:r>
      <w:rPr>
        <w:rStyle w:val="PageNumber"/>
      </w:rPr>
      <w:instrText xml:space="preserve"> PAGE </w:instrText>
    </w:r>
    <w:r w:rsidR="009E3AC1">
      <w:rPr>
        <w:rStyle w:val="PageNumber"/>
      </w:rPr>
      <w:fldChar w:fldCharType="separate"/>
    </w:r>
    <w:r w:rsidR="009A0F25">
      <w:rPr>
        <w:rStyle w:val="PageNumber"/>
        <w:noProof/>
      </w:rPr>
      <w:t>1-2</w:t>
    </w:r>
    <w:r w:rsidR="009E3AC1">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159" w:rsidRDefault="00D51159" w:rsidP="00603010">
      <w:r>
        <w:separator/>
      </w:r>
    </w:p>
  </w:footnote>
  <w:footnote w:type="continuationSeparator" w:id="1">
    <w:p w:rsidR="00D51159" w:rsidRDefault="00D51159"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9E3AC1">
    <w:pPr>
      <w:pStyle w:val="Header"/>
    </w:pPr>
    <w:fldSimple w:instr=" STYLEREF &quot;Project Name&quot; \* MERGEFORMAT ">
      <w:r w:rsidR="009A0F25">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3D7DE8"/>
    <w:multiLevelType w:val="hybridMultilevel"/>
    <w:tmpl w:val="F03237B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nsid w:val="0E977329"/>
    <w:multiLevelType w:val="hybridMultilevel"/>
    <w:tmpl w:val="D5A84D24"/>
    <w:lvl w:ilvl="0" w:tplc="4DBE0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10E96"/>
    <w:multiLevelType w:val="hybridMultilevel"/>
    <w:tmpl w:val="A87AE0A6"/>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4131C0F"/>
    <w:multiLevelType w:val="hybridMultilevel"/>
    <w:tmpl w:val="2CC4B3D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16A3F"/>
    <w:multiLevelType w:val="hybridMultilevel"/>
    <w:tmpl w:val="AF3C3C0A"/>
    <w:lvl w:ilvl="0" w:tplc="0AA22DA8">
      <w:start w:val="2"/>
      <w:numFmt w:val="decimal"/>
      <w:lvlText w:val="%1."/>
      <w:lvlJc w:val="left"/>
      <w:pPr>
        <w:ind w:left="1080" w:hanging="360"/>
      </w:pPr>
      <w:rPr>
        <w:rFonts w:eastAsia="Arial" w:hint="default"/>
      </w:rPr>
    </w:lvl>
    <w:lvl w:ilvl="1" w:tplc="244E3B7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31C2C"/>
    <w:multiLevelType w:val="hybridMultilevel"/>
    <w:tmpl w:val="CB004D9E"/>
    <w:lvl w:ilvl="0" w:tplc="0409000F">
      <w:start w:val="1"/>
      <w:numFmt w:val="decimal"/>
      <w:lvlText w:val="%1."/>
      <w:lvlJc w:val="left"/>
      <w:pPr>
        <w:ind w:left="720" w:hanging="360"/>
      </w:pPr>
      <w:rPr>
        <w:rFonts w:hint="default"/>
      </w:rPr>
    </w:lvl>
    <w:lvl w:ilvl="1" w:tplc="2848B8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028E1"/>
    <w:multiLevelType w:val="hybridMultilevel"/>
    <w:tmpl w:val="728033AA"/>
    <w:lvl w:ilvl="0" w:tplc="3956E710">
      <w:start w:val="1"/>
      <w:numFmt w:val="decimal"/>
      <w:lvlText w:val="%1."/>
      <w:lvlJc w:val="left"/>
      <w:pPr>
        <w:ind w:left="1080" w:hanging="360"/>
      </w:pPr>
      <w:rPr>
        <w:rFonts w:hint="default"/>
      </w:rPr>
    </w:lvl>
    <w:lvl w:ilvl="1" w:tplc="49D269EC">
      <w:start w:val="1"/>
      <w:numFmt w:val="decimal"/>
      <w:lvlText w:val="%2."/>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D409C"/>
    <w:multiLevelType w:val="hybridMultilevel"/>
    <w:tmpl w:val="A0765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FF305E"/>
    <w:multiLevelType w:val="hybridMultilevel"/>
    <w:tmpl w:val="6C5C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E2689C"/>
    <w:multiLevelType w:val="hybridMultilevel"/>
    <w:tmpl w:val="8BEE9214"/>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34B98"/>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060A28"/>
    <w:multiLevelType w:val="hybridMultilevel"/>
    <w:tmpl w:val="84961904"/>
    <w:lvl w:ilvl="0" w:tplc="3956E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22B5E"/>
    <w:multiLevelType w:val="hybridMultilevel"/>
    <w:tmpl w:val="AA34FF66"/>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C40ACA"/>
    <w:multiLevelType w:val="hybridMultilevel"/>
    <w:tmpl w:val="AFEA3FFA"/>
    <w:lvl w:ilvl="0" w:tplc="33E2C590">
      <w:start w:val="1"/>
      <w:numFmt w:val="decimal"/>
      <w:lvlText w:val="%1."/>
      <w:lvlJc w:val="left"/>
      <w:pPr>
        <w:ind w:left="720" w:hanging="360"/>
      </w:pPr>
      <w:rPr>
        <w:rFonts w:ascii="Arial" w:eastAsia="Times New Roman" w:hAnsi="Arial" w:cs="Arial"/>
      </w:rPr>
    </w:lvl>
    <w:lvl w:ilvl="1" w:tplc="A6A80566">
      <w:start w:val="1"/>
      <w:numFmt w:val="decimal"/>
      <w:lvlText w:val="%2."/>
      <w:lvlJc w:val="left"/>
      <w:pPr>
        <w:ind w:left="1440" w:hanging="360"/>
      </w:pPr>
      <w:rPr>
        <w:rFonts w:asciiTheme="minorHAnsi" w:eastAsiaTheme="minorHAnsi" w:hAnsiTheme="minorHAnsi" w:cs="Arial"/>
      </w:rPr>
    </w:lvl>
    <w:lvl w:ilvl="2" w:tplc="86FACD54">
      <w:start w:val="1"/>
      <w:numFmt w:val="lowerLetter"/>
      <w:lvlText w:val="%3."/>
      <w:lvlJc w:val="right"/>
      <w:pPr>
        <w:ind w:left="2160" w:hanging="180"/>
      </w:pPr>
      <w:rPr>
        <w:rFonts w:ascii="Arial" w:eastAsia="Times New Roman" w:hAnsi="Arial" w:cs="Arial"/>
      </w:rPr>
    </w:lvl>
    <w:lvl w:ilvl="3" w:tplc="912A7608">
      <w:start w:val="1"/>
      <w:numFmt w:val="lowerRoman"/>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34563"/>
    <w:multiLevelType w:val="hybridMultilevel"/>
    <w:tmpl w:val="4788934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4946B8"/>
    <w:multiLevelType w:val="hybridMultilevel"/>
    <w:tmpl w:val="ADAA0644"/>
    <w:lvl w:ilvl="0" w:tplc="0409000F">
      <w:start w:val="1"/>
      <w:numFmt w:val="decimal"/>
      <w:lvlText w:val="%1."/>
      <w:lvlJc w:val="left"/>
      <w:pPr>
        <w:ind w:left="720" w:hanging="360"/>
      </w:pPr>
      <w:rPr>
        <w:rFonts w:hint="default"/>
      </w:rPr>
    </w:lvl>
    <w:lvl w:ilvl="1" w:tplc="9C18BF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24BA9"/>
    <w:multiLevelType w:val="hybridMultilevel"/>
    <w:tmpl w:val="C6CADB2E"/>
    <w:lvl w:ilvl="0" w:tplc="4DBE08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61668D"/>
    <w:multiLevelType w:val="hybridMultilevel"/>
    <w:tmpl w:val="07524844"/>
    <w:lvl w:ilvl="0" w:tplc="3956E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9812ED"/>
    <w:multiLevelType w:val="hybridMultilevel"/>
    <w:tmpl w:val="9EF4760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35F0D43"/>
    <w:multiLevelType w:val="hybridMultilevel"/>
    <w:tmpl w:val="A01E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10D49"/>
    <w:multiLevelType w:val="hybridMultilevel"/>
    <w:tmpl w:val="4E3235C0"/>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13997"/>
    <w:multiLevelType w:val="hybridMultilevel"/>
    <w:tmpl w:val="16F03C78"/>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31081"/>
    <w:multiLevelType w:val="hybridMultilevel"/>
    <w:tmpl w:val="E0E20412"/>
    <w:lvl w:ilvl="0" w:tplc="14E603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34"/>
  </w:num>
  <w:num w:numId="4">
    <w:abstractNumId w:val="16"/>
  </w:num>
  <w:num w:numId="5">
    <w:abstractNumId w:val="37"/>
  </w:num>
  <w:num w:numId="6">
    <w:abstractNumId w:val="38"/>
  </w:num>
  <w:num w:numId="7">
    <w:abstractNumId w:val="7"/>
  </w:num>
  <w:num w:numId="8">
    <w:abstractNumId w:val="18"/>
  </w:num>
  <w:num w:numId="9">
    <w:abstractNumId w:val="31"/>
  </w:num>
  <w:num w:numId="10">
    <w:abstractNumId w:val="14"/>
  </w:num>
  <w:num w:numId="11">
    <w:abstractNumId w:val="2"/>
  </w:num>
  <w:num w:numId="12">
    <w:abstractNumId w:val="8"/>
  </w:num>
  <w:num w:numId="13">
    <w:abstractNumId w:val="11"/>
  </w:num>
  <w:num w:numId="14">
    <w:abstractNumId w:val="40"/>
  </w:num>
  <w:num w:numId="15">
    <w:abstractNumId w:val="22"/>
  </w:num>
  <w:num w:numId="16">
    <w:abstractNumId w:val="0"/>
  </w:num>
  <w:num w:numId="17">
    <w:abstractNumId w:val="6"/>
  </w:num>
  <w:num w:numId="18">
    <w:abstractNumId w:val="1"/>
  </w:num>
  <w:num w:numId="19">
    <w:abstractNumId w:val="25"/>
  </w:num>
  <w:num w:numId="20">
    <w:abstractNumId w:val="33"/>
  </w:num>
  <w:num w:numId="21">
    <w:abstractNumId w:val="10"/>
  </w:num>
  <w:num w:numId="22">
    <w:abstractNumId w:val="27"/>
  </w:num>
  <w:num w:numId="23">
    <w:abstractNumId w:val="12"/>
  </w:num>
  <w:num w:numId="24">
    <w:abstractNumId w:val="29"/>
  </w:num>
  <w:num w:numId="25">
    <w:abstractNumId w:val="26"/>
  </w:num>
  <w:num w:numId="26">
    <w:abstractNumId w:val="9"/>
  </w:num>
  <w:num w:numId="27">
    <w:abstractNumId w:val="4"/>
  </w:num>
  <w:num w:numId="28">
    <w:abstractNumId w:val="28"/>
  </w:num>
  <w:num w:numId="29">
    <w:abstractNumId w:val="13"/>
  </w:num>
  <w:num w:numId="30">
    <w:abstractNumId w:val="21"/>
  </w:num>
  <w:num w:numId="31">
    <w:abstractNumId w:val="19"/>
  </w:num>
  <w:num w:numId="32">
    <w:abstractNumId w:val="35"/>
  </w:num>
  <w:num w:numId="33">
    <w:abstractNumId w:val="23"/>
  </w:num>
  <w:num w:numId="34">
    <w:abstractNumId w:val="2"/>
    <w:lvlOverride w:ilvl="0">
      <w:startOverride w:val="1"/>
    </w:lvlOverride>
    <w:lvlOverride w:ilvl="1">
      <w:startOverride w:val="3"/>
    </w:lvlOverride>
    <w:lvlOverride w:ilvl="2">
      <w:startOverride w:val="4"/>
    </w:lvlOverride>
  </w:num>
  <w:num w:numId="35">
    <w:abstractNumId w:val="32"/>
  </w:num>
  <w:num w:numId="36">
    <w:abstractNumId w:val="36"/>
  </w:num>
  <w:num w:numId="37">
    <w:abstractNumId w:val="5"/>
  </w:num>
  <w:num w:numId="38">
    <w:abstractNumId w:val="3"/>
  </w:num>
  <w:num w:numId="39">
    <w:abstractNumId w:val="30"/>
  </w:num>
  <w:num w:numId="40">
    <w:abstractNumId w:val="17"/>
  </w:num>
  <w:num w:numId="41">
    <w:abstractNumId w:val="20"/>
  </w:num>
  <w:num w:numId="42">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257D4"/>
    <w:rsid w:val="00041690"/>
    <w:rsid w:val="0004265C"/>
    <w:rsid w:val="00046180"/>
    <w:rsid w:val="0005189D"/>
    <w:rsid w:val="00053205"/>
    <w:rsid w:val="000573D0"/>
    <w:rsid w:val="00061C2A"/>
    <w:rsid w:val="00070A8B"/>
    <w:rsid w:val="0008218E"/>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501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627EC"/>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1AF8"/>
    <w:rsid w:val="002B2417"/>
    <w:rsid w:val="002B6D41"/>
    <w:rsid w:val="002C66BE"/>
    <w:rsid w:val="002C77AD"/>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6A34"/>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4BEB"/>
    <w:rsid w:val="00506994"/>
    <w:rsid w:val="005077F0"/>
    <w:rsid w:val="00510CC2"/>
    <w:rsid w:val="00513704"/>
    <w:rsid w:val="00520EAE"/>
    <w:rsid w:val="005232D2"/>
    <w:rsid w:val="005233DC"/>
    <w:rsid w:val="00524406"/>
    <w:rsid w:val="005313FB"/>
    <w:rsid w:val="00537B31"/>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2CB"/>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59F5"/>
    <w:rsid w:val="00857C6C"/>
    <w:rsid w:val="008670EA"/>
    <w:rsid w:val="00867527"/>
    <w:rsid w:val="00871C83"/>
    <w:rsid w:val="00874271"/>
    <w:rsid w:val="0088544C"/>
    <w:rsid w:val="00886256"/>
    <w:rsid w:val="0088745C"/>
    <w:rsid w:val="00891C50"/>
    <w:rsid w:val="008951DE"/>
    <w:rsid w:val="008A4E72"/>
    <w:rsid w:val="008B0948"/>
    <w:rsid w:val="008B6E04"/>
    <w:rsid w:val="008C28B5"/>
    <w:rsid w:val="008C314E"/>
    <w:rsid w:val="008C5465"/>
    <w:rsid w:val="008C6AA5"/>
    <w:rsid w:val="008D1C6A"/>
    <w:rsid w:val="008D3BB7"/>
    <w:rsid w:val="008D6A1B"/>
    <w:rsid w:val="008E3741"/>
    <w:rsid w:val="008F1202"/>
    <w:rsid w:val="008F1CBA"/>
    <w:rsid w:val="008F4900"/>
    <w:rsid w:val="008F65A7"/>
    <w:rsid w:val="008F6ABF"/>
    <w:rsid w:val="008F6B0F"/>
    <w:rsid w:val="008F7F89"/>
    <w:rsid w:val="00902F9F"/>
    <w:rsid w:val="009047B1"/>
    <w:rsid w:val="00916926"/>
    <w:rsid w:val="009170A8"/>
    <w:rsid w:val="009200C5"/>
    <w:rsid w:val="0092161E"/>
    <w:rsid w:val="009256BB"/>
    <w:rsid w:val="00927176"/>
    <w:rsid w:val="00934D42"/>
    <w:rsid w:val="00935321"/>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0F25"/>
    <w:rsid w:val="009A485F"/>
    <w:rsid w:val="009B1527"/>
    <w:rsid w:val="009B466E"/>
    <w:rsid w:val="009B75BA"/>
    <w:rsid w:val="009C50BA"/>
    <w:rsid w:val="009C66A0"/>
    <w:rsid w:val="009D2F95"/>
    <w:rsid w:val="009D779B"/>
    <w:rsid w:val="009E2023"/>
    <w:rsid w:val="009E2230"/>
    <w:rsid w:val="009E3AC1"/>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C88"/>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218"/>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AF5A0B"/>
    <w:rsid w:val="00B01085"/>
    <w:rsid w:val="00B04A66"/>
    <w:rsid w:val="00B05233"/>
    <w:rsid w:val="00B11DF1"/>
    <w:rsid w:val="00B12AC8"/>
    <w:rsid w:val="00B15D47"/>
    <w:rsid w:val="00B21333"/>
    <w:rsid w:val="00B246D6"/>
    <w:rsid w:val="00B316AB"/>
    <w:rsid w:val="00B3448A"/>
    <w:rsid w:val="00B35569"/>
    <w:rsid w:val="00B407FD"/>
    <w:rsid w:val="00B408D6"/>
    <w:rsid w:val="00B465A0"/>
    <w:rsid w:val="00B503BB"/>
    <w:rsid w:val="00B50C40"/>
    <w:rsid w:val="00B54195"/>
    <w:rsid w:val="00B61E56"/>
    <w:rsid w:val="00B64298"/>
    <w:rsid w:val="00B71F24"/>
    <w:rsid w:val="00B730C6"/>
    <w:rsid w:val="00B74B97"/>
    <w:rsid w:val="00B81A2D"/>
    <w:rsid w:val="00B84302"/>
    <w:rsid w:val="00B8607B"/>
    <w:rsid w:val="00B86E84"/>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6B9E"/>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6B7C"/>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159"/>
    <w:rsid w:val="00D514C2"/>
    <w:rsid w:val="00D51F76"/>
    <w:rsid w:val="00D54539"/>
    <w:rsid w:val="00D569D5"/>
    <w:rsid w:val="00D67D6B"/>
    <w:rsid w:val="00D74E78"/>
    <w:rsid w:val="00D76993"/>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1BFE"/>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43A9"/>
    <w:rsid w:val="00E57CDD"/>
    <w:rsid w:val="00E60C0E"/>
    <w:rsid w:val="00E641A2"/>
    <w:rsid w:val="00E64D5B"/>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696C"/>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871B5"/>
    <w:rsid w:val="00F92B8B"/>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7C"/>
    <w:pPr>
      <w:spacing w:after="0" w:line="360" w:lineRule="auto"/>
      <w:ind w:left="0" w:firstLine="72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CE6B7C"/>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B7C"/>
    <w:pPr>
      <w:keepNext/>
      <w:keepLines/>
      <w:numPr>
        <w:ilvl w:val="3"/>
        <w:numId w:val="1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E3F5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B7C"/>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CE6B7C"/>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TableGrid">
    <w:name w:val="Table Grid"/>
    <w:basedOn w:val="TableNormal"/>
    <w:uiPriority w:val="59"/>
    <w:rsid w:val="00B86E84"/>
    <w:pPr>
      <w:spacing w:after="0" w:line="240" w:lineRule="auto"/>
      <w:ind w:left="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link w:val="Style1Char"/>
    <w:qFormat/>
    <w:rsid w:val="00CE6B7C"/>
    <w:pPr>
      <w:ind w:firstLine="0"/>
    </w:pPr>
    <w:rPr>
      <w:rFonts w:asciiTheme="majorHAnsi" w:hAnsiTheme="majorHAnsi" w:cstheme="majorHAnsi"/>
      <w:szCs w:val="22"/>
    </w:rPr>
  </w:style>
  <w:style w:type="paragraph" w:customStyle="1" w:styleId="Style2">
    <w:name w:val="Style2"/>
    <w:basedOn w:val="Normal"/>
    <w:link w:val="Style2Char"/>
    <w:qFormat/>
    <w:rsid w:val="00537B31"/>
    <w:pPr>
      <w:spacing w:line="276" w:lineRule="auto"/>
      <w:ind w:firstLine="0"/>
    </w:pPr>
    <w:rPr>
      <w:i/>
      <w:sz w:val="24"/>
      <w:szCs w:val="24"/>
    </w:rPr>
  </w:style>
  <w:style w:type="character" w:customStyle="1" w:styleId="Style1Char">
    <w:name w:val="Style1 Char"/>
    <w:basedOn w:val="DefaultParagraphFont"/>
    <w:link w:val="Style1"/>
    <w:rsid w:val="00CE6B7C"/>
    <w:rPr>
      <w:rFonts w:asciiTheme="majorHAnsi" w:eastAsia="Times New Roman" w:hAnsiTheme="majorHAnsi" w:cstheme="majorHAnsi"/>
      <w:lang w:val="en-US"/>
    </w:rPr>
  </w:style>
  <w:style w:type="character" w:customStyle="1" w:styleId="Style2Char">
    <w:name w:val="Style2 Char"/>
    <w:basedOn w:val="DefaultParagraphFont"/>
    <w:link w:val="Style2"/>
    <w:rsid w:val="00537B31"/>
    <w:rPr>
      <w:rFonts w:ascii="Times New Roman" w:eastAsia="Times New Roman" w:hAnsi="Times New Roman" w:cs="Times New Roman"/>
      <w:i/>
      <w:sz w:val="24"/>
      <w:szCs w:val="24"/>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5bXDPM%5dNhan%20Xet%20Phan%20Mem%20Tuong%20tu.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62E9-3DEF-4E4E-8893-DE74E1AB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31</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5</cp:revision>
  <dcterms:created xsi:type="dcterms:W3CDTF">2010-04-15T16:06:00Z</dcterms:created>
  <dcterms:modified xsi:type="dcterms:W3CDTF">2010-05-30T04:16:00Z</dcterms:modified>
</cp:coreProperties>
</file>